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9B5D" w14:textId="665EF23E" w:rsidR="0050788F" w:rsidRDefault="00982F0C" w:rsidP="00B64D4D">
      <w:pPr>
        <w:jc w:val="center"/>
        <w:rPr>
          <w:lang w:val="es-CL"/>
        </w:rPr>
        <w:pPrChange w:id="0" w:author="Maria Victoria Colmenares Macia" w:date="2021-04-26T16:49:00Z">
          <w:pPr/>
        </w:pPrChange>
      </w:pPr>
      <w:r>
        <w:rPr>
          <w:lang w:val="es-CL"/>
        </w:rPr>
        <w:t xml:space="preserve">Día </w:t>
      </w:r>
      <w:del w:id="1" w:author="Maria Victoria Colmenares Macia" w:date="2021-04-26T16:51:00Z">
        <w:r w:rsidDel="00B64D4D">
          <w:rPr>
            <w:lang w:val="es-CL"/>
          </w:rPr>
          <w:delText xml:space="preserve">mundial </w:delText>
        </w:r>
      </w:del>
      <w:ins w:id="2" w:author="Maria Victoria Colmenares Macia" w:date="2021-04-26T16:51:00Z">
        <w:r w:rsidR="00B64D4D">
          <w:rPr>
            <w:lang w:val="es-CL"/>
          </w:rPr>
          <w:t>Internacional</w:t>
        </w:r>
        <w:r w:rsidR="00B64D4D">
          <w:rPr>
            <w:lang w:val="es-CL"/>
          </w:rPr>
          <w:t xml:space="preserve"> </w:t>
        </w:r>
      </w:ins>
      <w:r>
        <w:rPr>
          <w:lang w:val="es-CL"/>
        </w:rPr>
        <w:t xml:space="preserve">del Jazz </w:t>
      </w:r>
      <w:r w:rsidRPr="00982F0C">
        <w:rPr>
          <w:highlight w:val="yellow"/>
          <w:lang w:val="es-CL"/>
        </w:rPr>
        <w:t>¿Cómo celebrarlo en pandemia?</w:t>
      </w:r>
    </w:p>
    <w:p w14:paraId="42B41636" w14:textId="681B38EE" w:rsidR="00B64D4D" w:rsidRPr="00BD55D3" w:rsidRDefault="00B64D4D" w:rsidP="00BD55D3">
      <w:pPr>
        <w:jc w:val="both"/>
        <w:rPr>
          <w:ins w:id="3" w:author="Maria Victoria Colmenares Macia" w:date="2021-04-26T16:49:00Z"/>
          <w:lang w:val="es-CL"/>
          <w:rPrChange w:id="4" w:author="Maria Victoria Colmenares Macia" w:date="2021-04-26T17:05:00Z">
            <w:rPr>
              <w:ins w:id="5" w:author="Maria Victoria Colmenares Macia" w:date="2021-04-26T16:49:00Z"/>
              <w:i/>
              <w:iCs/>
              <w:lang w:val="es-CL"/>
            </w:rPr>
          </w:rPrChange>
        </w:rPr>
      </w:pPr>
      <w:ins w:id="6" w:author="Maria Victoria Colmenares Macia" w:date="2021-04-26T16:49:00Z">
        <w:r w:rsidRPr="00BD55D3">
          <w:rPr>
            <w:lang w:val="es-CL"/>
            <w:rPrChange w:id="7" w:author="Maria Victoria Colmenares Macia" w:date="2021-04-26T17:05:00Z">
              <w:rPr>
                <w:i/>
                <w:iCs/>
                <w:lang w:val="es-CL"/>
              </w:rPr>
            </w:rPrChange>
          </w:rPr>
          <w:t xml:space="preserve">En la película </w:t>
        </w:r>
        <w:proofErr w:type="spellStart"/>
        <w:r w:rsidRPr="00BD55D3">
          <w:rPr>
            <w:lang w:val="es-CL"/>
            <w:rPrChange w:id="8" w:author="Maria Victoria Colmenares Macia" w:date="2021-04-26T17:05:00Z">
              <w:rPr>
                <w:i/>
                <w:iCs/>
                <w:lang w:val="es-CL"/>
              </w:rPr>
            </w:rPrChange>
          </w:rPr>
          <w:t>Soul</w:t>
        </w:r>
        <w:proofErr w:type="spellEnd"/>
        <w:r w:rsidRPr="00BD55D3">
          <w:rPr>
            <w:lang w:val="es-CL"/>
            <w:rPrChange w:id="9" w:author="Maria Victoria Colmenares Macia" w:date="2021-04-26T17:05:00Z">
              <w:rPr>
                <w:i/>
                <w:iCs/>
                <w:lang w:val="es-CL"/>
              </w:rPr>
            </w:rPrChange>
          </w:rPr>
          <w:t>, ganadora del Oscar 2021 como mejor película animada, se utiliza el término “</w:t>
        </w:r>
        <w:proofErr w:type="spellStart"/>
        <w:r w:rsidRPr="00BD55D3">
          <w:rPr>
            <w:lang w:val="es-CL"/>
            <w:rPrChange w:id="10" w:author="Maria Victoria Colmenares Macia" w:date="2021-04-26T17:05:00Z">
              <w:rPr>
                <w:i/>
                <w:iCs/>
                <w:lang w:val="es-CL"/>
              </w:rPr>
            </w:rPrChange>
          </w:rPr>
          <w:t>jazzcear</w:t>
        </w:r>
        <w:proofErr w:type="spellEnd"/>
        <w:r w:rsidRPr="00BD55D3">
          <w:rPr>
            <w:lang w:val="es-CL"/>
            <w:rPrChange w:id="11" w:author="Maria Victoria Colmenares Macia" w:date="2021-04-26T17:05:00Z">
              <w:rPr>
                <w:i/>
                <w:iCs/>
                <w:lang w:val="es-CL"/>
              </w:rPr>
            </w:rPrChange>
          </w:rPr>
          <w:t xml:space="preserve">” como una forma de vivir, de actuar y de disfrutar cada instante de los cotidiano. Así queremos celebrar el día </w:t>
        </w:r>
      </w:ins>
      <w:ins w:id="12" w:author="Maria Victoria Colmenares Macia" w:date="2021-04-26T16:51:00Z">
        <w:r w:rsidRPr="00BD55D3">
          <w:rPr>
            <w:lang w:val="es-CL"/>
            <w:rPrChange w:id="13" w:author="Maria Victoria Colmenares Macia" w:date="2021-04-26T17:05:00Z">
              <w:rPr>
                <w:i/>
                <w:iCs/>
                <w:lang w:val="es-CL"/>
              </w:rPr>
            </w:rPrChange>
          </w:rPr>
          <w:t xml:space="preserve">internacional </w:t>
        </w:r>
      </w:ins>
      <w:ins w:id="14" w:author="Maria Victoria Colmenares Macia" w:date="2021-04-26T16:49:00Z">
        <w:r w:rsidRPr="00BD55D3">
          <w:rPr>
            <w:lang w:val="es-CL"/>
            <w:rPrChange w:id="15" w:author="Maria Victoria Colmenares Macia" w:date="2021-04-26T17:05:00Z">
              <w:rPr>
                <w:i/>
                <w:iCs/>
                <w:lang w:val="es-CL"/>
              </w:rPr>
            </w:rPrChange>
          </w:rPr>
          <w:t xml:space="preserve">del Jazz, con una forma de </w:t>
        </w:r>
      </w:ins>
      <w:ins w:id="16" w:author="Maria Victoria Colmenares Macia" w:date="2021-04-26T18:07:00Z">
        <w:r w:rsidR="00BA01DF">
          <w:rPr>
            <w:lang w:val="es-CL"/>
          </w:rPr>
          <w:t>vida</w:t>
        </w:r>
      </w:ins>
      <w:ins w:id="17" w:author="Maria Victoria Colmenares Macia" w:date="2021-04-26T16:49:00Z">
        <w:r w:rsidRPr="00BD55D3">
          <w:rPr>
            <w:lang w:val="es-CL"/>
            <w:rPrChange w:id="18" w:author="Maria Victoria Colmenares Macia" w:date="2021-04-26T17:05:00Z">
              <w:rPr>
                <w:i/>
                <w:iCs/>
                <w:lang w:val="es-CL"/>
              </w:rPr>
            </w:rPrChange>
          </w:rPr>
          <w:t xml:space="preserve"> desde la música.</w:t>
        </w:r>
      </w:ins>
      <w:ins w:id="19" w:author="Maria Victoria Colmenares Macia" w:date="2021-04-26T17:03:00Z">
        <w:r w:rsidR="00BD55D3" w:rsidRPr="00BD55D3">
          <w:rPr>
            <w:lang w:val="es-CL"/>
            <w:rPrChange w:id="20" w:author="Maria Victoria Colmenares Macia" w:date="2021-04-26T17:05:00Z">
              <w:rPr>
                <w:i/>
                <w:iCs/>
                <w:lang w:val="es-CL"/>
              </w:rPr>
            </w:rPrChange>
          </w:rPr>
          <w:t xml:space="preserve"> </w:t>
        </w:r>
      </w:ins>
    </w:p>
    <w:p w14:paraId="6003EFF1" w14:textId="11E38D45" w:rsidR="00BE1ED6" w:rsidRDefault="00BD55D3" w:rsidP="00BD55D3">
      <w:pPr>
        <w:jc w:val="both"/>
        <w:rPr>
          <w:ins w:id="21" w:author="Maria Victoria Colmenares Macia" w:date="2021-04-26T17:06:00Z"/>
          <w:lang w:val="es-CL"/>
        </w:rPr>
        <w:pPrChange w:id="22" w:author="Maria Victoria Colmenares Macia" w:date="2021-04-26T17:07:00Z">
          <w:pPr/>
        </w:pPrChange>
      </w:pPr>
      <w:ins w:id="23" w:author="Maria Victoria Colmenares Macia" w:date="2021-04-26T17:03:00Z">
        <w:r>
          <w:rPr>
            <w:lang w:val="es-CL"/>
          </w:rPr>
          <w:t>El Jazz ha representado</w:t>
        </w:r>
      </w:ins>
      <w:ins w:id="24" w:author="Maria Victoria Colmenares Macia" w:date="2021-04-26T17:04:00Z">
        <w:r>
          <w:rPr>
            <w:lang w:val="es-CL"/>
          </w:rPr>
          <w:t xml:space="preserve"> a lo largo de la historia una </w:t>
        </w:r>
      </w:ins>
      <w:ins w:id="25" w:author="Maria Victoria Colmenares Macia" w:date="2021-04-26T17:05:00Z">
        <w:r>
          <w:rPr>
            <w:lang w:val="es-CL"/>
          </w:rPr>
          <w:t>“</w:t>
        </w:r>
      </w:ins>
      <w:ins w:id="26" w:author="Maria Victoria Colmenares Macia" w:date="2021-04-26T17:04:00Z">
        <w:r w:rsidRPr="00BD55D3">
          <w:rPr>
            <w:i/>
            <w:iCs/>
            <w:lang w:val="es-CL"/>
            <w:rPrChange w:id="27" w:author="Maria Victoria Colmenares Macia" w:date="2021-04-26T17:05:00Z">
              <w:rPr>
                <w:lang w:val="es-CL"/>
              </w:rPr>
            </w:rPrChange>
          </w:rPr>
          <w:t>forma de vida, de pensar y de ser</w:t>
        </w:r>
      </w:ins>
      <w:ins w:id="28" w:author="Maria Victoria Colmenares Macia" w:date="2021-04-26T17:05:00Z">
        <w:r>
          <w:rPr>
            <w:lang w:val="es-CL"/>
          </w:rPr>
          <w:t>”</w:t>
        </w:r>
      </w:ins>
      <w:ins w:id="29" w:author="Maria Victoria Colmenares Macia" w:date="2021-04-26T17:04:00Z">
        <w:r>
          <w:rPr>
            <w:lang w:val="es-CL"/>
          </w:rPr>
          <w:t xml:space="preserve">, eran palabras de </w:t>
        </w:r>
        <w:r>
          <w:rPr>
            <w:lang w:val="es-CL"/>
          </w:rPr>
          <w:fldChar w:fldCharType="begin"/>
        </w:r>
        <w:r>
          <w:rPr>
            <w:lang w:val="es-CL"/>
          </w:rPr>
          <w:instrText xml:space="preserve"> HYPERLINK "https://es.unesco.org/commemorations/jazzday" \l ":~:text=La%20UNESCO%20cree%20en%20el%20poder%20del%20jazz,de%20abril%20como%20el%20D%C3%ADa%20Internacional%20del%20Jazz." </w:instrText>
        </w:r>
        <w:r>
          <w:rPr>
            <w:lang w:val="es-CL"/>
          </w:rPr>
        </w:r>
        <w:r>
          <w:rPr>
            <w:lang w:val="es-CL"/>
          </w:rPr>
          <w:fldChar w:fldCharType="separate"/>
        </w:r>
        <w:r w:rsidRPr="00BD55D3">
          <w:rPr>
            <w:rStyle w:val="Hipervnculo"/>
            <w:lang w:val="es-CL"/>
          </w:rPr>
          <w:t>Nina Simone</w:t>
        </w:r>
        <w:r>
          <w:rPr>
            <w:lang w:val="es-CL"/>
          </w:rPr>
          <w:fldChar w:fldCharType="end"/>
        </w:r>
      </w:ins>
      <w:ins w:id="30" w:author="Maria Victoria Colmenares Macia" w:date="2021-04-26T17:05:00Z">
        <w:r>
          <w:rPr>
            <w:lang w:val="es-CL"/>
          </w:rPr>
          <w:t>, una de las grandes representantes de</w:t>
        </w:r>
      </w:ins>
      <w:ins w:id="31" w:author="Maria Victoria Colmenares Macia" w:date="2021-04-26T18:07:00Z">
        <w:r w:rsidR="00BA01DF">
          <w:rPr>
            <w:lang w:val="es-CL"/>
          </w:rPr>
          <w:t xml:space="preserve"> este género musical</w:t>
        </w:r>
      </w:ins>
      <w:ins w:id="32" w:author="Maria Victoria Colmenares Macia" w:date="2021-04-26T17:05:00Z">
        <w:r>
          <w:rPr>
            <w:lang w:val="es-CL"/>
          </w:rPr>
          <w:t>. Mientras para la</w:t>
        </w:r>
      </w:ins>
      <w:ins w:id="33" w:author="Maria Victoria Colmenares Macia" w:date="2021-04-26T17:06:00Z">
        <w:r>
          <w:rPr>
            <w:lang w:val="es-CL"/>
          </w:rPr>
          <w:fldChar w:fldCharType="begin"/>
        </w:r>
        <w:r>
          <w:rPr>
            <w:lang w:val="es-CL"/>
          </w:rPr>
          <w:instrText xml:space="preserve"> HYPERLINK "https://es.unesco.org/commemorations/jazzday" \l ":~:text=La%20UNESCO%20cree%20en%20el%20poder%20del%20jazz,de%20abril%20como%20el%20D%C3%ADa%20Internacional%20del%20Jazz." </w:instrText>
        </w:r>
        <w:r>
          <w:rPr>
            <w:lang w:val="es-CL"/>
          </w:rPr>
        </w:r>
        <w:r>
          <w:rPr>
            <w:lang w:val="es-CL"/>
          </w:rPr>
          <w:fldChar w:fldCharType="separate"/>
        </w:r>
        <w:r w:rsidRPr="00BD55D3">
          <w:rPr>
            <w:rStyle w:val="Hipervnculo"/>
            <w:lang w:val="es-CL"/>
          </w:rPr>
          <w:t xml:space="preserve"> UNESCO,</w:t>
        </w:r>
        <w:r>
          <w:rPr>
            <w:lang w:val="es-CL"/>
          </w:rPr>
          <w:fldChar w:fldCharType="end"/>
        </w:r>
      </w:ins>
      <w:ins w:id="34" w:author="Maria Victoria Colmenares Macia" w:date="2021-04-26T17:05:00Z">
        <w:r>
          <w:rPr>
            <w:lang w:val="es-CL"/>
          </w:rPr>
          <w:t xml:space="preserve"> el Jazz es un movimiento que ha buscado</w:t>
        </w:r>
      </w:ins>
      <w:ins w:id="35" w:author="Maria Victoria Colmenares Macia" w:date="2021-04-26T17:06:00Z">
        <w:r>
          <w:rPr>
            <w:lang w:val="es-CL"/>
          </w:rPr>
          <w:t xml:space="preserve"> la igualdad de género, la democracia y la protección de los derechos humanos. </w:t>
        </w:r>
      </w:ins>
    </w:p>
    <w:p w14:paraId="79455349" w14:textId="0A8CC0C2" w:rsidR="00BD55D3" w:rsidRDefault="00BD55D3" w:rsidP="00BD55D3">
      <w:pPr>
        <w:jc w:val="both"/>
        <w:rPr>
          <w:ins w:id="36" w:author="Maria Victoria Colmenares Macia" w:date="2021-04-26T16:49:00Z"/>
          <w:lang w:val="es-CL"/>
        </w:rPr>
        <w:pPrChange w:id="37" w:author="Maria Victoria Colmenares Macia" w:date="2021-04-26T17:07:00Z">
          <w:pPr/>
        </w:pPrChange>
      </w:pPr>
      <w:ins w:id="38" w:author="Maria Victoria Colmenares Macia" w:date="2021-04-26T17:06:00Z">
        <w:r>
          <w:rPr>
            <w:lang w:val="es-CL"/>
          </w:rPr>
          <w:t xml:space="preserve">Tal como este movimiento genera </w:t>
        </w:r>
      </w:ins>
      <w:ins w:id="39" w:author="Maria Victoria Colmenares Macia" w:date="2021-04-26T17:07:00Z">
        <w:r>
          <w:rPr>
            <w:lang w:val="es-CL"/>
          </w:rPr>
          <w:t>un estilo de vida, para este momento de pandemia</w:t>
        </w:r>
      </w:ins>
      <w:ins w:id="40" w:author="Maria Victoria Colmenares Macia" w:date="2021-04-26T17:41:00Z">
        <w:r w:rsidR="0013756C">
          <w:rPr>
            <w:lang w:val="es-CL"/>
          </w:rPr>
          <w:t xml:space="preserve"> </w:t>
        </w:r>
      </w:ins>
      <w:ins w:id="41" w:author="Maria Victoria Colmenares Macia" w:date="2021-04-26T17:07:00Z">
        <w:r>
          <w:rPr>
            <w:lang w:val="es-CL"/>
          </w:rPr>
          <w:t xml:space="preserve">te queremos compartir algunos datos para </w:t>
        </w:r>
      </w:ins>
      <w:ins w:id="42" w:author="Maria Victoria Colmenares Macia" w:date="2021-04-26T17:41:00Z">
        <w:r w:rsidR="0013756C">
          <w:rPr>
            <w:lang w:val="es-CL"/>
          </w:rPr>
          <w:t xml:space="preserve">disfrutar </w:t>
        </w:r>
      </w:ins>
      <w:ins w:id="43" w:author="Maria Victoria Colmenares Macia" w:date="2021-04-26T17:07:00Z">
        <w:r>
          <w:rPr>
            <w:lang w:val="es-CL"/>
          </w:rPr>
          <w:t xml:space="preserve">este día. </w:t>
        </w:r>
      </w:ins>
    </w:p>
    <w:p w14:paraId="4D50D416" w14:textId="6169DAF9" w:rsidR="00B64D4D" w:rsidRPr="00B64D4D" w:rsidRDefault="00B64D4D">
      <w:pPr>
        <w:rPr>
          <w:b/>
          <w:bCs/>
          <w:lang w:val="es-CL"/>
          <w:rPrChange w:id="44" w:author="Maria Victoria Colmenares Macia" w:date="2021-04-26T16:49:00Z">
            <w:rPr>
              <w:lang w:val="es-CL"/>
            </w:rPr>
          </w:rPrChange>
        </w:rPr>
      </w:pPr>
      <w:ins w:id="45" w:author="Maria Victoria Colmenares Macia" w:date="2021-04-26T16:49:00Z">
        <w:r w:rsidRPr="00B64D4D">
          <w:rPr>
            <w:b/>
            <w:bCs/>
            <w:lang w:val="es-CL"/>
            <w:rPrChange w:id="46" w:author="Maria Victoria Colmenares Macia" w:date="2021-04-26T16:49:00Z">
              <w:rPr>
                <w:lang w:val="es-CL"/>
              </w:rPr>
            </w:rPrChange>
          </w:rPr>
          <w:t>Un poco de historia</w:t>
        </w:r>
      </w:ins>
    </w:p>
    <w:p w14:paraId="62F72C7A" w14:textId="43F530C7" w:rsidR="007B6DC8" w:rsidRDefault="007D028D">
      <w:pPr>
        <w:rPr>
          <w:lang w:val="es-CL"/>
        </w:rPr>
      </w:pPr>
      <w:r>
        <w:rPr>
          <w:lang w:val="es-CL"/>
        </w:rPr>
        <w:t>El día del Jazz</w:t>
      </w:r>
      <w:r w:rsidR="008D092A">
        <w:rPr>
          <w:lang w:val="es-CL"/>
        </w:rPr>
        <w:t xml:space="preserve"> fue proclamado </w:t>
      </w:r>
      <w:r w:rsidR="008D092A" w:rsidRPr="008D092A">
        <w:rPr>
          <w:lang w:val="es-CL"/>
        </w:rPr>
        <w:t>por la Conf</w:t>
      </w:r>
      <w:r w:rsidR="008D092A">
        <w:rPr>
          <w:lang w:val="es-CL"/>
        </w:rPr>
        <w:t xml:space="preserve">erencia General de la </w:t>
      </w:r>
      <w:ins w:id="47" w:author="Maria Victoria Colmenares Macia" w:date="2021-04-26T17:42:00Z">
        <w:r w:rsidR="0013756C">
          <w:rPr>
            <w:lang w:val="es-CL"/>
          </w:rPr>
          <w:fldChar w:fldCharType="begin"/>
        </w:r>
        <w:r w:rsidR="0013756C">
          <w:rPr>
            <w:lang w:val="es-CL"/>
          </w:rPr>
          <w:instrText xml:space="preserve"> HYPERLINK "https://es.unesco.org/commemorations/jazzday" \l ":~:text=La%20UNESCO%20cree%20en%20el%20poder%20del%20jazz,de%20abril%20como%20el%20D%C3%ADa%20Internacional%20del%20Jazz." </w:instrText>
        </w:r>
        <w:r w:rsidR="0013756C">
          <w:rPr>
            <w:lang w:val="es-CL"/>
          </w:rPr>
        </w:r>
        <w:r w:rsidR="0013756C">
          <w:rPr>
            <w:lang w:val="es-CL"/>
          </w:rPr>
          <w:fldChar w:fldCharType="separate"/>
        </w:r>
        <w:r w:rsidR="0025345A" w:rsidRPr="0013756C">
          <w:rPr>
            <w:rStyle w:val="Hipervnculo"/>
            <w:lang w:val="es-CL"/>
          </w:rPr>
          <w:t>UNESCO</w:t>
        </w:r>
        <w:r w:rsidR="0013756C">
          <w:rPr>
            <w:lang w:val="es-CL"/>
          </w:rPr>
          <w:fldChar w:fldCharType="end"/>
        </w:r>
      </w:ins>
      <w:r w:rsidR="0025345A">
        <w:rPr>
          <w:lang w:val="es-CL"/>
        </w:rPr>
        <w:t xml:space="preserve"> el 2011, los </w:t>
      </w:r>
      <w:r w:rsidR="008D092A">
        <w:rPr>
          <w:lang w:val="es-CL"/>
        </w:rPr>
        <w:t>30 de abril</w:t>
      </w:r>
      <w:r w:rsidR="0025345A">
        <w:rPr>
          <w:lang w:val="es-CL"/>
        </w:rPr>
        <w:t xml:space="preserve"> de todos los años</w:t>
      </w:r>
      <w:r w:rsidR="008D092A">
        <w:rPr>
          <w:lang w:val="es-CL"/>
        </w:rPr>
        <w:t xml:space="preserve">. </w:t>
      </w:r>
      <w:r w:rsidR="007B6DC8">
        <w:rPr>
          <w:lang w:val="es-CL"/>
        </w:rPr>
        <w:t>E</w:t>
      </w:r>
      <w:r w:rsidR="007B6DC8" w:rsidRPr="0050788F">
        <w:rPr>
          <w:lang w:val="es-CL"/>
        </w:rPr>
        <w:t>s</w:t>
      </w:r>
      <w:r w:rsidR="007B6DC8">
        <w:rPr>
          <w:lang w:val="es-CL"/>
        </w:rPr>
        <w:t xml:space="preserve">te año se celebra la </w:t>
      </w:r>
      <w:ins w:id="48" w:author="Maria Victoria Colmenares Macia" w:date="2021-04-26T17:44:00Z">
        <w:r w:rsidR="0013756C">
          <w:rPr>
            <w:lang w:val="es-CL"/>
          </w:rPr>
          <w:fldChar w:fldCharType="begin"/>
        </w:r>
        <w:r w:rsidR="0013756C">
          <w:rPr>
            <w:lang w:val="es-CL"/>
          </w:rPr>
          <w:instrText xml:space="preserve"> HYPERLINK "https://hancockinstitute.org/2021/04/jazzday10-announce/" </w:instrText>
        </w:r>
        <w:r w:rsidR="0013756C">
          <w:rPr>
            <w:lang w:val="es-CL"/>
          </w:rPr>
        </w:r>
        <w:r w:rsidR="0013756C">
          <w:rPr>
            <w:lang w:val="es-CL"/>
          </w:rPr>
          <w:fldChar w:fldCharType="separate"/>
        </w:r>
        <w:r w:rsidR="007B6DC8" w:rsidRPr="0013756C">
          <w:rPr>
            <w:rStyle w:val="Hipervnculo"/>
            <w:lang w:val="es-CL"/>
          </w:rPr>
          <w:t>10 versión</w:t>
        </w:r>
        <w:r w:rsidR="0013756C">
          <w:rPr>
            <w:lang w:val="es-CL"/>
          </w:rPr>
          <w:fldChar w:fldCharType="end"/>
        </w:r>
      </w:ins>
      <w:r w:rsidR="007B6DC8">
        <w:rPr>
          <w:lang w:val="es-CL"/>
        </w:rPr>
        <w:t xml:space="preserve">. </w:t>
      </w:r>
    </w:p>
    <w:p w14:paraId="3F724187" w14:textId="28CA53A3" w:rsidR="00070C25" w:rsidRDefault="007B6DC8">
      <w:pPr>
        <w:rPr>
          <w:lang w:val="es-CL"/>
        </w:rPr>
      </w:pPr>
      <w:r>
        <w:rPr>
          <w:lang w:val="es-CL"/>
        </w:rPr>
        <w:t xml:space="preserve"> El día del Jazz </w:t>
      </w:r>
      <w:r w:rsidR="0025345A">
        <w:rPr>
          <w:lang w:val="es-CL"/>
        </w:rPr>
        <w:t>es</w:t>
      </w:r>
      <w:r w:rsidR="0050788F" w:rsidRPr="0050788F">
        <w:rPr>
          <w:lang w:val="es-CL"/>
        </w:rPr>
        <w:t xml:space="preserve"> un movimiento global, que </w:t>
      </w:r>
      <w:r w:rsidR="00662A81">
        <w:rPr>
          <w:lang w:val="es-CL"/>
        </w:rPr>
        <w:t>celebran</w:t>
      </w:r>
      <w:r w:rsidR="0050788F" w:rsidRPr="0050788F">
        <w:rPr>
          <w:lang w:val="es-CL"/>
        </w:rPr>
        <w:t xml:space="preserve"> personas de todos los continentes, a través de programas</w:t>
      </w:r>
      <w:r w:rsidR="0081045F">
        <w:rPr>
          <w:lang w:val="es-CL"/>
        </w:rPr>
        <w:t xml:space="preserve"> educativos, presentaciones y cobertura de los medios. </w:t>
      </w:r>
      <w:ins w:id="49" w:author="Maria Victoria Colmenares Macia" w:date="2021-04-26T17:45:00Z">
        <w:r w:rsidR="0013756C">
          <w:rPr>
            <w:lang w:val="es-CL"/>
          </w:rPr>
          <w:t xml:space="preserve">Para la </w:t>
        </w:r>
        <w:r w:rsidR="0013756C">
          <w:rPr>
            <w:lang w:val="es-CL"/>
          </w:rPr>
          <w:fldChar w:fldCharType="begin"/>
        </w:r>
        <w:r w:rsidR="0013756C">
          <w:rPr>
            <w:lang w:val="es-CL"/>
          </w:rPr>
          <w:instrText xml:space="preserve"> HYPERLINK "https://es.unesco.org/commemorations/jazzday" \l ":~:text=La%20UNESCO%20cree%20en%20el%20poder%20del%20jazz,de%20abril%20como%20el%20D%C3%ADa%20Internacional%20del%20Jazz." </w:instrText>
        </w:r>
        <w:r w:rsidR="0013756C">
          <w:rPr>
            <w:lang w:val="es-CL"/>
          </w:rPr>
        </w:r>
        <w:r w:rsidR="0013756C">
          <w:rPr>
            <w:lang w:val="es-CL"/>
          </w:rPr>
          <w:fldChar w:fldCharType="separate"/>
        </w:r>
        <w:r w:rsidR="0013756C" w:rsidRPr="0013756C">
          <w:rPr>
            <w:rStyle w:val="Hipervnculo"/>
            <w:lang w:val="es-CL"/>
          </w:rPr>
          <w:t>UNESCO,</w:t>
        </w:r>
        <w:r w:rsidR="0013756C">
          <w:rPr>
            <w:lang w:val="es-CL"/>
          </w:rPr>
          <w:fldChar w:fldCharType="end"/>
        </w:r>
        <w:r w:rsidR="0013756C">
          <w:rPr>
            <w:lang w:val="es-CL"/>
          </w:rPr>
          <w:t xml:space="preserve"> la celebración de este día tiene como objetivo</w:t>
        </w:r>
      </w:ins>
      <w:del w:id="50" w:author="Maria Victoria Colmenares Macia" w:date="2021-04-26T17:45:00Z">
        <w:r w:rsidR="0081045F" w:rsidDel="0013756C">
          <w:rPr>
            <w:lang w:val="es-CL"/>
          </w:rPr>
          <w:delText>Tiene</w:delText>
        </w:r>
        <w:r w:rsidR="008B300A" w:rsidDel="0013756C">
          <w:rPr>
            <w:lang w:val="es-CL"/>
          </w:rPr>
          <w:delText xml:space="preserve"> como objetivo según </w:delText>
        </w:r>
        <w:r w:rsidR="007818FE" w:rsidDel="0013756C">
          <w:rPr>
            <w:lang w:val="es-CL"/>
          </w:rPr>
          <w:delText>la UNESCO</w:delText>
        </w:r>
      </w:del>
      <w:r w:rsidR="007818FE">
        <w:rPr>
          <w:lang w:val="es-CL"/>
        </w:rPr>
        <w:t xml:space="preserve"> </w:t>
      </w:r>
      <w:r w:rsidR="008B300A">
        <w:rPr>
          <w:lang w:val="es-CL"/>
        </w:rPr>
        <w:t>“S</w:t>
      </w:r>
      <w:r w:rsidR="008B300A" w:rsidRPr="008B300A">
        <w:rPr>
          <w:lang w:val="es-CL"/>
        </w:rPr>
        <w:t>ensibilizar al público general sobre las virtudes de la música jazz como herramienta educativa y como motor para la paz, la unidad, el diálogo y el refuerzo de la cooperación entre pueblos. Gobiernos, organizaciones de la sociedad civil, instituciones educativas y ciudadanos particulares ya implicados en la promoción de la música jazz aprovecharán esta oportunidad para fomentar la idea de que no se trata tan sólo de un estilo de música, sino de que el jazz contribuye también a la construcción de sociedades más inclusivas.</w:t>
      </w:r>
    </w:p>
    <w:p w14:paraId="1D489F87" w14:textId="5F1E23D4" w:rsidR="00D73435" w:rsidRPr="001A297D" w:rsidRDefault="0013756C" w:rsidP="001A297D">
      <w:pPr>
        <w:rPr>
          <w:lang w:val="es-CL"/>
        </w:rPr>
      </w:pPr>
      <w:ins w:id="51" w:author="Maria Victoria Colmenares Macia" w:date="2021-04-26T17:46:00Z">
        <w:r>
          <w:rPr>
            <w:lang w:val="es-CL"/>
          </w:rPr>
          <w:t>Para este organismo internacional, el Jazz:</w:t>
        </w:r>
      </w:ins>
      <w:del w:id="52" w:author="Maria Victoria Colmenares Macia" w:date="2021-04-26T17:46:00Z">
        <w:r w:rsidR="00D73435" w:rsidRPr="001A297D" w:rsidDel="0013756C">
          <w:rPr>
            <w:lang w:val="es-CL"/>
          </w:rPr>
          <w:delText>¿Por qué un Día Internacional del Jazz?</w:delText>
        </w:r>
      </w:del>
    </w:p>
    <w:p w14:paraId="061CBC76" w14:textId="225159E7" w:rsidR="00D73435" w:rsidRPr="001A297D" w:rsidRDefault="0013756C" w:rsidP="001A297D">
      <w:pPr>
        <w:pStyle w:val="Prrafodelista"/>
        <w:numPr>
          <w:ilvl w:val="0"/>
          <w:numId w:val="3"/>
        </w:numPr>
        <w:rPr>
          <w:lang w:val="es-CL"/>
        </w:rPr>
      </w:pPr>
      <w:ins w:id="53" w:author="Maria Victoria Colmenares Macia" w:date="2021-04-26T17:46:00Z">
        <w:r>
          <w:rPr>
            <w:lang w:val="es-CL"/>
          </w:rPr>
          <w:t>R</w:t>
        </w:r>
      </w:ins>
      <w:del w:id="54" w:author="Maria Victoria Colmenares Macia" w:date="2021-04-26T17:46:00Z">
        <w:r w:rsidR="00D73435" w:rsidRPr="001A297D" w:rsidDel="0013756C">
          <w:rPr>
            <w:lang w:val="es-CL"/>
          </w:rPr>
          <w:delText>El jazz r</w:delText>
        </w:r>
      </w:del>
      <w:r w:rsidR="00D73435" w:rsidRPr="001A297D">
        <w:rPr>
          <w:lang w:val="es-CL"/>
        </w:rPr>
        <w:t>ompe barreras y crea oportunidades para la comprensión mutua y la tolerancia.</w:t>
      </w:r>
    </w:p>
    <w:p w14:paraId="1776BA1C" w14:textId="74F76296" w:rsidR="00D73435" w:rsidRPr="001A297D" w:rsidRDefault="0013756C" w:rsidP="001A297D">
      <w:pPr>
        <w:pStyle w:val="Prrafodelista"/>
        <w:numPr>
          <w:ilvl w:val="0"/>
          <w:numId w:val="3"/>
        </w:numPr>
        <w:rPr>
          <w:lang w:val="es-CL"/>
        </w:rPr>
      </w:pPr>
      <w:ins w:id="55" w:author="Maria Victoria Colmenares Macia" w:date="2021-04-26T17:46:00Z">
        <w:r>
          <w:rPr>
            <w:lang w:val="es-CL"/>
          </w:rPr>
          <w:t>E</w:t>
        </w:r>
      </w:ins>
      <w:del w:id="56" w:author="Maria Victoria Colmenares Macia" w:date="2021-04-26T17:46:00Z">
        <w:r w:rsidR="00D73435" w:rsidRPr="001A297D" w:rsidDel="0013756C">
          <w:rPr>
            <w:lang w:val="es-CL"/>
          </w:rPr>
          <w:delText>e</w:delText>
        </w:r>
      </w:del>
      <w:r w:rsidR="00D73435" w:rsidRPr="001A297D">
        <w:rPr>
          <w:lang w:val="es-CL"/>
        </w:rPr>
        <w:t>s una forma de libertad de expresión.</w:t>
      </w:r>
    </w:p>
    <w:p w14:paraId="40CE8356" w14:textId="0E977CC6" w:rsidR="00D73435" w:rsidRPr="001A297D" w:rsidRDefault="00D73435" w:rsidP="001A297D">
      <w:pPr>
        <w:pStyle w:val="Prrafodelista"/>
        <w:numPr>
          <w:ilvl w:val="0"/>
          <w:numId w:val="3"/>
        </w:numPr>
        <w:rPr>
          <w:lang w:val="es-CL"/>
        </w:rPr>
      </w:pPr>
      <w:del w:id="57" w:author="Maria Victoria Colmenares Macia" w:date="2021-04-26T17:46:00Z">
        <w:r w:rsidRPr="001A297D" w:rsidDel="0013756C">
          <w:rPr>
            <w:lang w:val="es-CL"/>
          </w:rPr>
          <w:delText>El jazz s</w:delText>
        </w:r>
      </w:del>
      <w:ins w:id="58" w:author="Maria Victoria Colmenares Macia" w:date="2021-04-26T17:46:00Z">
        <w:r w:rsidR="0013756C">
          <w:rPr>
            <w:lang w:val="es-CL"/>
          </w:rPr>
          <w:t>S</w:t>
        </w:r>
      </w:ins>
      <w:r w:rsidRPr="001A297D">
        <w:rPr>
          <w:lang w:val="es-CL"/>
        </w:rPr>
        <w:t>imboliza la unidad y la paz.</w:t>
      </w:r>
    </w:p>
    <w:p w14:paraId="4D9158CD" w14:textId="4505B214" w:rsidR="00D73435" w:rsidRPr="001A297D" w:rsidRDefault="00D73435" w:rsidP="001A297D">
      <w:pPr>
        <w:pStyle w:val="Prrafodelista"/>
        <w:numPr>
          <w:ilvl w:val="0"/>
          <w:numId w:val="3"/>
        </w:numPr>
        <w:rPr>
          <w:lang w:val="es-CL"/>
        </w:rPr>
      </w:pPr>
      <w:del w:id="59" w:author="Maria Victoria Colmenares Macia" w:date="2021-04-26T17:46:00Z">
        <w:r w:rsidRPr="001A297D" w:rsidDel="0013756C">
          <w:rPr>
            <w:lang w:val="es-CL"/>
          </w:rPr>
          <w:delText>El jazz r</w:delText>
        </w:r>
      </w:del>
      <w:ins w:id="60" w:author="Maria Victoria Colmenares Macia" w:date="2021-04-26T17:46:00Z">
        <w:r w:rsidR="0013756C">
          <w:rPr>
            <w:lang w:val="es-CL"/>
          </w:rPr>
          <w:t>R</w:t>
        </w:r>
      </w:ins>
      <w:r w:rsidRPr="001A297D">
        <w:rPr>
          <w:lang w:val="es-CL"/>
        </w:rPr>
        <w:t>educe las tensiones entre los individuos, los grupos y las comunidades.</w:t>
      </w:r>
    </w:p>
    <w:p w14:paraId="5C089327" w14:textId="6CC40A60" w:rsidR="00D73435" w:rsidRPr="001A297D" w:rsidDel="0013756C" w:rsidRDefault="00D73435" w:rsidP="001A297D">
      <w:pPr>
        <w:pStyle w:val="Prrafodelista"/>
        <w:numPr>
          <w:ilvl w:val="0"/>
          <w:numId w:val="3"/>
        </w:numPr>
        <w:rPr>
          <w:del w:id="61" w:author="Maria Victoria Colmenares Macia" w:date="2021-04-26T17:47:00Z"/>
          <w:lang w:val="es-CL"/>
        </w:rPr>
      </w:pPr>
      <w:del w:id="62" w:author="Maria Victoria Colmenares Macia" w:date="2021-04-26T17:47:00Z">
        <w:r w:rsidRPr="001A297D" w:rsidDel="0013756C">
          <w:rPr>
            <w:lang w:val="es-CL"/>
          </w:rPr>
          <w:delText>El jazz fomenta la igualdad de género.</w:delText>
        </w:r>
      </w:del>
    </w:p>
    <w:p w14:paraId="50022179" w14:textId="5377B7D0" w:rsidR="00D73435" w:rsidRPr="001A297D" w:rsidDel="0013756C" w:rsidRDefault="00D73435" w:rsidP="00153012">
      <w:pPr>
        <w:pStyle w:val="Prrafodelista"/>
        <w:numPr>
          <w:ilvl w:val="0"/>
          <w:numId w:val="3"/>
        </w:numPr>
        <w:rPr>
          <w:del w:id="63" w:author="Maria Victoria Colmenares Macia" w:date="2021-04-26T17:47:00Z"/>
          <w:lang w:val="es-CL"/>
        </w:rPr>
        <w:pPrChange w:id="64" w:author="Maria Victoria Colmenares Macia" w:date="2021-04-26T17:47:00Z">
          <w:pPr>
            <w:pStyle w:val="Prrafodelista"/>
            <w:numPr>
              <w:numId w:val="3"/>
            </w:numPr>
            <w:ind w:hanging="360"/>
          </w:pPr>
        </w:pPrChange>
      </w:pPr>
      <w:del w:id="65" w:author="Maria Victoria Colmenares Macia" w:date="2021-04-26T17:47:00Z">
        <w:r w:rsidRPr="0013756C" w:rsidDel="0013756C">
          <w:rPr>
            <w:lang w:val="es-CL"/>
            <w:rPrChange w:id="66" w:author="Maria Victoria Colmenares Macia" w:date="2021-04-26T17:47:00Z">
              <w:rPr>
                <w:lang w:val="es-CL"/>
              </w:rPr>
            </w:rPrChange>
          </w:rPr>
          <w:delText>El jazz refuerza el papel que juega la juventud en el cambio social.</w:delText>
        </w:r>
      </w:del>
    </w:p>
    <w:p w14:paraId="7CCB04C8" w14:textId="718F3605" w:rsidR="00D73435" w:rsidRPr="0013756C" w:rsidRDefault="00D73435" w:rsidP="0013756C">
      <w:pPr>
        <w:pStyle w:val="Prrafodelista"/>
        <w:numPr>
          <w:ilvl w:val="0"/>
          <w:numId w:val="3"/>
        </w:numPr>
        <w:rPr>
          <w:lang w:val="es-CL"/>
          <w:rPrChange w:id="67" w:author="Maria Victoria Colmenares Macia" w:date="2021-04-26T17:47:00Z">
            <w:rPr>
              <w:lang w:val="es-CL"/>
            </w:rPr>
          </w:rPrChange>
        </w:rPr>
      </w:pPr>
      <w:del w:id="68" w:author="Maria Victoria Colmenares Macia" w:date="2021-04-26T17:47:00Z">
        <w:r w:rsidRPr="0013756C" w:rsidDel="0013756C">
          <w:rPr>
            <w:lang w:val="es-CL"/>
            <w:rPrChange w:id="69" w:author="Maria Victoria Colmenares Macia" w:date="2021-04-26T17:47:00Z">
              <w:rPr>
                <w:lang w:val="es-CL"/>
              </w:rPr>
            </w:rPrChange>
          </w:rPr>
          <w:delText>El jazz p</w:delText>
        </w:r>
      </w:del>
      <w:ins w:id="70" w:author="Maria Victoria Colmenares Macia" w:date="2021-04-26T17:47:00Z">
        <w:r w:rsidR="0013756C" w:rsidRPr="0013756C">
          <w:rPr>
            <w:lang w:val="es-CL"/>
            <w:rPrChange w:id="71" w:author="Maria Victoria Colmenares Macia" w:date="2021-04-26T17:47:00Z">
              <w:rPr>
                <w:lang w:val="es-CL"/>
              </w:rPr>
            </w:rPrChange>
          </w:rPr>
          <w:t>P</w:t>
        </w:r>
      </w:ins>
      <w:r w:rsidRPr="0013756C">
        <w:rPr>
          <w:lang w:val="es-CL"/>
          <w:rPrChange w:id="72" w:author="Maria Victoria Colmenares Macia" w:date="2021-04-26T17:47:00Z">
            <w:rPr>
              <w:lang w:val="es-CL"/>
            </w:rPr>
          </w:rPrChange>
        </w:rPr>
        <w:t>romueve la innovación artística, la improvisación y la integración de músicas tradicionales en las formas musicales modernas.</w:t>
      </w:r>
    </w:p>
    <w:p w14:paraId="13836718" w14:textId="24BAEFAD" w:rsidR="00D73435" w:rsidRPr="001A297D" w:rsidRDefault="00D73435" w:rsidP="001A297D">
      <w:pPr>
        <w:pStyle w:val="Prrafodelista"/>
        <w:numPr>
          <w:ilvl w:val="0"/>
          <w:numId w:val="3"/>
        </w:numPr>
        <w:rPr>
          <w:lang w:val="es-CL"/>
        </w:rPr>
      </w:pPr>
      <w:del w:id="73" w:author="Maria Victoria Colmenares Macia" w:date="2021-04-26T17:47:00Z">
        <w:r w:rsidRPr="001A297D" w:rsidDel="0013756C">
          <w:rPr>
            <w:lang w:val="es-CL"/>
          </w:rPr>
          <w:delText>El jazz e</w:delText>
        </w:r>
      </w:del>
      <w:ins w:id="74" w:author="Maria Victoria Colmenares Macia" w:date="2021-04-26T17:47:00Z">
        <w:r w:rsidR="0013756C">
          <w:rPr>
            <w:lang w:val="es-CL"/>
          </w:rPr>
          <w:t>E</w:t>
        </w:r>
      </w:ins>
      <w:r w:rsidRPr="001A297D">
        <w:rPr>
          <w:lang w:val="es-CL"/>
        </w:rPr>
        <w:t>stimula el diálogo intercultural y facilita la integración de jóvenes marginados.</w:t>
      </w:r>
    </w:p>
    <w:p w14:paraId="3316AFB4" w14:textId="77777777" w:rsidR="00DF011B" w:rsidRDefault="00DF011B" w:rsidP="00D73435">
      <w:pPr>
        <w:rPr>
          <w:lang w:val="es-CL"/>
        </w:rPr>
      </w:pPr>
      <w:r>
        <w:rPr>
          <w:lang w:val="es-CL"/>
        </w:rPr>
        <w:t xml:space="preserve">Este año se conmemorará de manera virtual con varios </w:t>
      </w:r>
      <w:r w:rsidR="004D7FE3">
        <w:rPr>
          <w:lang w:val="es-CL"/>
        </w:rPr>
        <w:t>eventos:</w:t>
      </w:r>
    </w:p>
    <w:p w14:paraId="085F57C6" w14:textId="68746E8C" w:rsidR="00B20F6E" w:rsidRDefault="00B20F6E" w:rsidP="00D73435">
      <w:pPr>
        <w:rPr>
          <w:lang w:val="es-CL"/>
        </w:rPr>
      </w:pPr>
      <w:r>
        <w:rPr>
          <w:lang w:val="es-CL"/>
        </w:rPr>
        <w:t xml:space="preserve">Se celebrará </w:t>
      </w:r>
      <w:r w:rsidRPr="00B20F6E">
        <w:rPr>
          <w:lang w:val="es-CL"/>
        </w:rPr>
        <w:t xml:space="preserve">un </w:t>
      </w:r>
      <w:ins w:id="75" w:author="Maria Victoria Colmenares Macia" w:date="2021-04-26T17:49:00Z">
        <w:r w:rsidR="0013756C">
          <w:rPr>
            <w:lang w:val="es-CL"/>
          </w:rPr>
          <w:fldChar w:fldCharType="begin"/>
        </w:r>
        <w:r w:rsidR="0013756C">
          <w:rPr>
            <w:lang w:val="es-CL"/>
          </w:rPr>
          <w:instrText xml:space="preserve"> HYPERLINK "https://jazzday.com/?fbclid=IwAR2vjYnIWtQtVHS-_Y8UQbea2K6iYFX6e8bD_p-4ecTA9fv7XSCiRNB1RlQ" </w:instrText>
        </w:r>
        <w:r w:rsidR="0013756C">
          <w:rPr>
            <w:lang w:val="es-CL"/>
          </w:rPr>
        </w:r>
        <w:r w:rsidR="0013756C">
          <w:rPr>
            <w:lang w:val="es-CL"/>
          </w:rPr>
          <w:fldChar w:fldCharType="separate"/>
        </w:r>
        <w:r w:rsidRPr="0013756C">
          <w:rPr>
            <w:rStyle w:val="Hipervnculo"/>
            <w:lang w:val="es-CL"/>
          </w:rPr>
          <w:t>concierto mundial</w:t>
        </w:r>
        <w:r w:rsidR="0013756C">
          <w:rPr>
            <w:lang w:val="es-CL"/>
          </w:rPr>
          <w:fldChar w:fldCharType="end"/>
        </w:r>
      </w:ins>
      <w:r w:rsidRPr="00B20F6E">
        <w:rPr>
          <w:lang w:val="es-CL"/>
        </w:rPr>
        <w:t xml:space="preserve"> que reúne artistas de renombre mundial que se retransmit</w:t>
      </w:r>
      <w:r w:rsidR="00E0137E">
        <w:rPr>
          <w:lang w:val="es-CL"/>
        </w:rPr>
        <w:t>irá en directo, a las 17 horas de</w:t>
      </w:r>
      <w:r w:rsidR="001A297D">
        <w:rPr>
          <w:lang w:val="es-CL"/>
        </w:rPr>
        <w:t xml:space="preserve"> Nueva York</w:t>
      </w:r>
      <w:r w:rsidRPr="00B20F6E">
        <w:rPr>
          <w:lang w:val="es-CL"/>
        </w:rPr>
        <w:t>.</w:t>
      </w:r>
    </w:p>
    <w:p w14:paraId="4CB6F011" w14:textId="77777777" w:rsidR="00964C35" w:rsidRDefault="00E0137E" w:rsidP="00D73435">
      <w:pPr>
        <w:rPr>
          <w:lang w:val="es-CL"/>
        </w:rPr>
      </w:pPr>
      <w:r>
        <w:rPr>
          <w:lang w:val="es-CL"/>
        </w:rPr>
        <w:t>Dónde</w:t>
      </w:r>
      <w:r w:rsidR="00D44746">
        <w:rPr>
          <w:lang w:val="es-CL"/>
        </w:rPr>
        <w:t xml:space="preserve">: </w:t>
      </w:r>
      <w:r w:rsidR="00CD16F9">
        <w:rPr>
          <w:lang w:val="es-CL"/>
        </w:rPr>
        <w:t xml:space="preserve"> será transmitido en</w:t>
      </w:r>
      <w:r w:rsidR="00964C35">
        <w:rPr>
          <w:lang w:val="es-CL"/>
        </w:rPr>
        <w:t xml:space="preserve"> diversos canales web  </w:t>
      </w:r>
    </w:p>
    <w:p w14:paraId="21248B4D" w14:textId="77777777" w:rsidR="00964C35" w:rsidRPr="00964C35" w:rsidRDefault="00D44746" w:rsidP="00964C35">
      <w:pPr>
        <w:pStyle w:val="Prrafodelista"/>
        <w:numPr>
          <w:ilvl w:val="0"/>
          <w:numId w:val="2"/>
        </w:numPr>
        <w:rPr>
          <w:lang w:val="es-CL"/>
        </w:rPr>
      </w:pPr>
      <w:r w:rsidRPr="00964C35">
        <w:rPr>
          <w:lang w:val="es-CL"/>
        </w:rPr>
        <w:t xml:space="preserve">Canal de </w:t>
      </w:r>
      <w:r w:rsidR="00E0137E" w:rsidRPr="00964C35">
        <w:rPr>
          <w:lang w:val="es-CL"/>
        </w:rPr>
        <w:t>YouTube</w:t>
      </w:r>
      <w:r w:rsidRPr="00964C35">
        <w:rPr>
          <w:lang w:val="es-CL"/>
        </w:rPr>
        <w:t xml:space="preserve"> del </w:t>
      </w:r>
      <w:r w:rsidR="00E0137E" w:rsidRPr="00964C35">
        <w:rPr>
          <w:lang w:val="es-CL"/>
        </w:rPr>
        <w:t>Día</w:t>
      </w:r>
      <w:r w:rsidRPr="00964C35">
        <w:rPr>
          <w:lang w:val="es-CL"/>
        </w:rPr>
        <w:t xml:space="preserve"> mundial del Jazz</w:t>
      </w:r>
      <w:r w:rsidR="00964C35" w:rsidRPr="00964C35">
        <w:rPr>
          <w:lang w:val="es-CL"/>
        </w:rPr>
        <w:t xml:space="preserve">  </w:t>
      </w:r>
      <w:hyperlink r:id="rId5" w:history="1">
        <w:r w:rsidR="00964C35" w:rsidRPr="00964C35">
          <w:rPr>
            <w:rStyle w:val="Hipervnculo"/>
            <w:lang w:val="es-CL"/>
          </w:rPr>
          <w:t>https://www.youtube.com/intljazzday/videos</w:t>
        </w:r>
      </w:hyperlink>
    </w:p>
    <w:p w14:paraId="1200DB9F" w14:textId="77777777" w:rsidR="00964C35" w:rsidRDefault="00964C35" w:rsidP="0058557B">
      <w:pPr>
        <w:pStyle w:val="Prrafodelista"/>
        <w:numPr>
          <w:ilvl w:val="0"/>
          <w:numId w:val="2"/>
        </w:numPr>
        <w:rPr>
          <w:lang w:val="es-CL"/>
        </w:rPr>
      </w:pPr>
      <w:r w:rsidRPr="004A32C6">
        <w:rPr>
          <w:lang w:val="es-CL"/>
        </w:rPr>
        <w:t>Página</w:t>
      </w:r>
      <w:r w:rsidR="00CD16F9" w:rsidRPr="004A32C6">
        <w:rPr>
          <w:lang w:val="es-CL"/>
        </w:rPr>
        <w:t xml:space="preserve"> web del Día internacional del Jazz</w:t>
      </w:r>
      <w:r w:rsidRPr="004A32C6">
        <w:rPr>
          <w:lang w:val="es-CL"/>
        </w:rPr>
        <w:t xml:space="preserve"> </w:t>
      </w:r>
      <w:hyperlink r:id="rId6" w:history="1">
        <w:r w:rsidR="00662A81" w:rsidRPr="00B96491">
          <w:rPr>
            <w:rStyle w:val="Hipervnculo"/>
            <w:lang w:val="es-CL"/>
          </w:rPr>
          <w:t>https://jazzday.com/</w:t>
        </w:r>
      </w:hyperlink>
    </w:p>
    <w:p w14:paraId="45F623A6" w14:textId="77777777" w:rsidR="00662A81" w:rsidRPr="004A32C6" w:rsidRDefault="00662A81" w:rsidP="0081045F">
      <w:pPr>
        <w:pStyle w:val="Prrafodelista"/>
        <w:numPr>
          <w:ilvl w:val="0"/>
          <w:numId w:val="2"/>
        </w:numPr>
        <w:rPr>
          <w:lang w:val="es-CL"/>
        </w:rPr>
      </w:pPr>
      <w:r>
        <w:rPr>
          <w:lang w:val="es-CL"/>
        </w:rPr>
        <w:t xml:space="preserve">Página de Facebook </w:t>
      </w:r>
      <w:r w:rsidR="0081045F" w:rsidRPr="0081045F">
        <w:rPr>
          <w:lang w:val="es-CL"/>
        </w:rPr>
        <w:t>https://www.facebook.com/intljazzday</w:t>
      </w:r>
    </w:p>
    <w:p w14:paraId="0EC27CB0" w14:textId="77777777" w:rsidR="009E7FA7" w:rsidRPr="009F5672" w:rsidRDefault="001A297D" w:rsidP="009F5672">
      <w:pPr>
        <w:rPr>
          <w:lang w:val="es-CL"/>
        </w:rPr>
      </w:pPr>
      <w:r>
        <w:rPr>
          <w:lang w:val="es-CL"/>
        </w:rPr>
        <w:lastRenderedPageBreak/>
        <w:t>E</w:t>
      </w:r>
      <w:r w:rsidR="00E5452A" w:rsidRPr="009F5672">
        <w:rPr>
          <w:lang w:val="es-CL"/>
        </w:rPr>
        <w:t xml:space="preserve">n </w:t>
      </w:r>
      <w:r w:rsidR="00492213" w:rsidRPr="009F5672">
        <w:rPr>
          <w:lang w:val="es-CL"/>
        </w:rPr>
        <w:t xml:space="preserve">Chile </w:t>
      </w:r>
      <w:r w:rsidR="00C632F0" w:rsidRPr="009F5672">
        <w:rPr>
          <w:lang w:val="es-CL"/>
        </w:rPr>
        <w:t xml:space="preserve">gracias a la UNESCO </w:t>
      </w:r>
      <w:r w:rsidR="00E0137E" w:rsidRPr="009F5672">
        <w:rPr>
          <w:lang w:val="es-CL"/>
        </w:rPr>
        <w:t>Santiago se</w:t>
      </w:r>
      <w:r w:rsidR="00C632F0" w:rsidRPr="009F5672">
        <w:rPr>
          <w:lang w:val="es-CL"/>
        </w:rPr>
        <w:t xml:space="preserve"> </w:t>
      </w:r>
      <w:r w:rsidR="00492213" w:rsidRPr="009F5672">
        <w:rPr>
          <w:lang w:val="es-CL"/>
        </w:rPr>
        <w:t>realizará</w:t>
      </w:r>
      <w:r w:rsidR="009E7FA7" w:rsidRPr="009F5672">
        <w:rPr>
          <w:lang w:val="es-CL"/>
        </w:rPr>
        <w:t xml:space="preserve"> un Encuentro virtual con la cantautora Claudia Acuña y la saxofonista Melissa Aldana, en un conversatorio con el músico Orión Morales, director artístico del diplomado Comprovisation, </w:t>
      </w:r>
      <w:r w:rsidR="00E0137E" w:rsidRPr="009F5672">
        <w:rPr>
          <w:lang w:val="es-CL"/>
        </w:rPr>
        <w:t xml:space="preserve">de la Escuela Moderna en </w:t>
      </w:r>
      <w:r w:rsidR="00B168E8" w:rsidRPr="009F5672">
        <w:rPr>
          <w:lang w:val="es-CL"/>
        </w:rPr>
        <w:t>Chile a</w:t>
      </w:r>
      <w:r w:rsidR="00E0137E" w:rsidRPr="009F5672">
        <w:rPr>
          <w:lang w:val="es-CL"/>
        </w:rPr>
        <w:t xml:space="preserve"> las 11 </w:t>
      </w:r>
      <w:r w:rsidR="00B168E8" w:rsidRPr="009F5672">
        <w:rPr>
          <w:lang w:val="es-CL"/>
        </w:rPr>
        <w:t xml:space="preserve">horas </w:t>
      </w:r>
      <w:r w:rsidR="009F5672" w:rsidRPr="009F5672">
        <w:rPr>
          <w:lang w:val="es-CL"/>
        </w:rPr>
        <w:t>de Chile</w:t>
      </w:r>
    </w:p>
    <w:p w14:paraId="56361632" w14:textId="05B8FFC3" w:rsidR="004D7FE3" w:rsidRDefault="009E7FA7" w:rsidP="009E7FA7">
      <w:pPr>
        <w:rPr>
          <w:lang w:val="es-CL"/>
        </w:rPr>
      </w:pPr>
      <w:r>
        <w:rPr>
          <w:lang w:val="es-CL"/>
        </w:rPr>
        <w:t>D</w:t>
      </w:r>
      <w:r w:rsidRPr="009E7FA7">
        <w:rPr>
          <w:lang w:val="es-CL"/>
        </w:rPr>
        <w:t xml:space="preserve">ónde: Canal de </w:t>
      </w:r>
      <w:r w:rsidR="00FE057A" w:rsidRPr="009E7FA7">
        <w:rPr>
          <w:lang w:val="es-CL"/>
        </w:rPr>
        <w:t>YouTube</w:t>
      </w:r>
      <w:r w:rsidRPr="009E7FA7">
        <w:rPr>
          <w:lang w:val="es-CL"/>
        </w:rPr>
        <w:t xml:space="preserve"> de la </w:t>
      </w:r>
      <w:ins w:id="76" w:author="Maria Victoria Colmenares Macia" w:date="2021-04-26T17:52:00Z">
        <w:r w:rsidR="00DE7BC9">
          <w:rPr>
            <w:lang w:val="es-CL"/>
          </w:rPr>
          <w:fldChar w:fldCharType="begin"/>
        </w:r>
        <w:r w:rsidR="00DE7BC9">
          <w:rPr>
            <w:lang w:val="es-CL"/>
          </w:rPr>
          <w:instrText xml:space="preserve"> HYPERLINK "https://www.youtube.com/watch?v=VYt81KHSeGU" </w:instrText>
        </w:r>
        <w:r w:rsidR="00DE7BC9">
          <w:rPr>
            <w:lang w:val="es-CL"/>
          </w:rPr>
        </w:r>
        <w:r w:rsidR="00DE7BC9">
          <w:rPr>
            <w:lang w:val="es-CL"/>
          </w:rPr>
          <w:fldChar w:fldCharType="separate"/>
        </w:r>
        <w:r w:rsidRPr="00DE7BC9">
          <w:rPr>
            <w:rStyle w:val="Hipervnculo"/>
            <w:lang w:val="es-CL"/>
          </w:rPr>
          <w:t>OREALC/UNESCO Santiago</w:t>
        </w:r>
        <w:r w:rsidR="00DE7BC9">
          <w:rPr>
            <w:lang w:val="es-CL"/>
          </w:rPr>
          <w:fldChar w:fldCharType="end"/>
        </w:r>
      </w:ins>
    </w:p>
    <w:p w14:paraId="73FE6715" w14:textId="77777777" w:rsidR="009F5672" w:rsidRPr="009F5672" w:rsidRDefault="009F5672" w:rsidP="009F5672">
      <w:pPr>
        <w:rPr>
          <w:lang w:val="es-CL"/>
        </w:rPr>
      </w:pPr>
      <w:r w:rsidRPr="009F5672">
        <w:rPr>
          <w:lang w:val="es-CL"/>
        </w:rPr>
        <w:t xml:space="preserve">Además, habrá celebraciones en diferentes ciudades de Chile como en Concepción y San Fernando que contaran con </w:t>
      </w:r>
      <w:r>
        <w:rPr>
          <w:lang w:val="es-CL"/>
        </w:rPr>
        <w:t xml:space="preserve">diversos </w:t>
      </w:r>
      <w:r w:rsidRPr="009F5672">
        <w:rPr>
          <w:lang w:val="es-CL"/>
        </w:rPr>
        <w:t xml:space="preserve">materiales audiovisuales y artistas locales </w:t>
      </w:r>
    </w:p>
    <w:p w14:paraId="01C5988E" w14:textId="77777777" w:rsidR="00FD28F6" w:rsidRDefault="00FD28F6" w:rsidP="00D73435">
      <w:pPr>
        <w:rPr>
          <w:lang w:val="es-CL"/>
        </w:rPr>
      </w:pPr>
      <w:r>
        <w:rPr>
          <w:lang w:val="es-CL"/>
        </w:rPr>
        <w:t>Dónde:</w:t>
      </w:r>
    </w:p>
    <w:p w14:paraId="147A1FE2" w14:textId="77777777" w:rsidR="00FD28F6" w:rsidRDefault="00FD28F6" w:rsidP="00D73435">
      <w:pPr>
        <w:rPr>
          <w:lang w:val="es-CL"/>
        </w:rPr>
      </w:pPr>
      <w:r>
        <w:rPr>
          <w:lang w:val="es-CL"/>
        </w:rPr>
        <w:t xml:space="preserve">Día del Jazz San Fernando: </w:t>
      </w:r>
      <w:r w:rsidRPr="00FD28F6">
        <w:rPr>
          <w:lang w:val="es-CL"/>
        </w:rPr>
        <w:t>https://www.facebook.com/jazzdaysanfernando</w:t>
      </w:r>
    </w:p>
    <w:p w14:paraId="2C25DF98" w14:textId="77777777" w:rsidR="00FD28F6" w:rsidRDefault="00FD28F6" w:rsidP="00FD28F6">
      <w:pPr>
        <w:rPr>
          <w:lang w:val="es-CL"/>
        </w:rPr>
      </w:pPr>
      <w:r>
        <w:rPr>
          <w:lang w:val="es-CL"/>
        </w:rPr>
        <w:t xml:space="preserve">Día del Jazz Concepción: </w:t>
      </w:r>
      <w:r w:rsidRPr="00FD28F6">
        <w:rPr>
          <w:lang w:val="es-CL"/>
        </w:rPr>
        <w:t>https://www.facebook.com/diainternacionaldeljazz/</w:t>
      </w:r>
    </w:p>
    <w:p w14:paraId="43FFA76E" w14:textId="77777777" w:rsidR="00FD28F6" w:rsidRDefault="00FD28F6" w:rsidP="00D73435">
      <w:pPr>
        <w:rPr>
          <w:lang w:val="es-CL"/>
        </w:rPr>
      </w:pPr>
    </w:p>
    <w:p w14:paraId="41C6FF4D" w14:textId="77777777" w:rsidR="00BB0757" w:rsidRDefault="00BB0757" w:rsidP="00D73435">
      <w:pPr>
        <w:rPr>
          <w:lang w:val="es-CL"/>
        </w:rPr>
      </w:pPr>
    </w:p>
    <w:p w14:paraId="0A3D0CBC" w14:textId="77777777" w:rsidR="00B2443C" w:rsidRDefault="00B2443C" w:rsidP="00D73435">
      <w:pPr>
        <w:rPr>
          <w:lang w:val="es-CL"/>
        </w:rPr>
      </w:pPr>
      <w:r>
        <w:rPr>
          <w:lang w:val="es-CL"/>
        </w:rPr>
        <w:t>Datos curiosos sobre el Día mundial del Jazz:</w:t>
      </w:r>
    </w:p>
    <w:p w14:paraId="631E4104" w14:textId="796CFC32" w:rsidR="00B2443C" w:rsidRPr="009B1921" w:rsidRDefault="00DF4DB4" w:rsidP="009B1921">
      <w:pPr>
        <w:pStyle w:val="Prrafodelista"/>
        <w:numPr>
          <w:ilvl w:val="0"/>
          <w:numId w:val="1"/>
        </w:numPr>
        <w:rPr>
          <w:lang w:val="es-CL"/>
        </w:rPr>
      </w:pPr>
      <w:r w:rsidRPr="009B1921">
        <w:rPr>
          <w:lang w:val="es-CL"/>
        </w:rPr>
        <w:t xml:space="preserve">Cada año, además de las celebraciones que se dan en todo el </w:t>
      </w:r>
      <w:r w:rsidR="000D71A3" w:rsidRPr="009B1921">
        <w:rPr>
          <w:lang w:val="es-CL"/>
        </w:rPr>
        <w:t>mundo, se</w:t>
      </w:r>
      <w:r w:rsidR="009B1921" w:rsidRPr="009B1921">
        <w:rPr>
          <w:lang w:val="es-CL"/>
        </w:rPr>
        <w:t xml:space="preserve"> elige una sede esta es </w:t>
      </w:r>
      <w:r w:rsidRPr="009B1921">
        <w:rPr>
          <w:lang w:val="es-CL"/>
        </w:rPr>
        <w:t xml:space="preserve">designada por la </w:t>
      </w:r>
      <w:ins w:id="77" w:author="Maria Victoria Colmenares Macia" w:date="2021-04-26T17:56:00Z">
        <w:r w:rsidR="00DE7BC9">
          <w:rPr>
            <w:lang w:val="es-CL"/>
          </w:rPr>
          <w:fldChar w:fldCharType="begin"/>
        </w:r>
        <w:r w:rsidR="00DE7BC9">
          <w:rPr>
            <w:lang w:val="es-CL"/>
          </w:rPr>
          <w:instrText xml:space="preserve"> HYPERLINK "https://jazzday.com/about/" </w:instrText>
        </w:r>
        <w:r w:rsidR="00DE7BC9">
          <w:rPr>
            <w:lang w:val="es-CL"/>
          </w:rPr>
        </w:r>
        <w:r w:rsidR="00DE7BC9">
          <w:rPr>
            <w:lang w:val="es-CL"/>
          </w:rPr>
          <w:fldChar w:fldCharType="separate"/>
        </w:r>
        <w:r w:rsidRPr="00DE7BC9">
          <w:rPr>
            <w:rStyle w:val="Hipervnculo"/>
            <w:lang w:val="es-CL"/>
          </w:rPr>
          <w:t xml:space="preserve">Directora General de la </w:t>
        </w:r>
        <w:r w:rsidR="000D71A3" w:rsidRPr="00DE7BC9">
          <w:rPr>
            <w:rStyle w:val="Hipervnculo"/>
            <w:lang w:val="es-CL"/>
          </w:rPr>
          <w:t>UNESCO</w:t>
        </w:r>
        <w:r w:rsidR="00DE7BC9">
          <w:rPr>
            <w:lang w:val="es-CL"/>
          </w:rPr>
          <w:fldChar w:fldCharType="end"/>
        </w:r>
      </w:ins>
      <w:r w:rsidR="000D71A3" w:rsidRPr="009B1921">
        <w:rPr>
          <w:lang w:val="es-CL"/>
        </w:rPr>
        <w:t xml:space="preserve"> y</w:t>
      </w:r>
      <w:r w:rsidR="009B1921" w:rsidRPr="009B1921">
        <w:rPr>
          <w:lang w:val="es-CL"/>
        </w:rPr>
        <w:t xml:space="preserve"> allí </w:t>
      </w:r>
      <w:r w:rsidRPr="009B1921">
        <w:rPr>
          <w:lang w:val="es-CL"/>
        </w:rPr>
        <w:t>organiza un concierto televisado y múltiples actividades educativas y de divulgación</w:t>
      </w:r>
      <w:r w:rsidR="009B1921" w:rsidRPr="009B1921">
        <w:rPr>
          <w:lang w:val="es-CL"/>
        </w:rPr>
        <w:t xml:space="preserve">, </w:t>
      </w:r>
      <w:r w:rsidR="00B2443C" w:rsidRPr="009B1921">
        <w:rPr>
          <w:lang w:val="es-CL"/>
        </w:rPr>
        <w:t>el 2020 la sede fue en Ciudad del Cabo, Sudáfrica</w:t>
      </w:r>
    </w:p>
    <w:p w14:paraId="1AB1238D" w14:textId="4D3368AF" w:rsidR="00D11719" w:rsidRDefault="001976A6" w:rsidP="00D73435">
      <w:pPr>
        <w:pStyle w:val="Prrafodelista"/>
        <w:numPr>
          <w:ilvl w:val="0"/>
          <w:numId w:val="1"/>
        </w:numPr>
        <w:rPr>
          <w:lang w:val="es-CL"/>
        </w:rPr>
      </w:pPr>
      <w:r>
        <w:rPr>
          <w:lang w:val="es-CL"/>
        </w:rPr>
        <w:t>El día</w:t>
      </w:r>
      <w:r w:rsidR="00026046">
        <w:rPr>
          <w:lang w:val="es-CL"/>
        </w:rPr>
        <w:t xml:space="preserve"> mundial es la culminación del </w:t>
      </w:r>
      <w:ins w:id="78" w:author="Maria Victoria Colmenares Macia" w:date="2021-04-26T17:56:00Z">
        <w:r w:rsidR="00DE7BC9">
          <w:rPr>
            <w:lang w:val="es-CL"/>
          </w:rPr>
          <w:fldChar w:fldCharType="begin"/>
        </w:r>
        <w:r w:rsidR="00DE7BC9">
          <w:rPr>
            <w:lang w:val="es-CL"/>
          </w:rPr>
          <w:instrText xml:space="preserve"> HYPERLINK "https://jazzday.com/about/" </w:instrText>
        </w:r>
        <w:r w:rsidR="00DE7BC9">
          <w:rPr>
            <w:lang w:val="es-CL"/>
          </w:rPr>
        </w:r>
        <w:r w:rsidR="00DE7BC9">
          <w:rPr>
            <w:lang w:val="es-CL"/>
          </w:rPr>
          <w:fldChar w:fldCharType="separate"/>
        </w:r>
        <w:r w:rsidR="00026046" w:rsidRPr="00DE7BC9">
          <w:rPr>
            <w:rStyle w:val="Hipervnculo"/>
            <w:lang w:val="es-CL"/>
          </w:rPr>
          <w:t>Mes de apreciación al Jazz</w:t>
        </w:r>
        <w:r w:rsidR="00DE7BC9">
          <w:rPr>
            <w:lang w:val="es-CL"/>
          </w:rPr>
          <w:fldChar w:fldCharType="end"/>
        </w:r>
      </w:ins>
      <w:r w:rsidR="00AF19F6">
        <w:rPr>
          <w:lang w:val="es-CL"/>
        </w:rPr>
        <w:t xml:space="preserve"> que</w:t>
      </w:r>
      <w:r w:rsidR="00F3335D">
        <w:rPr>
          <w:lang w:val="es-CL"/>
        </w:rPr>
        <w:t xml:space="preserve"> es un festival de Jazz realizado todos</w:t>
      </w:r>
      <w:r w:rsidR="00AF19F6">
        <w:rPr>
          <w:lang w:val="es-CL"/>
        </w:rPr>
        <w:t xml:space="preserve"> los años </w:t>
      </w:r>
      <w:r w:rsidR="00F3335D">
        <w:rPr>
          <w:lang w:val="es-CL"/>
        </w:rPr>
        <w:t>en Estados Unidos</w:t>
      </w:r>
    </w:p>
    <w:p w14:paraId="1F24B5A4" w14:textId="4F53FDD8" w:rsidR="00DE7BC9" w:rsidRDefault="00DE7BC9" w:rsidP="00D73435">
      <w:pPr>
        <w:pStyle w:val="Prrafodelista"/>
        <w:numPr>
          <w:ilvl w:val="0"/>
          <w:numId w:val="1"/>
        </w:numPr>
        <w:rPr>
          <w:ins w:id="79" w:author="Maria Victoria Colmenares Macia" w:date="2021-04-26T18:01:00Z"/>
          <w:lang w:val="es-CL"/>
        </w:rPr>
      </w:pPr>
      <w:ins w:id="80" w:author="Maria Victoria Colmenares Macia" w:date="2021-04-26T18:01:00Z">
        <w:r>
          <w:rPr>
            <w:lang w:val="es-CL"/>
          </w:rPr>
          <w:t xml:space="preserve">La Directora General de la </w:t>
        </w:r>
      </w:ins>
      <w:ins w:id="81" w:author="Maria Victoria Colmenares Macia" w:date="2021-04-26T18:06:00Z">
        <w:r w:rsidR="00C21224">
          <w:rPr>
            <w:lang w:val="es-CL"/>
          </w:rPr>
          <w:fldChar w:fldCharType="begin"/>
        </w:r>
        <w:r w:rsidR="00C21224">
          <w:rPr>
            <w:lang w:val="es-CL"/>
          </w:rPr>
          <w:instrText xml:space="preserve"> HYPERLINK "https://unesdoc.unesco.org/ark:/48223/pf0000376940_spa" </w:instrText>
        </w:r>
        <w:r w:rsidR="00C21224">
          <w:rPr>
            <w:lang w:val="es-CL"/>
          </w:rPr>
        </w:r>
        <w:r w:rsidR="00C21224">
          <w:rPr>
            <w:lang w:val="es-CL"/>
          </w:rPr>
          <w:fldChar w:fldCharType="separate"/>
        </w:r>
        <w:r w:rsidRPr="00C21224">
          <w:rPr>
            <w:rStyle w:val="Hipervnculo"/>
            <w:lang w:val="es-CL"/>
          </w:rPr>
          <w:t>UNESCO</w:t>
        </w:r>
        <w:r w:rsidR="00C21224">
          <w:rPr>
            <w:lang w:val="es-CL"/>
          </w:rPr>
          <w:fldChar w:fldCharType="end"/>
        </w:r>
      </w:ins>
      <w:ins w:id="82" w:author="Maria Victoria Colmenares Macia" w:date="2021-04-26T18:03:00Z">
        <w:r w:rsidR="00C21224">
          <w:rPr>
            <w:lang w:val="es-CL"/>
          </w:rPr>
          <w:t>, en su discurso</w:t>
        </w:r>
      </w:ins>
      <w:ins w:id="83" w:author="Maria Victoria Colmenares Macia" w:date="2021-04-26T18:06:00Z">
        <w:r w:rsidR="00C21224">
          <w:rPr>
            <w:lang w:val="es-CL"/>
          </w:rPr>
          <w:t xml:space="preserve"> del 2021</w:t>
        </w:r>
      </w:ins>
      <w:ins w:id="84" w:author="Maria Victoria Colmenares Macia" w:date="2021-04-26T18:03:00Z">
        <w:r w:rsidR="00C21224">
          <w:rPr>
            <w:lang w:val="es-CL"/>
          </w:rPr>
          <w:t xml:space="preserve"> para </w:t>
        </w:r>
      </w:ins>
      <w:ins w:id="85" w:author="Maria Victoria Colmenares Macia" w:date="2021-04-26T18:06:00Z">
        <w:r w:rsidR="00C21224">
          <w:rPr>
            <w:lang w:val="es-CL"/>
          </w:rPr>
          <w:t>la conmemoración</w:t>
        </w:r>
      </w:ins>
      <w:ins w:id="86" w:author="Maria Victoria Colmenares Macia" w:date="2021-04-26T18:04:00Z">
        <w:r w:rsidR="00C21224">
          <w:rPr>
            <w:lang w:val="es-CL"/>
          </w:rPr>
          <w:t xml:space="preserve"> de este día, manifestó la importancia de brindarle oportunidad a los 255 debates </w:t>
        </w:r>
        <w:proofErr w:type="spellStart"/>
        <w:r w:rsidR="00C21224">
          <w:rPr>
            <w:lang w:val="es-CL"/>
          </w:rPr>
          <w:t>ResiliArt</w:t>
        </w:r>
        <w:proofErr w:type="spellEnd"/>
        <w:r w:rsidR="00C21224">
          <w:rPr>
            <w:lang w:val="es-CL"/>
          </w:rPr>
          <w:t xml:space="preserve"> </w:t>
        </w:r>
      </w:ins>
      <w:ins w:id="87" w:author="Maria Victoria Colmenares Macia" w:date="2021-04-26T18:05:00Z">
        <w:r w:rsidR="00C21224">
          <w:rPr>
            <w:lang w:val="es-CL"/>
          </w:rPr>
          <w:t>que</w:t>
        </w:r>
      </w:ins>
      <w:ins w:id="88" w:author="Maria Victoria Colmenares Macia" w:date="2021-04-26T18:04:00Z">
        <w:r w:rsidR="00C21224">
          <w:rPr>
            <w:lang w:val="es-CL"/>
          </w:rPr>
          <w:t xml:space="preserve"> serán celebrados en 110 países</w:t>
        </w:r>
      </w:ins>
      <w:ins w:id="89" w:author="Maria Victoria Colmenares Macia" w:date="2021-04-26T18:05:00Z">
        <w:r w:rsidR="00C21224">
          <w:rPr>
            <w:lang w:val="es-CL"/>
          </w:rPr>
          <w:t xml:space="preserve">, a fin de inventar juntos formas de superar la crisis y construir el futuro. </w:t>
        </w:r>
      </w:ins>
    </w:p>
    <w:p w14:paraId="18AD9DAF" w14:textId="7044EC28" w:rsidR="009A008E" w:rsidRDefault="00E56DBD" w:rsidP="00D73435">
      <w:pPr>
        <w:pStyle w:val="Prrafodelista"/>
        <w:numPr>
          <w:ilvl w:val="0"/>
          <w:numId w:val="1"/>
        </w:numPr>
        <w:rPr>
          <w:lang w:val="es-CL"/>
        </w:rPr>
      </w:pPr>
      <w:commentRangeStart w:id="90"/>
      <w:r>
        <w:rPr>
          <w:lang w:val="es-CL"/>
        </w:rPr>
        <w:t>Cerca de 200 países en el mundo celebran todos los años el Día Internacional de Jazz</w:t>
      </w:r>
      <w:r w:rsidR="00F924E0">
        <w:rPr>
          <w:lang w:val="es-CL"/>
        </w:rPr>
        <w:t xml:space="preserve"> todos los años </w:t>
      </w:r>
      <w:commentRangeEnd w:id="90"/>
      <w:r w:rsidR="00C21224">
        <w:rPr>
          <w:rStyle w:val="Refdecomentario"/>
        </w:rPr>
        <w:commentReference w:id="90"/>
      </w:r>
    </w:p>
    <w:p w14:paraId="578704A9" w14:textId="77777777" w:rsidR="00E56DBD" w:rsidRDefault="00E56DBD" w:rsidP="00D32D1C">
      <w:pPr>
        <w:pStyle w:val="Prrafodelista"/>
        <w:rPr>
          <w:lang w:val="es-CL"/>
        </w:rPr>
      </w:pPr>
    </w:p>
    <w:p w14:paraId="71CAA92C" w14:textId="77777777" w:rsidR="00FD28F6" w:rsidRDefault="00BF5B92" w:rsidP="00BF5B92">
      <w:pPr>
        <w:rPr>
          <w:lang w:val="es-CL"/>
        </w:rPr>
      </w:pPr>
      <w:r>
        <w:rPr>
          <w:lang w:val="es-CL"/>
        </w:rPr>
        <w:t>Referencias</w:t>
      </w:r>
    </w:p>
    <w:p w14:paraId="06C8FEC4" w14:textId="77777777" w:rsidR="00BF5B92" w:rsidRDefault="00C136CD" w:rsidP="00BF5B92">
      <w:pPr>
        <w:rPr>
          <w:lang w:val="es-CL"/>
        </w:rPr>
      </w:pPr>
      <w:hyperlink r:id="rId11" w:history="1">
        <w:r w:rsidR="00BF5B92" w:rsidRPr="00B96491">
          <w:rPr>
            <w:rStyle w:val="Hipervnculo"/>
            <w:lang w:val="es-CL"/>
          </w:rPr>
          <w:t>https://es.unesco.org/commemorations/jazzday/2019</w:t>
        </w:r>
      </w:hyperlink>
    </w:p>
    <w:p w14:paraId="67E24964" w14:textId="77777777" w:rsidR="00BF5B92" w:rsidRDefault="00C136CD" w:rsidP="00BF5B92">
      <w:pPr>
        <w:rPr>
          <w:lang w:val="es-CL"/>
        </w:rPr>
      </w:pPr>
      <w:hyperlink r:id="rId12" w:history="1">
        <w:r w:rsidR="00BF5B92" w:rsidRPr="00B96491">
          <w:rPr>
            <w:rStyle w:val="Hipervnculo"/>
            <w:lang w:val="es-CL"/>
          </w:rPr>
          <w:t>https://hancockinstitute.org/2021/04/jazzday10-announce/</w:t>
        </w:r>
      </w:hyperlink>
    </w:p>
    <w:p w14:paraId="6F267743" w14:textId="77777777" w:rsidR="00BF5B92" w:rsidRDefault="00C136CD" w:rsidP="00BF5B92">
      <w:pPr>
        <w:rPr>
          <w:lang w:val="es-CL"/>
        </w:rPr>
      </w:pPr>
      <w:hyperlink r:id="rId13" w:history="1">
        <w:r w:rsidR="00BF5B92" w:rsidRPr="00B96491">
          <w:rPr>
            <w:rStyle w:val="Hipervnculo"/>
            <w:lang w:val="es-CL"/>
          </w:rPr>
          <w:t>https://www.facebook.com/diainternacionaldeljazz/</w:t>
        </w:r>
      </w:hyperlink>
    </w:p>
    <w:p w14:paraId="31BA41CC" w14:textId="77777777" w:rsidR="00BF5B92" w:rsidRDefault="00C136CD" w:rsidP="00BF5B92">
      <w:pPr>
        <w:rPr>
          <w:lang w:val="es-CL"/>
        </w:rPr>
      </w:pPr>
      <w:hyperlink r:id="rId14" w:history="1">
        <w:r w:rsidR="00BF5B92" w:rsidRPr="00B96491">
          <w:rPr>
            <w:rStyle w:val="Hipervnculo"/>
            <w:lang w:val="es-CL"/>
          </w:rPr>
          <w:t>https://jazzday.com/?fbclid=IwAR2vjYnIWtQtVHS-_Y8UQbea2K6iYFX6e8bD_p-4ecTA9fv7XSCiRNB1RlQ</w:t>
        </w:r>
      </w:hyperlink>
    </w:p>
    <w:p w14:paraId="517AFDB5" w14:textId="77777777" w:rsidR="00BF5B92" w:rsidRDefault="00C136CD" w:rsidP="00BF5B92">
      <w:pPr>
        <w:rPr>
          <w:lang w:val="es-CL"/>
        </w:rPr>
      </w:pPr>
      <w:hyperlink r:id="rId15" w:history="1">
        <w:r w:rsidR="007E1208" w:rsidRPr="00B96491">
          <w:rPr>
            <w:rStyle w:val="Hipervnculo"/>
            <w:lang w:val="es-CL"/>
          </w:rPr>
          <w:t>https://en.wikipedia.org/wiki/International_Jazz_Day</w:t>
        </w:r>
      </w:hyperlink>
    </w:p>
    <w:p w14:paraId="7663F758" w14:textId="77777777" w:rsidR="007E1208" w:rsidRPr="00BF5B92" w:rsidRDefault="007E1208" w:rsidP="00BF5B92">
      <w:pPr>
        <w:rPr>
          <w:lang w:val="es-CL"/>
        </w:rPr>
      </w:pPr>
    </w:p>
    <w:sectPr w:rsidR="007E1208" w:rsidRPr="00BF5B9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Maria Victoria Colmenares Macia" w:date="2021-04-26T18:05:00Z" w:initials="MVCM">
    <w:p w14:paraId="11C8BBA5" w14:textId="4B231EA1" w:rsidR="00C21224" w:rsidRPr="00C21224" w:rsidRDefault="00C21224">
      <w:pPr>
        <w:pStyle w:val="Textocomentario"/>
        <w:rPr>
          <w:lang w:val="es-CL"/>
        </w:rPr>
      </w:pPr>
      <w:r>
        <w:rPr>
          <w:rStyle w:val="Refdecomentario"/>
        </w:rPr>
        <w:annotationRef/>
      </w:r>
      <w:r w:rsidRPr="00C21224">
        <w:rPr>
          <w:lang w:val="es-CL"/>
        </w:rPr>
        <w:t>No conseguí esta Fuente. Hice una propuesta de párrafo.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8BB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7F72" w16cex:dateUtc="2021-04-26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8BBA5" w16cid:durableId="24317F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BFD"/>
    <w:multiLevelType w:val="hybridMultilevel"/>
    <w:tmpl w:val="CF66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211D57"/>
    <w:multiLevelType w:val="hybridMultilevel"/>
    <w:tmpl w:val="B424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41C"/>
    <w:multiLevelType w:val="hybridMultilevel"/>
    <w:tmpl w:val="EE24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FE"/>
    <w:rsid w:val="00026046"/>
    <w:rsid w:val="00070C25"/>
    <w:rsid w:val="000D71A3"/>
    <w:rsid w:val="0013756C"/>
    <w:rsid w:val="001976A6"/>
    <w:rsid w:val="001A297D"/>
    <w:rsid w:val="00201384"/>
    <w:rsid w:val="0025345A"/>
    <w:rsid w:val="00293E5E"/>
    <w:rsid w:val="00492213"/>
    <w:rsid w:val="004A32C6"/>
    <w:rsid w:val="004D7FE3"/>
    <w:rsid w:val="0050788F"/>
    <w:rsid w:val="0058557B"/>
    <w:rsid w:val="00662A81"/>
    <w:rsid w:val="006959E1"/>
    <w:rsid w:val="007106B0"/>
    <w:rsid w:val="007818FE"/>
    <w:rsid w:val="007B6DC8"/>
    <w:rsid w:val="007D028D"/>
    <w:rsid w:val="007E1208"/>
    <w:rsid w:val="0081045F"/>
    <w:rsid w:val="008B300A"/>
    <w:rsid w:val="008D092A"/>
    <w:rsid w:val="00964C35"/>
    <w:rsid w:val="00982F0C"/>
    <w:rsid w:val="009A008E"/>
    <w:rsid w:val="009B1921"/>
    <w:rsid w:val="009E7FA7"/>
    <w:rsid w:val="009F5672"/>
    <w:rsid w:val="00AF19F6"/>
    <w:rsid w:val="00B168E8"/>
    <w:rsid w:val="00B20F6E"/>
    <w:rsid w:val="00B2443C"/>
    <w:rsid w:val="00B64D4D"/>
    <w:rsid w:val="00BA01DF"/>
    <w:rsid w:val="00BB0757"/>
    <w:rsid w:val="00BD55D3"/>
    <w:rsid w:val="00BE1ED6"/>
    <w:rsid w:val="00BF5B92"/>
    <w:rsid w:val="00C136CD"/>
    <w:rsid w:val="00C21224"/>
    <w:rsid w:val="00C632F0"/>
    <w:rsid w:val="00CD16F9"/>
    <w:rsid w:val="00D11719"/>
    <w:rsid w:val="00D32D1C"/>
    <w:rsid w:val="00D44746"/>
    <w:rsid w:val="00D73435"/>
    <w:rsid w:val="00DE7BC9"/>
    <w:rsid w:val="00DF011B"/>
    <w:rsid w:val="00DF4DB4"/>
    <w:rsid w:val="00E0137E"/>
    <w:rsid w:val="00E5452A"/>
    <w:rsid w:val="00E56DBD"/>
    <w:rsid w:val="00F233E5"/>
    <w:rsid w:val="00F3335D"/>
    <w:rsid w:val="00F924E0"/>
    <w:rsid w:val="00FD28F6"/>
    <w:rsid w:val="00FE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4201"/>
  <w15:chartTrackingRefBased/>
  <w15:docId w15:val="{5BC5067F-C374-4FE3-B308-7165F4C5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43C"/>
    <w:pPr>
      <w:ind w:left="720"/>
      <w:contextualSpacing/>
    </w:pPr>
  </w:style>
  <w:style w:type="character" w:styleId="Hipervnculo">
    <w:name w:val="Hyperlink"/>
    <w:basedOn w:val="Fuentedeprrafopredeter"/>
    <w:uiPriority w:val="99"/>
    <w:unhideWhenUsed/>
    <w:rsid w:val="00964C35"/>
    <w:rPr>
      <w:color w:val="0563C1" w:themeColor="hyperlink"/>
      <w:u w:val="single"/>
    </w:rPr>
  </w:style>
  <w:style w:type="character" w:styleId="Mencinsinresolver">
    <w:name w:val="Unresolved Mention"/>
    <w:basedOn w:val="Fuentedeprrafopredeter"/>
    <w:uiPriority w:val="99"/>
    <w:semiHidden/>
    <w:unhideWhenUsed/>
    <w:rsid w:val="00BD55D3"/>
    <w:rPr>
      <w:color w:val="605E5C"/>
      <w:shd w:val="clear" w:color="auto" w:fill="E1DFDD"/>
    </w:rPr>
  </w:style>
  <w:style w:type="character" w:styleId="Refdecomentario">
    <w:name w:val="annotation reference"/>
    <w:basedOn w:val="Fuentedeprrafopredeter"/>
    <w:uiPriority w:val="99"/>
    <w:semiHidden/>
    <w:unhideWhenUsed/>
    <w:rsid w:val="00C21224"/>
    <w:rPr>
      <w:sz w:val="16"/>
      <w:szCs w:val="16"/>
    </w:rPr>
  </w:style>
  <w:style w:type="paragraph" w:styleId="Textocomentario">
    <w:name w:val="annotation text"/>
    <w:basedOn w:val="Normal"/>
    <w:link w:val="TextocomentarioCar"/>
    <w:uiPriority w:val="99"/>
    <w:semiHidden/>
    <w:unhideWhenUsed/>
    <w:rsid w:val="00C212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1224"/>
    <w:rPr>
      <w:sz w:val="20"/>
      <w:szCs w:val="20"/>
    </w:rPr>
  </w:style>
  <w:style w:type="paragraph" w:styleId="Asuntodelcomentario">
    <w:name w:val="annotation subject"/>
    <w:basedOn w:val="Textocomentario"/>
    <w:next w:val="Textocomentario"/>
    <w:link w:val="AsuntodelcomentarioCar"/>
    <w:uiPriority w:val="99"/>
    <w:semiHidden/>
    <w:unhideWhenUsed/>
    <w:rsid w:val="00C21224"/>
    <w:rPr>
      <w:b/>
      <w:bCs/>
    </w:rPr>
  </w:style>
  <w:style w:type="character" w:customStyle="1" w:styleId="AsuntodelcomentarioCar">
    <w:name w:val="Asunto del comentario Car"/>
    <w:basedOn w:val="TextocomentarioCar"/>
    <w:link w:val="Asuntodelcomentario"/>
    <w:uiPriority w:val="99"/>
    <w:semiHidden/>
    <w:rsid w:val="00C212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21555">
      <w:bodyDiv w:val="1"/>
      <w:marLeft w:val="0"/>
      <w:marRight w:val="0"/>
      <w:marTop w:val="0"/>
      <w:marBottom w:val="0"/>
      <w:divBdr>
        <w:top w:val="none" w:sz="0" w:space="0" w:color="auto"/>
        <w:left w:val="none" w:sz="0" w:space="0" w:color="auto"/>
        <w:bottom w:val="none" w:sz="0" w:space="0" w:color="auto"/>
        <w:right w:val="none" w:sz="0" w:space="0" w:color="auto"/>
      </w:divBdr>
    </w:div>
    <w:div w:id="21440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facebook.com/diainternacionaldeljaz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hancockinstitute.org/2021/04/jazzday10-announce/"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zzday.com/" TargetMode="External"/><Relationship Id="rId11" Type="http://schemas.openxmlformats.org/officeDocument/2006/relationships/hyperlink" Target="https://es.unesco.org/commemorations/jazzday/2019" TargetMode="External"/><Relationship Id="rId5" Type="http://schemas.openxmlformats.org/officeDocument/2006/relationships/hyperlink" Target="https://www.youtube.com/intljazzday/videos" TargetMode="External"/><Relationship Id="rId15" Type="http://schemas.openxmlformats.org/officeDocument/2006/relationships/hyperlink" Target="https://en.wikipedia.org/wiki/International_Jazz_Day"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jazzday.com/?fbclid=IwAR2vjYnIWtQtVHS-_Y8UQbea2K6iYFX6e8bD_p-4ecTA9fv7XSCiRNB1Rl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952</Words>
  <Characters>5410</Characters>
  <Application>Microsoft Office Word</Application>
  <DocSecurity>0</DocSecurity>
  <Lines>98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 Garrido</dc:creator>
  <cp:keywords/>
  <dc:description/>
  <cp:lastModifiedBy>Maria Victoria Colmenares Macia</cp:lastModifiedBy>
  <cp:revision>2</cp:revision>
  <dcterms:created xsi:type="dcterms:W3CDTF">2021-04-26T22:08:00Z</dcterms:created>
  <dcterms:modified xsi:type="dcterms:W3CDTF">2021-04-26T22:08:00Z</dcterms:modified>
</cp:coreProperties>
</file>