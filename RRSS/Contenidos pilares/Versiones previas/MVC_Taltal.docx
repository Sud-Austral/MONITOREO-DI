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39E80" w14:textId="3F099F67" w:rsidR="00311969" w:rsidRDefault="00B07A07" w:rsidP="00B07A07">
      <w:pPr>
        <w:jc w:val="center"/>
        <w:rPr>
          <w:b/>
          <w:bCs/>
          <w:sz w:val="28"/>
          <w:szCs w:val="28"/>
        </w:rPr>
      </w:pPr>
      <w:r w:rsidRPr="00B07A07">
        <w:rPr>
          <w:b/>
          <w:bCs/>
          <w:sz w:val="28"/>
          <w:szCs w:val="28"/>
        </w:rPr>
        <w:t>Taltal</w:t>
      </w:r>
    </w:p>
    <w:p w14:paraId="6F34FA0C" w14:textId="12EF6357" w:rsidR="007C1312" w:rsidRDefault="007C1312" w:rsidP="00B07A07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4C2C77E" wp14:editId="0B4E9867">
            <wp:extent cx="619125" cy="80546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336" cy="82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A1CB9" w14:textId="45505B99" w:rsidR="00B07A07" w:rsidRDefault="00B07A07" w:rsidP="00B07A07">
      <w:pPr>
        <w:jc w:val="both"/>
        <w:rPr>
          <w:b/>
          <w:bCs/>
        </w:rPr>
      </w:pPr>
      <w:r>
        <w:rPr>
          <w:b/>
          <w:bCs/>
        </w:rPr>
        <w:t>Descubriendo Taltal</w:t>
      </w:r>
    </w:p>
    <w:p w14:paraId="7FFD3C19" w14:textId="69B73530" w:rsidR="00D464F2" w:rsidRDefault="00B07A07" w:rsidP="00536C65">
      <w:pPr>
        <w:spacing w:after="0" w:line="240" w:lineRule="auto"/>
        <w:jc w:val="both"/>
        <w:rPr>
          <w:ins w:id="0" w:author="Maria Victoria Colmenares Macia" w:date="2021-05-01T11:00:00Z"/>
          <w:noProof/>
        </w:rPr>
        <w:pPrChange w:id="1" w:author="Maria Victoria Colmenares Macia" w:date="2021-05-01T12:57:00Z">
          <w:pPr>
            <w:jc w:val="both"/>
          </w:pPr>
        </w:pPrChange>
      </w:pPr>
      <w:r>
        <w:t>Taltal</w:t>
      </w:r>
      <w:r w:rsidRPr="004A311A">
        <w:t xml:space="preserve"> es una comuna</w:t>
      </w:r>
      <w:r>
        <w:t xml:space="preserve"> costera</w:t>
      </w:r>
      <w:r w:rsidRPr="004A311A">
        <w:t xml:space="preserve"> de la región </w:t>
      </w:r>
      <w:r>
        <w:t>de Antofagasta.</w:t>
      </w:r>
      <w:r w:rsidRPr="00B274AC">
        <w:rPr>
          <w:noProof/>
        </w:rPr>
        <w:t xml:space="preserve"> </w:t>
      </w:r>
      <w:ins w:id="2" w:author="Maria Victoria Colmenares Macia" w:date="2021-05-01T10:57:00Z">
        <w:r w:rsidR="00D464F2">
          <w:rPr>
            <w:noProof/>
          </w:rPr>
          <w:t xml:space="preserve">El </w:t>
        </w:r>
      </w:ins>
      <w:ins w:id="3" w:author="Maria Victoria Colmenares Macia" w:date="2021-05-01T11:01:00Z">
        <w:r w:rsidR="00D464F2">
          <w:rPr>
            <w:noProof/>
          </w:rPr>
          <w:fldChar w:fldCharType="begin"/>
        </w:r>
        <w:r w:rsidR="00D464F2">
          <w:rPr>
            <w:noProof/>
          </w:rPr>
          <w:instrText xml:space="preserve"> HYPERLINK "https://portal.municipalidadtaltal.cl/images/PLADECO_TALTAL_2016-2022_POCH_AMBIENTAL.pdf" </w:instrText>
        </w:r>
        <w:r w:rsidR="00D464F2">
          <w:rPr>
            <w:noProof/>
          </w:rPr>
        </w:r>
        <w:r w:rsidR="00D464F2">
          <w:rPr>
            <w:noProof/>
          </w:rPr>
          <w:fldChar w:fldCharType="separate"/>
        </w:r>
        <w:r w:rsidR="00D464F2" w:rsidRPr="00D464F2">
          <w:rPr>
            <w:rStyle w:val="Hipervnculo"/>
            <w:noProof/>
          </w:rPr>
          <w:t>origen de su nombre</w:t>
        </w:r>
        <w:r w:rsidR="00D464F2">
          <w:rPr>
            <w:noProof/>
          </w:rPr>
          <w:fldChar w:fldCharType="end"/>
        </w:r>
      </w:ins>
      <w:ins w:id="4" w:author="Maria Victoria Colmenares Macia" w:date="2021-05-01T10:57:00Z">
        <w:r w:rsidR="00D464F2">
          <w:rPr>
            <w:noProof/>
          </w:rPr>
          <w:t xml:space="preserve"> tiene diferentes teorías vinculadas a su carac</w:t>
        </w:r>
      </w:ins>
      <w:ins w:id="5" w:author="Maria Victoria Colmenares Macia" w:date="2021-05-01T10:58:00Z">
        <w:r w:rsidR="00D464F2">
          <w:rPr>
            <w:noProof/>
          </w:rPr>
          <w:t xml:space="preserve">terísticia geográfica. La primera es la propuesta por el Jesuita Andrés Febres que indicaba que </w:t>
        </w:r>
      </w:ins>
      <w:del w:id="6" w:author="Maria Victoria Colmenares Macia" w:date="2021-05-01T10:58:00Z">
        <w:r w:rsidDel="00D464F2">
          <w:rPr>
            <w:noProof/>
          </w:rPr>
          <w:delText>S</w:delText>
        </w:r>
      </w:del>
      <w:ins w:id="7" w:author="Maria Victoria Colmenares Macia" w:date="2021-05-01T10:58:00Z">
        <w:r w:rsidR="00D464F2">
          <w:rPr>
            <w:noProof/>
          </w:rPr>
          <w:t>s</w:t>
        </w:r>
      </w:ins>
      <w:r>
        <w:rPr>
          <w:noProof/>
        </w:rPr>
        <w:t>u nombre proviene del mapudungún, de la expresión “</w:t>
      </w:r>
      <w:r>
        <w:rPr>
          <w:i/>
          <w:iCs/>
          <w:noProof/>
        </w:rPr>
        <w:t>thalthal</w:t>
      </w:r>
      <w:r w:rsidRPr="00D71121">
        <w:rPr>
          <w:noProof/>
        </w:rPr>
        <w:t>”</w:t>
      </w:r>
      <w:r>
        <w:rPr>
          <w:noProof/>
        </w:rPr>
        <w:t>, que significa “</w:t>
      </w:r>
      <w:r>
        <w:rPr>
          <w:i/>
          <w:iCs/>
          <w:noProof/>
        </w:rPr>
        <w:t>un ave</w:t>
      </w:r>
      <w:ins w:id="8" w:author="Maria Victoria Colmenares Macia" w:date="2021-05-01T10:59:00Z">
        <w:r w:rsidR="00D464F2">
          <w:rPr>
            <w:i/>
            <w:iCs/>
            <w:noProof/>
          </w:rPr>
          <w:t xml:space="preserve"> o buharro </w:t>
        </w:r>
      </w:ins>
      <w:del w:id="9" w:author="Maria Victoria Colmenares Macia" w:date="2021-05-01T10:59:00Z">
        <w:r w:rsidDel="00D464F2">
          <w:rPr>
            <w:i/>
            <w:iCs/>
            <w:noProof/>
          </w:rPr>
          <w:delText xml:space="preserve"> nocturna</w:delText>
        </w:r>
        <w:r w:rsidDel="00D464F2">
          <w:rPr>
            <w:noProof/>
          </w:rPr>
          <w:delText>”</w:delText>
        </w:r>
      </w:del>
      <w:ins w:id="10" w:author="Maria Victoria Colmenares Macia" w:date="2021-05-01T10:59:00Z">
        <w:r w:rsidR="00D464F2">
          <w:rPr>
            <w:noProof/>
          </w:rPr>
          <w:t>, debido al grito de las gaviotas</w:t>
        </w:r>
      </w:ins>
      <w:ins w:id="11" w:author="Maria Victoria Colmenares Macia" w:date="2021-05-01T11:00:00Z">
        <w:r w:rsidR="00D464F2">
          <w:rPr>
            <w:noProof/>
          </w:rPr>
          <w:t xml:space="preserve">. Mientras que la segunda propuesta es la realizada por el arqueólogo Max Uhle, </w:t>
        </w:r>
        <w:r w:rsidR="00D464F2">
          <w:rPr>
            <w:noProof/>
          </w:rPr>
          <w:t xml:space="preserve">que indica </w:t>
        </w:r>
      </w:ins>
    </w:p>
    <w:p w14:paraId="4D326385" w14:textId="4E2FF2BF" w:rsidR="00B07A07" w:rsidRDefault="00D464F2" w:rsidP="00536C65">
      <w:pPr>
        <w:spacing w:after="0" w:line="240" w:lineRule="auto"/>
        <w:jc w:val="both"/>
        <w:rPr>
          <w:noProof/>
          <w:vertAlign w:val="superscript"/>
        </w:rPr>
        <w:pPrChange w:id="12" w:author="Maria Victoria Colmenares Macia" w:date="2021-05-01T12:57:00Z">
          <w:pPr>
            <w:jc w:val="both"/>
          </w:pPr>
        </w:pPrChange>
      </w:pPr>
      <w:ins w:id="13" w:author="Maria Victoria Colmenares Macia" w:date="2021-05-01T11:00:00Z">
        <w:r>
          <w:rPr>
            <w:noProof/>
          </w:rPr>
          <w:t>que Taltal es de origen atacameño y su significado es descenso.</w:t>
        </w:r>
      </w:ins>
      <w:del w:id="14" w:author="Maria Victoria Colmenares Macia" w:date="2021-05-01T10:59:00Z">
        <w:r w:rsidR="00B07A07" w:rsidDel="00D464F2">
          <w:rPr>
            <w:noProof/>
          </w:rPr>
          <w:delText>.</w:delText>
        </w:r>
      </w:del>
      <w:ins w:id="15" w:author="Maria Victoria Colmenares Macia" w:date="2021-05-01T10:58:00Z">
        <w:r>
          <w:rPr>
            <w:noProof/>
          </w:rPr>
          <w:t xml:space="preserve"> </w:t>
        </w:r>
      </w:ins>
      <w:del w:id="16" w:author="Maria Victoria Colmenares Macia" w:date="2021-05-01T12:57:00Z">
        <w:r w:rsidR="00B07A07" w:rsidRPr="00AD13D1" w:rsidDel="00536C65">
          <w:rPr>
            <w:noProof/>
            <w:vertAlign w:val="superscript"/>
          </w:rPr>
          <w:delText>1</w:delText>
        </w:r>
      </w:del>
    </w:p>
    <w:p w14:paraId="36A064C0" w14:textId="0EB32FA5" w:rsidR="002E31E2" w:rsidRDefault="002E31E2" w:rsidP="002E31E2">
      <w:pPr>
        <w:jc w:val="center"/>
        <w:rPr>
          <w:noProof/>
          <w:color w:val="FF0000"/>
        </w:rPr>
      </w:pPr>
      <w:r>
        <w:rPr>
          <w:noProof/>
          <w:color w:val="FF0000"/>
        </w:rPr>
        <w:drawing>
          <wp:inline distT="0" distB="0" distL="0" distR="0" wp14:anchorId="0B378E22" wp14:editId="1762FB79">
            <wp:extent cx="920750" cy="13811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0869" cy="138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D4720" w14:textId="1E72D82D" w:rsidR="00B07A07" w:rsidRPr="00BF7FEB" w:rsidRDefault="00B07A07" w:rsidP="00B07A07">
      <w:pPr>
        <w:jc w:val="both"/>
        <w:rPr>
          <w:rFonts w:ascii="Calibri" w:eastAsia="Times New Roman" w:hAnsi="Calibri" w:cs="Calibri"/>
          <w:color w:val="000000"/>
          <w:lang w:eastAsia="es-CL"/>
        </w:rPr>
      </w:pPr>
      <w:r w:rsidRPr="004A311A">
        <w:t>Su población no es tan grande: al año 201</w:t>
      </w:r>
      <w:del w:id="17" w:author="Maria Victoria Colmenares Macia" w:date="2021-05-01T13:25:00Z">
        <w:r w:rsidRPr="004A311A" w:rsidDel="00F9403E">
          <w:delText>9</w:delText>
        </w:r>
      </w:del>
      <w:ins w:id="18" w:author="Maria Victoria Colmenares Macia" w:date="2021-05-01T13:25:00Z">
        <w:r w:rsidR="00F9403E">
          <w:t>7</w:t>
        </w:r>
      </w:ins>
      <w:r w:rsidRPr="004A311A">
        <w:t xml:space="preserve"> la cantidad de habitantes era de </w:t>
      </w:r>
      <w:ins w:id="19" w:author="Maria Victoria Colmenares Macia" w:date="2021-05-01T13:26:00Z">
        <w:r w:rsidR="00F9403E">
          <w:rPr>
            <w:rFonts w:ascii="Calibri" w:eastAsia="Times New Roman" w:hAnsi="Calibri" w:cs="Calibri"/>
            <w:color w:val="000000"/>
            <w:lang w:eastAsia="es-CL"/>
          </w:rPr>
          <w:fldChar w:fldCharType="begin"/>
        </w:r>
        <w:r w:rsidR="00F9403E">
          <w:rPr>
            <w:rFonts w:ascii="Calibri" w:eastAsia="Times New Roman" w:hAnsi="Calibri" w:cs="Calibri"/>
            <w:color w:val="000000"/>
            <w:lang w:eastAsia="es-CL"/>
          </w:rPr>
          <w:instrText xml:space="preserve"> HYPERLINK "https://www.bcn.cl/siit/reportescomunales/comunas_v.html?anno=2017&amp;idcom=2104" </w:instrText>
        </w:r>
        <w:r w:rsidR="00F9403E">
          <w:rPr>
            <w:rFonts w:ascii="Calibri" w:eastAsia="Times New Roman" w:hAnsi="Calibri" w:cs="Calibri"/>
            <w:color w:val="000000"/>
            <w:lang w:eastAsia="es-CL"/>
          </w:rPr>
        </w:r>
        <w:r w:rsidR="00F9403E">
          <w:rPr>
            <w:rFonts w:ascii="Calibri" w:eastAsia="Times New Roman" w:hAnsi="Calibri" w:cs="Calibri"/>
            <w:color w:val="000000"/>
            <w:lang w:eastAsia="es-CL"/>
          </w:rPr>
          <w:fldChar w:fldCharType="separate"/>
        </w:r>
        <w:r w:rsidRPr="00F9403E">
          <w:rPr>
            <w:rStyle w:val="Hipervnculo"/>
            <w:rFonts w:ascii="Calibri" w:eastAsia="Times New Roman" w:hAnsi="Calibri" w:cs="Calibri"/>
            <w:lang w:eastAsia="es-CL"/>
          </w:rPr>
          <w:t xml:space="preserve">13.371 </w:t>
        </w:r>
        <w:r w:rsidRPr="00F9403E">
          <w:rPr>
            <w:rStyle w:val="Hipervnculo"/>
          </w:rPr>
          <w:t>personas</w:t>
        </w:r>
        <w:r w:rsidR="00F9403E">
          <w:rPr>
            <w:rFonts w:ascii="Calibri" w:eastAsia="Times New Roman" w:hAnsi="Calibri" w:cs="Calibri"/>
            <w:color w:val="000000"/>
            <w:lang w:eastAsia="es-CL"/>
          </w:rPr>
          <w:fldChar w:fldCharType="end"/>
        </w:r>
      </w:ins>
      <w:r w:rsidR="00BF7FEB">
        <w:t xml:space="preserve">. Por otro lado, la superficie de la comuna es de </w:t>
      </w:r>
      <w:ins w:id="20" w:author="Maria Victoria Colmenares Macia" w:date="2021-05-01T13:26:00Z">
        <w:r w:rsidR="00F9403E">
          <w:fldChar w:fldCharType="begin"/>
        </w:r>
        <w:r w:rsidR="00F9403E">
          <w:instrText xml:space="preserve"> HYPERLINK "https://www.la-municipalidad.cl/municipalidad-taltal.html" \l "demography" </w:instrText>
        </w:r>
        <w:r w:rsidR="00F9403E">
          <w:fldChar w:fldCharType="separate"/>
        </w:r>
        <w:r w:rsidR="00BF7FEB" w:rsidRPr="00F9403E">
          <w:rPr>
            <w:rStyle w:val="Hipervnculo"/>
          </w:rPr>
          <w:t>20.405 km</w:t>
        </w:r>
        <w:r w:rsidR="00BF7FEB" w:rsidRPr="00F9403E">
          <w:rPr>
            <w:rStyle w:val="Hipervnculo"/>
            <w:vertAlign w:val="superscript"/>
          </w:rPr>
          <w:t>2</w:t>
        </w:r>
        <w:r w:rsidR="00F9403E">
          <w:fldChar w:fldCharType="end"/>
        </w:r>
      </w:ins>
      <w:r w:rsidR="00BF7FEB">
        <w:t xml:space="preserve">, </w:t>
      </w:r>
      <w:r w:rsidRPr="004A311A">
        <w:t>por lo que ¡</w:t>
      </w:r>
      <w:r>
        <w:t xml:space="preserve">existe más de </w:t>
      </w:r>
      <w:r w:rsidRPr="004A311A">
        <w:t>1 kilómetro cuadrado</w:t>
      </w:r>
      <w:r w:rsidR="00BF7FEB">
        <w:t xml:space="preserve"> por habitante!</w:t>
      </w:r>
      <w:r>
        <w:t xml:space="preserve"> </w:t>
      </w:r>
      <w:del w:id="21" w:author="Maria Victoria Colmenares Macia" w:date="2021-05-01T13:27:00Z">
        <w:r w:rsidRPr="00810133" w:rsidDel="00F9403E">
          <w:rPr>
            <w:vertAlign w:val="superscript"/>
          </w:rPr>
          <w:delText>2</w:delText>
        </w:r>
      </w:del>
      <w:r w:rsidR="00BF7FEB">
        <w:rPr>
          <w:vertAlign w:val="superscript"/>
        </w:rPr>
        <w:t xml:space="preserve"> </w:t>
      </w:r>
      <w:r w:rsidR="00BF7FEB" w:rsidRPr="00BF7FEB">
        <w:t>¡</w:t>
      </w:r>
      <w:r w:rsidR="00BF7FEB">
        <w:t xml:space="preserve">Cada </w:t>
      </w:r>
      <w:proofErr w:type="spellStart"/>
      <w:r w:rsidR="00BF7FEB">
        <w:t>taltalino</w:t>
      </w:r>
      <w:proofErr w:type="spellEnd"/>
      <w:r w:rsidR="00BF7FEB">
        <w:t xml:space="preserve"> podría recorrer un espacio más grande que el propio Vaticano (0,44 km</w:t>
      </w:r>
      <w:r w:rsidR="00BF7FEB" w:rsidRPr="00BF7FEB">
        <w:rPr>
          <w:vertAlign w:val="superscript"/>
        </w:rPr>
        <w:t>2</w:t>
      </w:r>
      <w:r w:rsidR="00BF7FEB">
        <w:t xml:space="preserve"> de superficie total)!</w:t>
      </w:r>
    </w:p>
    <w:p w14:paraId="44C27DCF" w14:textId="2CB61B16" w:rsidR="00BF7FEB" w:rsidRDefault="00A37078" w:rsidP="00BF7FEB">
      <w:pPr>
        <w:jc w:val="both"/>
        <w:rPr>
          <w:vertAlign w:val="superscript"/>
        </w:rPr>
      </w:pPr>
      <w:commentRangeStart w:id="22"/>
      <w:r w:rsidRPr="00996C70">
        <w:t>En Taltal casi no llueve</w:t>
      </w:r>
      <w:ins w:id="23" w:author="Maria Victoria Colmenares Macia" w:date="2021-05-01T13:30:00Z">
        <w:r w:rsidR="00FD4C7E">
          <w:t xml:space="preserve"> debido a su </w:t>
        </w:r>
      </w:ins>
      <w:ins w:id="24" w:author="Maria Victoria Colmenares Macia" w:date="2021-05-01T13:31:00Z">
        <w:r w:rsidR="00FD4C7E">
          <w:fldChar w:fldCharType="begin"/>
        </w:r>
        <w:r w:rsidR="00FD4C7E">
          <w:instrText xml:space="preserve"> HYPERLINK "https://portal.municipalidadtaltal.cl/images/PLADECO_TALTAL_2016-2022_POCH_AMBIENTAL.pdf" </w:instrText>
        </w:r>
        <w:r w:rsidR="00FD4C7E">
          <w:fldChar w:fldCharType="separate"/>
        </w:r>
        <w:r w:rsidR="00FD4C7E" w:rsidRPr="00FD4C7E">
          <w:rPr>
            <w:rStyle w:val="Hipervnculo"/>
          </w:rPr>
          <w:t>clima desértico</w:t>
        </w:r>
        <w:r w:rsidR="00FD4C7E">
          <w:fldChar w:fldCharType="end"/>
        </w:r>
      </w:ins>
      <w:r w:rsidRPr="00996C70">
        <w:t xml:space="preserve">. </w:t>
      </w:r>
      <w:ins w:id="25" w:author="Maria Victoria Colmenares Macia" w:date="2021-05-01T13:38:00Z">
        <w:r w:rsidR="00A51A76">
          <w:t xml:space="preserve">Según el </w:t>
        </w:r>
      </w:ins>
      <w:ins w:id="26" w:author="Maria Victoria Colmenares Macia" w:date="2021-05-01T13:39:00Z">
        <w:r w:rsidR="00A51A76">
          <w:fldChar w:fldCharType="begin"/>
        </w:r>
        <w:r w:rsidR="00A51A76">
          <w:instrText xml:space="preserve"> HYPERLINK "https://portal.municipalidadtaltal.cl/images/PLADECO_TALTAL_2016-2022_POCH_AMBIENTAL.pdf" </w:instrText>
        </w:r>
        <w:r w:rsidR="00A51A76">
          <w:fldChar w:fldCharType="separate"/>
        </w:r>
        <w:r w:rsidR="00A51A76" w:rsidRPr="00A51A76">
          <w:rPr>
            <w:rStyle w:val="Hipervnculo"/>
          </w:rPr>
          <w:t>PLADECO del año 2022</w:t>
        </w:r>
        <w:r w:rsidR="00A51A76">
          <w:fldChar w:fldCharType="end"/>
        </w:r>
      </w:ins>
      <w:ins w:id="27" w:author="Maria Victoria Colmenares Macia" w:date="2021-05-01T13:38:00Z">
        <w:r w:rsidR="00A51A76">
          <w:t xml:space="preserve">, </w:t>
        </w:r>
      </w:ins>
      <w:ins w:id="28" w:author="Maria Victoria Colmenares Macia" w:date="2021-05-01T13:39:00Z">
        <w:r w:rsidR="00A51A76">
          <w:t>indica</w:t>
        </w:r>
      </w:ins>
      <w:ins w:id="29" w:author="Maria Victoria Colmenares Macia" w:date="2021-05-01T13:38:00Z">
        <w:r w:rsidR="00A51A76">
          <w:t xml:space="preserve"> que su </w:t>
        </w:r>
      </w:ins>
      <w:ins w:id="30" w:author="Maria Victoria Colmenares Macia" w:date="2021-05-01T13:39:00Z">
        <w:r w:rsidR="00A51A76">
          <w:t>precipitación</w:t>
        </w:r>
      </w:ins>
      <w:ins w:id="31" w:author="Maria Victoria Colmenares Macia" w:date="2021-05-01T13:38:00Z">
        <w:r w:rsidR="00A51A76">
          <w:t xml:space="preserve"> anual es de 22mm/</w:t>
        </w:r>
      </w:ins>
      <w:ins w:id="32" w:author="Maria Victoria Colmenares Macia" w:date="2021-05-01T13:39:00Z">
        <w:r w:rsidR="00A51A76">
          <w:t>año, siendo muy escasa.</w:t>
        </w:r>
      </w:ins>
      <w:del w:id="33" w:author="Maria Victoria Colmenares Macia" w:date="2021-05-01T13:39:00Z">
        <w:r w:rsidRPr="00996C70" w:rsidDel="00A51A76">
          <w:delText>En el a</w:delText>
        </w:r>
        <w:r w:rsidR="00BF7FEB" w:rsidRPr="00996C70" w:rsidDel="00A51A76">
          <w:delText xml:space="preserve">ño 2018, cayeron </w:delText>
        </w:r>
        <w:r w:rsidR="00996C70" w:rsidRPr="00996C70" w:rsidDel="00A51A76">
          <w:delText>147.76</w:delText>
        </w:r>
        <w:r w:rsidR="00BF7FEB" w:rsidRPr="00996C70" w:rsidDel="00A51A76">
          <w:delText xml:space="preserve"> milímetros de agua, </w:delText>
        </w:r>
        <w:r w:rsidR="00996C70" w:rsidRPr="00996C70" w:rsidDel="00A51A76">
          <w:delText>muy por debajo d</w:delText>
        </w:r>
        <w:r w:rsidR="00BF7FEB" w:rsidRPr="00996C70" w:rsidDel="00A51A76">
          <w:delText>el promedio de precipitaciones del país entero en el año anterior, que fue de 1.522 milímetros.</w:delText>
        </w:r>
        <w:r w:rsidR="00BF7FEB" w:rsidRPr="00996C70" w:rsidDel="00A51A76">
          <w:rPr>
            <w:vertAlign w:val="superscript"/>
          </w:rPr>
          <w:delText>3</w:delText>
        </w:r>
      </w:del>
      <w:r w:rsidR="00BF7FEB" w:rsidRPr="00996C70">
        <w:t xml:space="preserve"> </w:t>
      </w:r>
      <w:ins w:id="34" w:author="Maria Victoria Colmenares Macia" w:date="2021-05-01T13:43:00Z">
        <w:r w:rsidR="00A51A76">
          <w:fldChar w:fldCharType="begin"/>
        </w:r>
        <w:r w:rsidR="00A51A76">
          <w:instrText xml:space="preserve"> HYPERLINK "https://portal.municipalidadtaltal.cl/images/PLADECO_TALTAL_2016-2022_POCH_AMBIENTAL.pdf" </w:instrText>
        </w:r>
        <w:r w:rsidR="00A51A76">
          <w:fldChar w:fldCharType="separate"/>
        </w:r>
        <w:r w:rsidR="00A51A76" w:rsidRPr="00A51A76">
          <w:rPr>
            <w:rStyle w:val="Hipervnculo"/>
          </w:rPr>
          <w:t>La temperatura anual</w:t>
        </w:r>
        <w:r w:rsidR="00A51A76">
          <w:fldChar w:fldCharType="end"/>
        </w:r>
      </w:ins>
      <w:ins w:id="35" w:author="Maria Victoria Colmenares Macia" w:date="2021-05-01T13:41:00Z">
        <w:r w:rsidR="00A51A76">
          <w:t xml:space="preserve"> promedio l</w:t>
        </w:r>
      </w:ins>
      <w:ins w:id="36" w:author="Maria Victoria Colmenares Macia" w:date="2021-05-01T13:42:00Z">
        <w:r w:rsidR="00A51A76">
          <w:t xml:space="preserve">lega a ser 18ºC por sus temperaturas extremas. </w:t>
        </w:r>
      </w:ins>
      <w:del w:id="37" w:author="Maria Victoria Colmenares Macia" w:date="2021-05-01T13:43:00Z">
        <w:r w:rsidR="00BF7FEB" w:rsidRPr="00996C70" w:rsidDel="00A51A76">
          <w:delText xml:space="preserve">Los días en Taltal </w:delText>
        </w:r>
        <w:r w:rsidR="00996C70" w:rsidRPr="00996C70" w:rsidDel="00A51A76">
          <w:delText>fueron muy calurosos</w:delText>
        </w:r>
        <w:r w:rsidR="00BF7FEB" w:rsidRPr="00996C70" w:rsidDel="00A51A76">
          <w:delText xml:space="preserve">, promediando una temperatura de </w:delText>
        </w:r>
        <w:r w:rsidR="00996C70" w:rsidRPr="00996C70" w:rsidDel="00A51A76">
          <w:delText xml:space="preserve">38.67 </w:delText>
        </w:r>
        <w:r w:rsidR="00BF7FEB" w:rsidRPr="00996C70" w:rsidDel="00A51A76">
          <w:delText xml:space="preserve">°C. </w:delText>
        </w:r>
        <w:r w:rsidR="00BF7FEB" w:rsidRPr="00996C70" w:rsidDel="00A51A76">
          <w:rPr>
            <w:vertAlign w:val="superscript"/>
          </w:rPr>
          <w:delText>4</w:delText>
        </w:r>
      </w:del>
      <w:commentRangeEnd w:id="22"/>
      <w:r w:rsidR="00A271E7">
        <w:rPr>
          <w:rStyle w:val="Refdecomentario"/>
        </w:rPr>
        <w:commentReference w:id="22"/>
      </w:r>
    </w:p>
    <w:p w14:paraId="69033101" w14:textId="30F04E35" w:rsidR="007176F8" w:rsidRPr="007176F8" w:rsidRDefault="00A271E7" w:rsidP="00693F81">
      <w:pPr>
        <w:jc w:val="both"/>
        <w:rPr>
          <w:b/>
          <w:bCs/>
          <w:noProof/>
        </w:rPr>
      </w:pPr>
      <w:ins w:id="38" w:author="Maria Victoria Colmenares Macia" w:date="2021-05-01T13:54:00Z">
        <w:r>
          <w:rPr>
            <w:b/>
            <w:bCs/>
            <w:noProof/>
          </w:rPr>
          <w:fldChar w:fldCharType="begin"/>
        </w:r>
        <w:r>
          <w:rPr>
            <w:b/>
            <w:bCs/>
            <w:noProof/>
          </w:rPr>
          <w:instrText xml:space="preserve"> HYPERLINK "https://portal.municipalidadtaltal.cl/images/PLADECO_TALTAL_2016-2022_POCH_AMBIENTAL.pdf" </w:instrText>
        </w:r>
        <w:r>
          <w:rPr>
            <w:b/>
            <w:bCs/>
            <w:noProof/>
          </w:rPr>
        </w:r>
        <w:r>
          <w:rPr>
            <w:b/>
            <w:bCs/>
            <w:noProof/>
          </w:rPr>
          <w:fldChar w:fldCharType="separate"/>
        </w:r>
        <w:r w:rsidR="00AE7D06" w:rsidRPr="00A271E7">
          <w:rPr>
            <w:rStyle w:val="Hipervnculo"/>
            <w:b/>
            <w:bCs/>
            <w:noProof/>
          </w:rPr>
          <w:t>Su historia</w:t>
        </w:r>
        <w:r>
          <w:rPr>
            <w:b/>
            <w:bCs/>
            <w:noProof/>
          </w:rPr>
          <w:fldChar w:fldCharType="end"/>
        </w:r>
      </w:ins>
    </w:p>
    <w:p w14:paraId="53BA00CC" w14:textId="1B75ABC5" w:rsidR="00693F81" w:rsidRDefault="00693F81" w:rsidP="00693F81">
      <w:pPr>
        <w:jc w:val="both"/>
        <w:rPr>
          <w:noProof/>
        </w:rPr>
      </w:pPr>
      <w:r w:rsidRPr="00693F81">
        <w:rPr>
          <w:noProof/>
        </w:rPr>
        <w:t>Esta zona del norte grande tiene en sus bases la actividad pesquera</w:t>
      </w:r>
      <w:r>
        <w:rPr>
          <w:noProof/>
        </w:rPr>
        <w:t xml:space="preserve"> debido a la riqueza de sus</w:t>
      </w:r>
      <w:ins w:id="39" w:author="Maria Victoria Colmenares Macia" w:date="2021-05-01T13:52:00Z">
        <w:r w:rsidR="00A271E7">
          <w:rPr>
            <w:noProof/>
          </w:rPr>
          <w:t xml:space="preserve"> costas, </w:t>
        </w:r>
      </w:ins>
      <w:ins w:id="40" w:author="Maria Victoria Colmenares Macia" w:date="2021-05-01T13:53:00Z">
        <w:r w:rsidR="00A271E7">
          <w:rPr>
            <w:noProof/>
          </w:rPr>
          <w:t xml:space="preserve">sus pobladores se desarrollaron en la práctica de la pesca. </w:t>
        </w:r>
      </w:ins>
      <w:r>
        <w:rPr>
          <w:noProof/>
        </w:rPr>
        <w:t xml:space="preserve"> </w:t>
      </w:r>
      <w:del w:id="41" w:author="Maria Victoria Colmenares Macia" w:date="2021-05-01T13:52:00Z">
        <w:r w:rsidDel="00A271E7">
          <w:rPr>
            <w:noProof/>
          </w:rPr>
          <w:delText>costas</w:delText>
        </w:r>
        <w:r w:rsidR="00A877E3" w:rsidDel="00A271E7">
          <w:rPr>
            <w:noProof/>
          </w:rPr>
          <w:delText xml:space="preserve"> </w:delText>
        </w:r>
        <w:commentRangeStart w:id="42"/>
        <w:r w:rsidR="00A877E3" w:rsidDel="00A271E7">
          <w:rPr>
            <w:noProof/>
          </w:rPr>
          <w:delText>y su origen Chango, el pueblo originario predominante en el lugar</w:delText>
        </w:r>
      </w:del>
      <w:commentRangeEnd w:id="42"/>
      <w:r w:rsidR="005A7549">
        <w:rPr>
          <w:rStyle w:val="Refdecomentario"/>
        </w:rPr>
        <w:commentReference w:id="42"/>
      </w:r>
      <w:del w:id="43" w:author="Maria Victoria Colmenares Macia" w:date="2021-05-01T13:52:00Z">
        <w:r w:rsidDel="00A271E7">
          <w:rPr>
            <w:noProof/>
          </w:rPr>
          <w:delText xml:space="preserve">. </w:delText>
        </w:r>
      </w:del>
      <w:r>
        <w:rPr>
          <w:noProof/>
        </w:rPr>
        <w:t xml:space="preserve">Con el paso del tiempo </w:t>
      </w:r>
      <w:r w:rsidR="00CC2ABF">
        <w:rPr>
          <w:noProof/>
        </w:rPr>
        <w:t>se desarrolló</w:t>
      </w:r>
      <w:r>
        <w:rPr>
          <w:noProof/>
        </w:rPr>
        <w:t xml:space="preserve"> la actividad minera, como consecuencia del descubrimiento de diversas minas de salitre. Posteriormente, la industria viró a la extracción del cobre, uno de los principales productos de exportación de nuestro país.</w:t>
      </w:r>
      <w:r w:rsidR="009F6CFE" w:rsidRPr="009F6CFE">
        <w:rPr>
          <w:noProof/>
          <w:vertAlign w:val="superscript"/>
        </w:rPr>
        <w:t>1</w:t>
      </w:r>
    </w:p>
    <w:p w14:paraId="13FD08FD" w14:textId="7A812CA5" w:rsidR="007176F8" w:rsidRDefault="007176F8" w:rsidP="00693F81">
      <w:pPr>
        <w:jc w:val="both"/>
        <w:rPr>
          <w:noProof/>
        </w:rPr>
      </w:pPr>
      <w:r>
        <w:rPr>
          <w:noProof/>
        </w:rPr>
        <w:t>La importancia de la minería del salitre ha dejado a la posteridad algunos puntos turísticos característicos de la comuna que enseñan y recuerdan esta etapa de la economía chilena, como el Recinto del Ferrocarril Salitrero de Taltal y la Plaza del Tren, ambos declarados monumentos nacionales</w:t>
      </w:r>
      <w:ins w:id="44" w:author="Maria Victoria Colmenares Macia" w:date="2021-05-01T13:56:00Z">
        <w:r w:rsidR="00A271E7">
          <w:rPr>
            <w:noProof/>
          </w:rPr>
          <w:t>, y que son centros turísticas de la zona</w:t>
        </w:r>
      </w:ins>
      <w:r>
        <w:rPr>
          <w:noProof/>
        </w:rPr>
        <w:t>.</w:t>
      </w:r>
      <w:r w:rsidR="009F6CFE" w:rsidRPr="009F6CFE">
        <w:rPr>
          <w:noProof/>
          <w:vertAlign w:val="superscript"/>
        </w:rPr>
        <w:t>1</w:t>
      </w:r>
    </w:p>
    <w:p w14:paraId="6511D2CF" w14:textId="37161B92" w:rsidR="003D39F7" w:rsidRDefault="003D39F7" w:rsidP="0040599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EBB68F3" wp14:editId="528698A8">
            <wp:extent cx="1962150" cy="1307312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5939" cy="132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5993">
        <w:rPr>
          <w:noProof/>
        </w:rPr>
        <w:t xml:space="preserve"> </w:t>
      </w:r>
      <w:r>
        <w:rPr>
          <w:noProof/>
        </w:rPr>
        <w:drawing>
          <wp:inline distT="0" distB="0" distL="0" distR="0" wp14:anchorId="545CF761" wp14:editId="5C465EC7">
            <wp:extent cx="1752600" cy="13144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965" cy="1316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38299" w14:textId="469172F0" w:rsidR="00405993" w:rsidRDefault="00405993" w:rsidP="00405993">
      <w:pPr>
        <w:rPr>
          <w:noProof/>
        </w:rPr>
      </w:pPr>
      <w:r>
        <w:rPr>
          <w:noProof/>
        </w:rPr>
        <w:t>Casa Central del Recinto (imagen de Taltal en la Memoria)   Plaza del Tren de Taltal (imagen de Hostería Taltal)</w:t>
      </w:r>
    </w:p>
    <w:p w14:paraId="54F333AF" w14:textId="77777777" w:rsidR="00294AD6" w:rsidRDefault="00294AD6" w:rsidP="00405993">
      <w:pPr>
        <w:rPr>
          <w:noProof/>
        </w:rPr>
      </w:pPr>
    </w:p>
    <w:p w14:paraId="25380340" w14:textId="2AE03A6B" w:rsidR="00405993" w:rsidRDefault="00A271E7" w:rsidP="00405993">
      <w:pPr>
        <w:rPr>
          <w:b/>
          <w:bCs/>
          <w:noProof/>
        </w:rPr>
      </w:pPr>
      <w:ins w:id="45" w:author="Maria Victoria Colmenares Macia" w:date="2021-05-01T13:59:00Z">
        <w:r>
          <w:rPr>
            <w:b/>
            <w:bCs/>
            <w:noProof/>
          </w:rPr>
          <w:fldChar w:fldCharType="begin"/>
        </w:r>
        <w:r>
          <w:rPr>
            <w:b/>
            <w:bCs/>
            <w:noProof/>
          </w:rPr>
          <w:instrText xml:space="preserve"> HYPERLINK "https://www.ecured.cu/Comuna_de_Taltal" </w:instrText>
        </w:r>
        <w:r>
          <w:rPr>
            <w:b/>
            <w:bCs/>
            <w:noProof/>
          </w:rPr>
        </w:r>
        <w:r>
          <w:rPr>
            <w:b/>
            <w:bCs/>
            <w:noProof/>
          </w:rPr>
          <w:fldChar w:fldCharType="separate"/>
        </w:r>
        <w:r w:rsidR="004918EA" w:rsidRPr="00A271E7">
          <w:rPr>
            <w:rStyle w:val="Hipervnculo"/>
            <w:b/>
            <w:bCs/>
            <w:noProof/>
          </w:rPr>
          <w:t>Sus tradiciones</w:t>
        </w:r>
        <w:r>
          <w:rPr>
            <w:b/>
            <w:bCs/>
            <w:noProof/>
          </w:rPr>
          <w:fldChar w:fldCharType="end"/>
        </w:r>
      </w:ins>
    </w:p>
    <w:p w14:paraId="7BFC209A" w14:textId="041B2308" w:rsidR="004918EA" w:rsidRPr="004918EA" w:rsidRDefault="004918EA" w:rsidP="00405993">
      <w:pPr>
        <w:rPr>
          <w:noProof/>
        </w:rPr>
      </w:pPr>
      <w:r w:rsidRPr="004918EA">
        <w:rPr>
          <w:noProof/>
        </w:rPr>
        <w:t>Cada 9 de febrero se celebra, por tres días, la fiesta de la virgen de Lourdes. Esta es la única celebración religiosa en Chile que se realiza frente al mar.</w:t>
      </w:r>
      <w:del w:id="46" w:author="Maria Victoria Colmenares Macia" w:date="2021-05-01T14:01:00Z">
        <w:r w:rsidR="009F6CFE" w:rsidRPr="009F6CFE" w:rsidDel="001336EA">
          <w:rPr>
            <w:noProof/>
            <w:vertAlign w:val="superscript"/>
          </w:rPr>
          <w:delText>5</w:delText>
        </w:r>
      </w:del>
    </w:p>
    <w:p w14:paraId="52806F11" w14:textId="29FEA5A8" w:rsidR="004918EA" w:rsidRDefault="004918EA" w:rsidP="004918EA">
      <w:pPr>
        <w:jc w:val="center"/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56D0A6AE" wp14:editId="41F8DD76">
            <wp:extent cx="1947863" cy="12985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9981" cy="1299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5F4F3" w14:textId="78C52459" w:rsidR="004918EA" w:rsidRDefault="00E27EBE" w:rsidP="004918EA">
      <w:pPr>
        <w:jc w:val="center"/>
        <w:rPr>
          <w:noProof/>
        </w:rPr>
      </w:pPr>
      <w:r>
        <w:rPr>
          <w:noProof/>
        </w:rPr>
        <w:t>Traslado</w:t>
      </w:r>
      <w:r w:rsidR="004918EA" w:rsidRPr="004918EA">
        <w:rPr>
          <w:noProof/>
        </w:rPr>
        <w:t xml:space="preserve"> de la virgen de Lourdes</w:t>
      </w:r>
      <w:r>
        <w:rPr>
          <w:noProof/>
        </w:rPr>
        <w:t xml:space="preserve"> a su altar frente al mar</w:t>
      </w:r>
      <w:r w:rsidR="004918EA" w:rsidRPr="004918EA">
        <w:rPr>
          <w:noProof/>
        </w:rPr>
        <w:t xml:space="preserve"> (imagen de Municip</w:t>
      </w:r>
      <w:r w:rsidR="00726254">
        <w:rPr>
          <w:noProof/>
        </w:rPr>
        <w:t>alidad</w:t>
      </w:r>
      <w:r w:rsidR="004918EA" w:rsidRPr="004918EA">
        <w:rPr>
          <w:noProof/>
        </w:rPr>
        <w:t xml:space="preserve"> de Taltal)</w:t>
      </w:r>
    </w:p>
    <w:p w14:paraId="59A876AB" w14:textId="0063F420" w:rsidR="00E27EBE" w:rsidRDefault="00544E86" w:rsidP="00726254">
      <w:pPr>
        <w:jc w:val="both"/>
        <w:rPr>
          <w:noProof/>
        </w:rPr>
      </w:pPr>
      <w:r>
        <w:rPr>
          <w:noProof/>
        </w:rPr>
        <w:t xml:space="preserve">Ya más adentrado el año, se </w:t>
      </w:r>
      <w:r w:rsidR="00E27EBE">
        <w:rPr>
          <w:noProof/>
        </w:rPr>
        <w:t>conmemora</w:t>
      </w:r>
      <w:r w:rsidR="00726254">
        <w:rPr>
          <w:noProof/>
        </w:rPr>
        <w:t>, cada 12 de julio,</w:t>
      </w:r>
      <w:r>
        <w:rPr>
          <w:noProof/>
        </w:rPr>
        <w:t xml:space="preserve"> el aniversario taltalino</w:t>
      </w:r>
      <w:r w:rsidR="00E27EBE">
        <w:rPr>
          <w:noProof/>
        </w:rPr>
        <w:t>: es el día perfecto para disfrutar de música local en el paseo principal de la comuna y para culminar la jornada con un show pirotécnico.</w:t>
      </w:r>
      <w:r w:rsidR="00726254">
        <w:rPr>
          <w:noProof/>
        </w:rPr>
        <w:t xml:space="preserve"> </w:t>
      </w:r>
      <w:del w:id="47" w:author="Maria Victoria Colmenares Macia" w:date="2021-05-01T14:01:00Z">
        <w:r w:rsidR="00726254" w:rsidDel="001336EA">
          <w:rPr>
            <w:noProof/>
          </w:rPr>
          <w:delText>Este año, la comuna cumple 163 años desde su fundación.</w:delText>
        </w:r>
        <w:r w:rsidR="009F6CFE" w:rsidRPr="009F6CFE" w:rsidDel="001336EA">
          <w:rPr>
            <w:noProof/>
            <w:vertAlign w:val="superscript"/>
          </w:rPr>
          <w:delText>5</w:delText>
        </w:r>
      </w:del>
    </w:p>
    <w:p w14:paraId="7DE22585" w14:textId="62B015F4" w:rsidR="00726254" w:rsidRDefault="00726254" w:rsidP="00726254">
      <w:pPr>
        <w:jc w:val="both"/>
        <w:rPr>
          <w:noProof/>
        </w:rPr>
      </w:pPr>
      <w:r>
        <w:rPr>
          <w:noProof/>
        </w:rPr>
        <w:t>Para terminar el año, a mitad de diciembre, la municipalidad organiza una entrega de regalos de navidad a los niños de la comuna, quienes se disponen a pasar una tarde con el viejito pascuero</w:t>
      </w:r>
      <w:r w:rsidR="00150075">
        <w:rPr>
          <w:noProof/>
        </w:rPr>
        <w:t xml:space="preserve"> y disfrutar el paso de carros alegóricos.</w:t>
      </w:r>
      <w:del w:id="48" w:author="Maria Victoria Colmenares Macia" w:date="2021-05-01T14:01:00Z">
        <w:r w:rsidR="009F6CFE" w:rsidRPr="009F6CFE" w:rsidDel="001336EA">
          <w:rPr>
            <w:noProof/>
            <w:vertAlign w:val="superscript"/>
          </w:rPr>
          <w:delText>5</w:delText>
        </w:r>
      </w:del>
    </w:p>
    <w:p w14:paraId="3DED0B48" w14:textId="253955D7" w:rsidR="00EB210F" w:rsidRDefault="00FC29CD" w:rsidP="00EB210F">
      <w:pPr>
        <w:rPr>
          <w:b/>
          <w:bCs/>
          <w:noProof/>
        </w:rPr>
      </w:pPr>
      <w:r>
        <w:rPr>
          <w:b/>
          <w:bCs/>
          <w:noProof/>
        </w:rPr>
        <w:t>¿Qué visitar en Taltal?</w:t>
      </w:r>
    </w:p>
    <w:p w14:paraId="00F94168" w14:textId="2348FFA9" w:rsidR="00EB210F" w:rsidRPr="00CC2ABF" w:rsidRDefault="00EB210F" w:rsidP="00CC2ABF">
      <w:pPr>
        <w:jc w:val="both"/>
        <w:rPr>
          <w:noProof/>
        </w:rPr>
      </w:pPr>
      <w:r w:rsidRPr="00CC2ABF">
        <w:rPr>
          <w:noProof/>
        </w:rPr>
        <w:t>En Taltal hay muchos tesoros</w:t>
      </w:r>
      <w:r w:rsidR="000B2D33">
        <w:rPr>
          <w:noProof/>
        </w:rPr>
        <w:t xml:space="preserve"> culturales y naturales</w:t>
      </w:r>
      <w:r w:rsidRPr="00CC2ABF">
        <w:rPr>
          <w:noProof/>
        </w:rPr>
        <w:t>, que invitan a conocer un poco más sobre el pasado y presente de la comuna, como por ejemplo:</w:t>
      </w:r>
    </w:p>
    <w:p w14:paraId="23F42B4C" w14:textId="70251325" w:rsidR="00EB210F" w:rsidRPr="00CC2ABF" w:rsidRDefault="00EB210F" w:rsidP="007E59B0">
      <w:pPr>
        <w:pStyle w:val="Prrafodelista"/>
        <w:numPr>
          <w:ilvl w:val="0"/>
          <w:numId w:val="1"/>
        </w:numPr>
        <w:jc w:val="both"/>
        <w:rPr>
          <w:noProof/>
        </w:rPr>
      </w:pPr>
      <w:r w:rsidRPr="00CC2ABF">
        <w:rPr>
          <w:noProof/>
        </w:rPr>
        <w:t xml:space="preserve">La playa </w:t>
      </w:r>
      <w:ins w:id="49" w:author="Maria Victoria Colmenares Macia" w:date="2021-05-01T14:05:00Z">
        <w:r w:rsidR="001336EA">
          <w:rPr>
            <w:noProof/>
          </w:rPr>
          <w:fldChar w:fldCharType="begin"/>
        </w:r>
        <w:r w:rsidR="001336EA">
          <w:rPr>
            <w:noProof/>
          </w:rPr>
          <w:instrText xml:space="preserve"> HYPERLINK "https://www.municipalidadtaltal.cl/portal7/index.php/taltal/cifuncho" </w:instrText>
        </w:r>
        <w:r w:rsidR="001336EA">
          <w:rPr>
            <w:noProof/>
          </w:rPr>
        </w:r>
        <w:r w:rsidR="001336EA">
          <w:rPr>
            <w:noProof/>
          </w:rPr>
          <w:fldChar w:fldCharType="separate"/>
        </w:r>
        <w:r w:rsidRPr="001336EA">
          <w:rPr>
            <w:rStyle w:val="Hipervnculo"/>
            <w:noProof/>
          </w:rPr>
          <w:t>Cifuncho</w:t>
        </w:r>
        <w:r w:rsidR="001336EA">
          <w:rPr>
            <w:noProof/>
          </w:rPr>
          <w:fldChar w:fldCharType="end"/>
        </w:r>
      </w:ins>
      <w:r w:rsidRPr="00CC2ABF">
        <w:rPr>
          <w:noProof/>
        </w:rPr>
        <w:t>, que regala un espectáculo no tan común para las costas chilenas: arenas blancas y aguas turquesas, idóneas para veranear y pasar un rato de relajo.</w:t>
      </w:r>
      <w:del w:id="50" w:author="Maria Victoria Colmenares Macia" w:date="2021-05-01T14:05:00Z">
        <w:r w:rsidR="00E644CC" w:rsidRPr="00E644CC" w:rsidDel="001336EA">
          <w:rPr>
            <w:noProof/>
            <w:vertAlign w:val="superscript"/>
          </w:rPr>
          <w:delText>6</w:delText>
        </w:r>
      </w:del>
    </w:p>
    <w:p w14:paraId="51CB9392" w14:textId="74DD204C" w:rsidR="00EB210F" w:rsidRDefault="00EB210F" w:rsidP="007E59B0">
      <w:pPr>
        <w:pStyle w:val="Prrafodelista"/>
        <w:numPr>
          <w:ilvl w:val="0"/>
          <w:numId w:val="1"/>
        </w:numPr>
        <w:jc w:val="both"/>
        <w:rPr>
          <w:noProof/>
        </w:rPr>
      </w:pPr>
      <w:r w:rsidRPr="00CC2ABF">
        <w:rPr>
          <w:noProof/>
        </w:rPr>
        <w:t xml:space="preserve">El </w:t>
      </w:r>
      <w:ins w:id="51" w:author="Maria Victoria Colmenares Macia" w:date="2021-05-01T14:06:00Z">
        <w:r w:rsidR="001336EA">
          <w:rPr>
            <w:noProof/>
          </w:rPr>
          <w:fldChar w:fldCharType="begin"/>
        </w:r>
        <w:r w:rsidR="001336EA">
          <w:rPr>
            <w:noProof/>
          </w:rPr>
          <w:instrText xml:space="preserve"> HYPERLINK "https://www.municipalidadtaltal.cl/portal7/index.php/taltal/teatro-alhama" </w:instrText>
        </w:r>
        <w:r w:rsidR="001336EA">
          <w:rPr>
            <w:noProof/>
          </w:rPr>
        </w:r>
        <w:r w:rsidR="001336EA">
          <w:rPr>
            <w:noProof/>
          </w:rPr>
          <w:fldChar w:fldCharType="separate"/>
        </w:r>
        <w:r w:rsidRPr="001336EA">
          <w:rPr>
            <w:rStyle w:val="Hipervnculo"/>
            <w:noProof/>
          </w:rPr>
          <w:t>Teatro Alhambra</w:t>
        </w:r>
        <w:r w:rsidR="001336EA">
          <w:rPr>
            <w:noProof/>
          </w:rPr>
          <w:fldChar w:fldCharType="end"/>
        </w:r>
      </w:ins>
      <w:r w:rsidRPr="00CC2ABF">
        <w:rPr>
          <w:noProof/>
        </w:rPr>
        <w:t>, también declarado monumento nacional en el año 2009, que alberga una gran historia de obras teatrales y proyecciones de cine desde el año 1921.</w:t>
      </w:r>
      <w:r w:rsidR="00E644CC" w:rsidRPr="00E644CC">
        <w:rPr>
          <w:noProof/>
          <w:vertAlign w:val="superscript"/>
        </w:rPr>
        <w:t xml:space="preserve"> </w:t>
      </w:r>
      <w:del w:id="52" w:author="Maria Victoria Colmenares Macia" w:date="2021-05-01T14:06:00Z">
        <w:r w:rsidR="00E644CC" w:rsidRPr="00E644CC" w:rsidDel="001336EA">
          <w:rPr>
            <w:noProof/>
            <w:vertAlign w:val="superscript"/>
          </w:rPr>
          <w:delText>6</w:delText>
        </w:r>
      </w:del>
    </w:p>
    <w:p w14:paraId="0DAD6C06" w14:textId="622CEF81" w:rsidR="00CC2ABF" w:rsidRDefault="00CC2ABF" w:rsidP="007E59B0">
      <w:pPr>
        <w:pStyle w:val="Prrafodelista"/>
        <w:numPr>
          <w:ilvl w:val="0"/>
          <w:numId w:val="1"/>
        </w:numPr>
        <w:jc w:val="both"/>
        <w:rPr>
          <w:noProof/>
        </w:rPr>
      </w:pPr>
      <w:r>
        <w:rPr>
          <w:noProof/>
        </w:rPr>
        <w:t xml:space="preserve">El </w:t>
      </w:r>
      <w:ins w:id="53" w:author="Maria Victoria Colmenares Macia" w:date="2021-05-01T14:06:00Z">
        <w:r w:rsidR="001336EA">
          <w:rPr>
            <w:noProof/>
          </w:rPr>
          <w:fldChar w:fldCharType="begin"/>
        </w:r>
        <w:r w:rsidR="001336EA">
          <w:rPr>
            <w:noProof/>
          </w:rPr>
          <w:instrText xml:space="preserve"> HYPERLINK "https://www.municipalidadtaltal.cl/portal7/index.php/taltal/paranal" </w:instrText>
        </w:r>
        <w:r w:rsidR="001336EA">
          <w:rPr>
            <w:noProof/>
          </w:rPr>
        </w:r>
        <w:r w:rsidR="001336EA">
          <w:rPr>
            <w:noProof/>
          </w:rPr>
          <w:fldChar w:fldCharType="separate"/>
        </w:r>
        <w:r w:rsidRPr="001336EA">
          <w:rPr>
            <w:rStyle w:val="Hipervnculo"/>
            <w:noProof/>
          </w:rPr>
          <w:t>observatorio Paranal</w:t>
        </w:r>
        <w:r w:rsidR="007E59B0" w:rsidRPr="001336EA">
          <w:rPr>
            <w:rStyle w:val="Hipervnculo"/>
            <w:noProof/>
          </w:rPr>
          <w:t>,</w:t>
        </w:r>
        <w:r w:rsidR="001336EA">
          <w:rPr>
            <w:noProof/>
          </w:rPr>
          <w:fldChar w:fldCharType="end"/>
        </w:r>
      </w:ins>
      <w:r w:rsidR="007E59B0">
        <w:rPr>
          <w:noProof/>
        </w:rPr>
        <w:t xml:space="preserve"> uno de los observatorios astronómicos más importantes del mundo.</w:t>
      </w:r>
      <w:r w:rsidR="00E644CC" w:rsidRPr="00E644CC">
        <w:rPr>
          <w:noProof/>
          <w:vertAlign w:val="superscript"/>
        </w:rPr>
        <w:t xml:space="preserve"> </w:t>
      </w:r>
      <w:del w:id="54" w:author="Maria Victoria Colmenares Macia" w:date="2021-05-01T14:06:00Z">
        <w:r w:rsidR="00E644CC" w:rsidRPr="00E644CC" w:rsidDel="001336EA">
          <w:rPr>
            <w:noProof/>
            <w:vertAlign w:val="superscript"/>
          </w:rPr>
          <w:delText>6</w:delText>
        </w:r>
      </w:del>
    </w:p>
    <w:p w14:paraId="742367C8" w14:textId="5A0BE728" w:rsidR="00891672" w:rsidRDefault="001336EA" w:rsidP="00891672">
      <w:pPr>
        <w:pStyle w:val="Prrafodelista"/>
        <w:numPr>
          <w:ilvl w:val="0"/>
          <w:numId w:val="1"/>
        </w:numPr>
        <w:jc w:val="both"/>
        <w:rPr>
          <w:noProof/>
        </w:rPr>
      </w:pPr>
      <w:ins w:id="55" w:author="Maria Victoria Colmenares Macia" w:date="2021-05-01T14:07:00Z">
        <w:r>
          <w:rPr>
            <w:noProof/>
          </w:rPr>
          <w:fldChar w:fldCharType="begin"/>
        </w:r>
        <w:r>
          <w:rPr>
            <w:noProof/>
          </w:rPr>
          <w:instrText xml:space="preserve"> HYPERLINK "https://www.municipalidadtaltal.cl/portal7/index.php/taltal/quebrada-el-medano"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ED3FA7" w:rsidRPr="001336EA">
          <w:rPr>
            <w:rStyle w:val="Hipervnculo"/>
            <w:noProof/>
          </w:rPr>
          <w:t>Quebrada El Médano</w:t>
        </w:r>
        <w:r>
          <w:rPr>
            <w:noProof/>
          </w:rPr>
          <w:fldChar w:fldCharType="end"/>
        </w:r>
      </w:ins>
      <w:r w:rsidR="00ED3FA7">
        <w:rPr>
          <w:noProof/>
        </w:rPr>
        <w:t xml:space="preserve">, en donde se aprecian pinturas ruprestres hechas por </w:t>
      </w:r>
      <w:del w:id="56" w:author="Maria Victoria Colmenares Macia" w:date="2021-05-01T14:07:00Z">
        <w:r w:rsidR="00ED3FA7" w:rsidDel="001336EA">
          <w:rPr>
            <w:noProof/>
          </w:rPr>
          <w:delText>el pueblo Chango</w:delText>
        </w:r>
      </w:del>
      <w:ins w:id="57" w:author="Maria Victoria Colmenares Macia" w:date="2021-05-01T14:07:00Z">
        <w:r>
          <w:rPr>
            <w:noProof/>
          </w:rPr>
          <w:t xml:space="preserve">los antiguos pobladores </w:t>
        </w:r>
      </w:ins>
      <w:ins w:id="58" w:author="Maria Victoria Colmenares Macia" w:date="2021-05-01T14:08:00Z">
        <w:r>
          <w:rPr>
            <w:noProof/>
          </w:rPr>
          <w:t>de la costa norte</w:t>
        </w:r>
      </w:ins>
      <w:r w:rsidR="00ED3FA7">
        <w:rPr>
          <w:noProof/>
        </w:rPr>
        <w:t>. Estas representaciones</w:t>
      </w:r>
      <w:del w:id="59" w:author="Maria Victoria Colmenares Macia" w:date="2021-05-01T14:08:00Z">
        <w:r w:rsidR="00ED3FA7" w:rsidDel="001336EA">
          <w:rPr>
            <w:noProof/>
          </w:rPr>
          <w:delText xml:space="preserve"> tienen entre 500 y 1.000 años de antigüedad</w:delText>
        </w:r>
      </w:del>
      <w:ins w:id="60" w:author="Maria Victoria Colmenares Macia" w:date="2021-05-01T14:08:00Z">
        <w:r>
          <w:rPr>
            <w:noProof/>
          </w:rPr>
          <w:t xml:space="preserve"> datan de miles de años y que corresponden a un santuario</w:t>
        </w:r>
      </w:ins>
      <w:ins w:id="61" w:author="Maria Victoria Colmenares Macia" w:date="2021-05-01T14:09:00Z">
        <w:r>
          <w:rPr>
            <w:noProof/>
          </w:rPr>
          <w:t xml:space="preserve"> indígena de gran importancia científica</w:t>
        </w:r>
      </w:ins>
      <w:r w:rsidR="00ED3FA7">
        <w:rPr>
          <w:noProof/>
        </w:rPr>
        <w:t>.</w:t>
      </w:r>
      <w:r w:rsidR="00E644CC" w:rsidRPr="00E644CC">
        <w:rPr>
          <w:noProof/>
          <w:vertAlign w:val="superscript"/>
        </w:rPr>
        <w:t xml:space="preserve"> </w:t>
      </w:r>
      <w:del w:id="62" w:author="Maria Victoria Colmenares Macia" w:date="2021-05-01T14:09:00Z">
        <w:r w:rsidR="00E644CC" w:rsidRPr="00E644CC" w:rsidDel="001336EA">
          <w:rPr>
            <w:noProof/>
            <w:vertAlign w:val="superscript"/>
          </w:rPr>
          <w:delText>6</w:delText>
        </w:r>
      </w:del>
    </w:p>
    <w:p w14:paraId="00CB371D" w14:textId="1C1AD992" w:rsidR="00891672" w:rsidRDefault="00891672" w:rsidP="00891672">
      <w:pPr>
        <w:jc w:val="both"/>
        <w:rPr>
          <w:b/>
          <w:bCs/>
        </w:rPr>
      </w:pPr>
      <w:r w:rsidRPr="00891672">
        <w:rPr>
          <w:b/>
          <w:bCs/>
        </w:rPr>
        <w:t>Algunos datos de interés</w:t>
      </w:r>
    </w:p>
    <w:p w14:paraId="6BA18256" w14:textId="1730FBC2" w:rsidR="00891672" w:rsidRPr="00794307" w:rsidRDefault="00891672" w:rsidP="00891672">
      <w:pPr>
        <w:pStyle w:val="Prrafodelista"/>
        <w:numPr>
          <w:ilvl w:val="0"/>
          <w:numId w:val="2"/>
        </w:numPr>
        <w:jc w:val="both"/>
        <w:rPr>
          <w:ins w:id="63" w:author="Maria Victoria Colmenares Macia" w:date="2021-05-01T14:15:00Z"/>
          <w:rPrChange w:id="64" w:author="Maria Victoria Colmenares Macia" w:date="2021-05-01T14:15:00Z">
            <w:rPr>
              <w:ins w:id="65" w:author="Maria Victoria Colmenares Macia" w:date="2021-05-01T14:15:00Z"/>
              <w:vertAlign w:val="superscript"/>
            </w:rPr>
          </w:rPrChange>
        </w:rPr>
      </w:pPr>
      <w:commentRangeStart w:id="66"/>
      <w:commentRangeStart w:id="67"/>
      <w:r>
        <w:t xml:space="preserve">En Taltal hay 175 empresas (al año tributario 2019). De ellas, la mayor proporción corresponde a empresas del rubro del “Comercio al por mayor y por menor reparaciones de vehículos automotores y motocicletas”, contando un total de 38. Le siguen 35 empresas del rubro de la “Exploración de minas y canteras”. Por otro lado, la mayor cantidad de ventas generadas (al mismo año) provienen del rubro de la “Exploración de minas y canteras” y del “Transporte y almacenamiento”, representando un 67,5% y un 10,4% del total de venta de </w:t>
      </w:r>
      <w:r w:rsidRPr="00891672">
        <w:t>100</w:t>
      </w:r>
      <w:r>
        <w:t>.</w:t>
      </w:r>
      <w:r w:rsidRPr="00891672">
        <w:t>601</w:t>
      </w:r>
      <w:r>
        <w:t>.</w:t>
      </w:r>
      <w:r w:rsidRPr="00891672">
        <w:t>144</w:t>
      </w:r>
      <w:r>
        <w:t xml:space="preserve"> dólares, respectivamente.</w:t>
      </w:r>
      <w:r w:rsidRPr="00810133">
        <w:rPr>
          <w:vertAlign w:val="superscript"/>
        </w:rPr>
        <w:t>7</w:t>
      </w:r>
      <w:commentRangeEnd w:id="66"/>
      <w:r w:rsidR="00794307">
        <w:rPr>
          <w:rStyle w:val="Refdecomentario"/>
        </w:rPr>
        <w:commentReference w:id="66"/>
      </w:r>
      <w:commentRangeEnd w:id="67"/>
      <w:r w:rsidR="00794307">
        <w:rPr>
          <w:rStyle w:val="Refdecomentario"/>
        </w:rPr>
        <w:commentReference w:id="67"/>
      </w:r>
    </w:p>
    <w:p w14:paraId="4D36EC8F" w14:textId="1500BD54" w:rsidR="00794307" w:rsidRDefault="00794307" w:rsidP="00891672">
      <w:pPr>
        <w:pStyle w:val="Prrafodelista"/>
        <w:numPr>
          <w:ilvl w:val="0"/>
          <w:numId w:val="2"/>
        </w:numPr>
        <w:jc w:val="both"/>
      </w:pPr>
      <w:ins w:id="68" w:author="Maria Victoria Colmenares Macia" w:date="2021-05-01T14:15:00Z">
        <w:r>
          <w:t xml:space="preserve">En Taltal hay </w:t>
        </w:r>
      </w:ins>
      <w:ins w:id="69" w:author="Maria Victoria Colmenares Macia" w:date="2021-05-01T14:16:00Z">
        <w:r>
          <w:t xml:space="preserve">820 empresas </w:t>
        </w:r>
      </w:ins>
      <w:ins w:id="70" w:author="Maria Victoria Colmenares Macia" w:date="2021-05-01T14:20:00Z">
        <w:r>
          <w:fldChar w:fldCharType="begin"/>
        </w:r>
        <w:r>
          <w:instrText xml:space="preserve"> HYPERLINK "https://www.sii.cl/sobre_el_sii/estadisticas_de_empresas.html" </w:instrText>
        </w:r>
        <w:r>
          <w:fldChar w:fldCharType="separate"/>
        </w:r>
        <w:r w:rsidRPr="00794307">
          <w:rPr>
            <w:rStyle w:val="Hipervnculo"/>
          </w:rPr>
          <w:t>(al año tributario 2019).</w:t>
        </w:r>
        <w:r>
          <w:fldChar w:fldCharType="end"/>
        </w:r>
      </w:ins>
      <w:ins w:id="71" w:author="Maria Victoria Colmenares Macia" w:date="2021-05-01T14:16:00Z">
        <w:r>
          <w:t xml:space="preserve"> De ellas, la mayor proporción corresponde a empresas del rubro </w:t>
        </w:r>
      </w:ins>
      <w:ins w:id="72" w:author="Maria Victoria Colmenares Macia" w:date="2021-05-01T14:17:00Z">
        <w:r>
          <w:t>“</w:t>
        </w:r>
        <w:r w:rsidRPr="00794307">
          <w:t>Comercio al por mayor y por menor reparaciones de vehículos automotores y motocicletas</w:t>
        </w:r>
        <w:r>
          <w:t>”, contando un total de 309. La siguen 90 empresas del rubro “Explo</w:t>
        </w:r>
      </w:ins>
      <w:ins w:id="73" w:author="Maria Victoria Colmenares Macia" w:date="2021-05-01T14:18:00Z">
        <w:r>
          <w:t>tación de minas y canteras”</w:t>
        </w:r>
      </w:ins>
      <w:ins w:id="74" w:author="Maria Victoria Colmenares Macia" w:date="2021-05-01T14:19:00Z">
        <w:r>
          <w:t>, siendo el rubro con mayores ventas al 2019, seguidas por las ventas generadas por</w:t>
        </w:r>
      </w:ins>
      <w:ins w:id="75" w:author="Maria Victoria Colmenares Macia" w:date="2021-05-01T14:18:00Z">
        <w:r>
          <w:t xml:space="preserve"> </w:t>
        </w:r>
      </w:ins>
      <w:ins w:id="76" w:author="Maria Victoria Colmenares Macia" w:date="2021-05-01T14:19:00Z">
        <w:r>
          <w:t xml:space="preserve">el rubro </w:t>
        </w:r>
        <w:r w:rsidRPr="00794307">
          <w:t>Comercio al por mayor y por menor reparaciones de vehículos automotores y motocicletas</w:t>
        </w:r>
        <w:r>
          <w:t xml:space="preserve">. </w:t>
        </w:r>
      </w:ins>
    </w:p>
    <w:p w14:paraId="2E121F9F" w14:textId="0D5E65AA" w:rsidR="00891672" w:rsidRDefault="00891672" w:rsidP="00891672">
      <w:pPr>
        <w:pStyle w:val="Prrafodelista"/>
        <w:numPr>
          <w:ilvl w:val="0"/>
          <w:numId w:val="2"/>
        </w:numPr>
        <w:jc w:val="both"/>
      </w:pPr>
      <w:commentRangeStart w:id="77"/>
      <w:r>
        <w:lastRenderedPageBreak/>
        <w:t xml:space="preserve">En el año 2019, la frecuencia diaria nacional de delitos fue de 1.521, ¡y en </w:t>
      </w:r>
      <w:r w:rsidR="00AC0A3F">
        <w:t>Taltal</w:t>
      </w:r>
      <w:r>
        <w:t xml:space="preserve"> solo fue de 0,</w:t>
      </w:r>
      <w:r w:rsidR="00AC0A3F">
        <w:t>8</w:t>
      </w:r>
      <w:r>
        <w:t>!</w:t>
      </w:r>
      <w:r w:rsidRPr="009C32A1">
        <w:rPr>
          <w:vertAlign w:val="superscript"/>
        </w:rPr>
        <w:t>8</w:t>
      </w:r>
      <w:r>
        <w:t xml:space="preserve">. </w:t>
      </w:r>
      <w:r w:rsidR="00AC0A3F">
        <w:t>Entre 2010 y 2021, se han contabilizado 2 femicidios</w:t>
      </w:r>
      <w:r>
        <w:t>.</w:t>
      </w:r>
      <w:r>
        <w:rPr>
          <w:vertAlign w:val="superscript"/>
        </w:rPr>
        <w:t>9</w:t>
      </w:r>
      <w:r>
        <w:t xml:space="preserve"> </w:t>
      </w:r>
      <w:commentRangeEnd w:id="77"/>
      <w:r w:rsidR="00F65594">
        <w:rPr>
          <w:rStyle w:val="Refdecomentario"/>
        </w:rPr>
        <w:commentReference w:id="77"/>
      </w:r>
    </w:p>
    <w:p w14:paraId="0853D7E1" w14:textId="7A1EEAFC" w:rsidR="00891672" w:rsidRDefault="00AC0A3F" w:rsidP="00891672">
      <w:pPr>
        <w:pStyle w:val="Prrafodelista"/>
        <w:numPr>
          <w:ilvl w:val="0"/>
          <w:numId w:val="2"/>
        </w:numPr>
        <w:jc w:val="both"/>
      </w:pPr>
      <w:r>
        <w:t xml:space="preserve">Taltal </w:t>
      </w:r>
      <w:ins w:id="78" w:author="Maria Victoria Colmenares Macia" w:date="2021-05-01T14:31:00Z">
        <w:r w:rsidR="001E5100">
          <w:t xml:space="preserve">cuenta con el </w:t>
        </w:r>
      </w:ins>
      <w:ins w:id="79" w:author="Maria Victoria Colmenares Macia" w:date="2021-05-01T14:33:00Z">
        <w:r w:rsidR="001E5100">
          <w:fldChar w:fldCharType="begin"/>
        </w:r>
        <w:r w:rsidR="001E5100">
          <w:instrText xml:space="preserve"> HYPERLINK "https://portal.municipalidadtaltal.cl/images/PLADECO_TALTAL_2016-2022_POCH_AMBIENTAL.pdf" </w:instrText>
        </w:r>
        <w:r w:rsidR="001E5100">
          <w:fldChar w:fldCharType="separate"/>
        </w:r>
        <w:r w:rsidR="001E5100" w:rsidRPr="001E5100">
          <w:rPr>
            <w:rStyle w:val="Hipervnculo"/>
          </w:rPr>
          <w:t>Plan de Desarrollo Regional 2022</w:t>
        </w:r>
        <w:r w:rsidR="001E5100">
          <w:fldChar w:fldCharType="end"/>
        </w:r>
      </w:ins>
      <w:ins w:id="80" w:author="Maria Victoria Colmenares Macia" w:date="2021-05-01T14:31:00Z">
        <w:r w:rsidR="001E5100">
          <w:t>,</w:t>
        </w:r>
      </w:ins>
      <w:ins w:id="81" w:author="Maria Victoria Colmenares Macia" w:date="2021-05-01T14:32:00Z">
        <w:r w:rsidR="001E5100">
          <w:t xml:space="preserve"> realizado en el 2015</w:t>
        </w:r>
      </w:ins>
      <w:ins w:id="82" w:author="Maria Victoria Colmenares Macia" w:date="2021-05-01T14:33:00Z">
        <w:r w:rsidR="001E5100">
          <w:t>,</w:t>
        </w:r>
      </w:ins>
      <w:ins w:id="83" w:author="Maria Victoria Colmenares Macia" w:date="2021-05-01T14:31:00Z">
        <w:r w:rsidR="001E5100">
          <w:t xml:space="preserve"> en donde se toman en cuenta el Plan Regional de Desarrollo Urbano (PRDU),</w:t>
        </w:r>
      </w:ins>
      <w:ins w:id="84" w:author="Maria Victoria Colmenares Macia" w:date="2021-05-01T14:32:00Z">
        <w:r w:rsidR="001E5100">
          <w:t xml:space="preserve"> y </w:t>
        </w:r>
        <w:proofErr w:type="spellStart"/>
        <w:r w:rsidR="001E5100">
          <w:t>el</w:t>
        </w:r>
        <w:proofErr w:type="spellEnd"/>
        <w:r w:rsidR="001E5100">
          <w:t xml:space="preserve"> Plan Regulador Intercomunal Borde Costero PRI-BC</w:t>
        </w:r>
      </w:ins>
      <w:ins w:id="85" w:author="Maria Victoria Colmenares Macia" w:date="2021-05-01T14:31:00Z">
        <w:r w:rsidR="001E5100">
          <w:t xml:space="preserve"> </w:t>
        </w:r>
      </w:ins>
      <w:del w:id="86" w:author="Maria Victoria Colmenares Macia" w:date="2021-05-01T14:33:00Z">
        <w:r w:rsidDel="001E5100">
          <w:delText>no</w:delText>
        </w:r>
        <w:r w:rsidR="00891672" w:rsidDel="001E5100">
          <w:delText xml:space="preserve"> cuenta con un Plan Regulador Comunal</w:delText>
        </w:r>
        <w:r w:rsidDel="001E5100">
          <w:delText>, pero sí con un Plan Regulador Intercomunal</w:delText>
        </w:r>
        <w:r w:rsidR="00EA39D8" w:rsidDel="001E5100">
          <w:delText>, vigente desde 2004,</w:delText>
        </w:r>
        <w:r w:rsidDel="001E5100">
          <w:delText xml:space="preserve"> y un Plan Re</w:delText>
        </w:r>
        <w:r w:rsidR="00EA39D8" w:rsidDel="001E5100">
          <w:delText>gional</w:delText>
        </w:r>
        <w:r w:rsidDel="001E5100">
          <w:delText xml:space="preserve"> de Desarrollo Urbano</w:delText>
        </w:r>
        <w:r w:rsidR="00EA39D8" w:rsidDel="001E5100">
          <w:delText>, vigente desde 2005</w:delText>
        </w:r>
        <w:r w:rsidR="00891672" w:rsidDel="001E5100">
          <w:delText>.</w:delText>
        </w:r>
        <w:r w:rsidR="00891672" w:rsidDel="001E5100">
          <w:rPr>
            <w:vertAlign w:val="superscript"/>
          </w:rPr>
          <w:delText>10</w:delText>
        </w:r>
      </w:del>
    </w:p>
    <w:p w14:paraId="138D804C" w14:textId="2DF91B47" w:rsidR="00891672" w:rsidRDefault="00891672" w:rsidP="00891672">
      <w:pPr>
        <w:pStyle w:val="Prrafodelista"/>
        <w:numPr>
          <w:ilvl w:val="0"/>
          <w:numId w:val="2"/>
        </w:numPr>
        <w:jc w:val="both"/>
      </w:pPr>
      <w:r>
        <w:t xml:space="preserve">Las familias </w:t>
      </w:r>
      <w:proofErr w:type="spellStart"/>
      <w:r w:rsidR="004D7A94">
        <w:t>taltalinas</w:t>
      </w:r>
      <w:proofErr w:type="spellEnd"/>
      <w:r>
        <w:t xml:space="preserve"> pueden escoger entre </w:t>
      </w:r>
      <w:ins w:id="87" w:author="Maria Victoria Colmenares Macia" w:date="2021-05-01T14:35:00Z">
        <w:r w:rsidR="001E5100">
          <w:fldChar w:fldCharType="begin"/>
        </w:r>
        <w:r w:rsidR="001E5100">
          <w:instrText xml:space="preserve"> HYPERLINK "https://www.bcn.cl/siit/reportescomunales/comunas_v.html?anno=2017&amp;idcom=2104" </w:instrText>
        </w:r>
        <w:r w:rsidR="001E5100">
          <w:fldChar w:fldCharType="separate"/>
        </w:r>
        <w:r w:rsidR="004D7A94" w:rsidRPr="001E5100">
          <w:rPr>
            <w:rStyle w:val="Hipervnculo"/>
          </w:rPr>
          <w:t>6</w:t>
        </w:r>
        <w:r w:rsidRPr="001E5100">
          <w:rPr>
            <w:rStyle w:val="Hipervnculo"/>
          </w:rPr>
          <w:t xml:space="preserve"> e</w:t>
        </w:r>
        <w:r w:rsidR="004D7A94" w:rsidRPr="001E5100">
          <w:rPr>
            <w:rStyle w:val="Hipervnculo"/>
          </w:rPr>
          <w:t xml:space="preserve">stablecimientos </w:t>
        </w:r>
        <w:r w:rsidRPr="001E5100">
          <w:rPr>
            <w:rStyle w:val="Hipervnculo"/>
          </w:rPr>
          <w:t>municipales</w:t>
        </w:r>
        <w:r w:rsidR="001E5100">
          <w:fldChar w:fldCharType="end"/>
        </w:r>
      </w:ins>
      <w:r w:rsidR="004D7A94">
        <w:t xml:space="preserve"> </w:t>
      </w:r>
      <w:r>
        <w:t xml:space="preserve">para llevar a sus hijos. </w:t>
      </w:r>
      <w:del w:id="88" w:author="Maria Victoria Colmenares Macia" w:date="2021-05-01T14:35:00Z">
        <w:r w:rsidDel="001E5100">
          <w:delText xml:space="preserve">De ese conjunto, el máximo de profesores en aula es de </w:delText>
        </w:r>
        <w:r w:rsidR="004D7A94" w:rsidDel="001E5100">
          <w:delText>2</w:delText>
        </w:r>
        <w:r w:rsidDel="001E5100">
          <w:delText>8.</w:delText>
        </w:r>
        <w:r w:rsidRPr="00810133" w:rsidDel="001E5100">
          <w:rPr>
            <w:vertAlign w:val="superscript"/>
          </w:rPr>
          <w:delText>1</w:delText>
        </w:r>
        <w:r w:rsidDel="001E5100">
          <w:rPr>
            <w:vertAlign w:val="superscript"/>
          </w:rPr>
          <w:delText>1</w:delText>
        </w:r>
      </w:del>
    </w:p>
    <w:p w14:paraId="5A57DBB2" w14:textId="21430F04" w:rsidR="00891672" w:rsidRDefault="00891672" w:rsidP="00891672">
      <w:pPr>
        <w:pStyle w:val="Prrafodelista"/>
        <w:numPr>
          <w:ilvl w:val="0"/>
          <w:numId w:val="2"/>
        </w:numPr>
        <w:jc w:val="both"/>
      </w:pPr>
      <w:r>
        <w:t xml:space="preserve">El </w:t>
      </w:r>
      <w:ins w:id="89" w:author="Maria Victoria Colmenares Macia" w:date="2021-05-01T14:42:00Z">
        <w:r w:rsidR="008E4C13">
          <w:fldChar w:fldCharType="begin"/>
        </w:r>
        <w:r w:rsidR="008E4C13">
          <w:instrText xml:space="preserve"> HYPERLINK "http://observatorio.ministeriodesarrollosocial.gob.cl/encuesta-casen" </w:instrText>
        </w:r>
        <w:r w:rsidR="008E4C13">
          <w:fldChar w:fldCharType="separate"/>
        </w:r>
        <w:r w:rsidRPr="008E4C13">
          <w:rPr>
            <w:rStyle w:val="Hipervnculo"/>
          </w:rPr>
          <w:t>nivel de pobreza</w:t>
        </w:r>
        <w:r w:rsidR="008E4C13">
          <w:fldChar w:fldCharType="end"/>
        </w:r>
      </w:ins>
      <w:r>
        <w:t xml:space="preserve"> en la comuna </w:t>
      </w:r>
      <w:r w:rsidR="007514BE">
        <w:t>disminuyó</w:t>
      </w:r>
      <w:r>
        <w:t xml:space="preserve"> de </w:t>
      </w:r>
      <w:r w:rsidR="007514BE">
        <w:t>4,49</w:t>
      </w:r>
      <w:r>
        <w:t xml:space="preserve">% en el año 2006 a </w:t>
      </w:r>
      <w:r w:rsidR="007514BE">
        <w:t>0,28</w:t>
      </w:r>
      <w:r>
        <w:t>% en el año 2017.</w:t>
      </w:r>
      <w:r>
        <w:rPr>
          <w:vertAlign w:val="superscript"/>
        </w:rPr>
        <w:t>2</w:t>
      </w:r>
    </w:p>
    <w:p w14:paraId="779412A7" w14:textId="004BC243" w:rsidR="00891672" w:rsidRDefault="00891672" w:rsidP="00891672">
      <w:pPr>
        <w:pStyle w:val="Prrafodelista"/>
        <w:numPr>
          <w:ilvl w:val="0"/>
          <w:numId w:val="2"/>
        </w:numPr>
        <w:jc w:val="both"/>
      </w:pPr>
      <w:r>
        <w:t xml:space="preserve">Si requieres de </w:t>
      </w:r>
      <w:ins w:id="90" w:author="Maria Victoria Colmenares Macia" w:date="2021-05-01T14:43:00Z">
        <w:r w:rsidR="008E4C13">
          <w:fldChar w:fldCharType="begin"/>
        </w:r>
        <w:r w:rsidR="008E4C13">
          <w:instrText xml:space="preserve"> HYPERLINK "https://www.bcn.cl/siit/reportescomunales/comunas_v.html?anno=2017&amp;idcom=2104" </w:instrText>
        </w:r>
        <w:r w:rsidR="008E4C13">
          <w:fldChar w:fldCharType="separate"/>
        </w:r>
        <w:r w:rsidRPr="008E4C13">
          <w:rPr>
            <w:rStyle w:val="Hipervnculo"/>
          </w:rPr>
          <w:t>asistencia médica</w:t>
        </w:r>
        <w:r w:rsidR="008E4C13">
          <w:fldChar w:fldCharType="end"/>
        </w:r>
      </w:ins>
      <w:r>
        <w:t xml:space="preserve"> encontrarás a tu disposición</w:t>
      </w:r>
      <w:r w:rsidR="007514BE">
        <w:t xml:space="preserve"> 1 </w:t>
      </w:r>
      <w:ins w:id="91" w:author="Maria Victoria Colmenares Macia" w:date="2021-05-01T14:43:00Z">
        <w:r w:rsidR="008E4C13">
          <w:t xml:space="preserve">establecimiento de baja complejidad </w:t>
        </w:r>
      </w:ins>
      <w:del w:id="92" w:author="Maria Victoria Colmenares Macia" w:date="2021-05-01T14:44:00Z">
        <w:r w:rsidR="007514BE" w:rsidDel="008E4C13">
          <w:delText>Hospital,</w:delText>
        </w:r>
        <w:r w:rsidDel="008E4C13">
          <w:delText xml:space="preserve"> 1 Urgencia </w:delText>
        </w:r>
        <w:r w:rsidR="007514BE" w:rsidDel="008E4C13">
          <w:delText xml:space="preserve">Hospitalaria </w:delText>
        </w:r>
      </w:del>
      <w:r w:rsidR="007514BE">
        <w:t>y</w:t>
      </w:r>
      <w:r>
        <w:t xml:space="preserve"> </w:t>
      </w:r>
      <w:r w:rsidR="007514BE">
        <w:t>1</w:t>
      </w:r>
      <w:r>
        <w:t xml:space="preserve"> Postas.</w:t>
      </w:r>
      <w:del w:id="93" w:author="Maria Victoria Colmenares Macia" w:date="2021-05-01T14:44:00Z">
        <w:r w:rsidRPr="00810133" w:rsidDel="008E4C13">
          <w:rPr>
            <w:vertAlign w:val="superscript"/>
          </w:rPr>
          <w:delText>1</w:delText>
        </w:r>
        <w:r w:rsidDel="008E4C13">
          <w:rPr>
            <w:vertAlign w:val="superscript"/>
          </w:rPr>
          <w:delText>2</w:delText>
        </w:r>
      </w:del>
    </w:p>
    <w:p w14:paraId="069C8C74" w14:textId="4CF369D1" w:rsidR="00891672" w:rsidRDefault="00891672" w:rsidP="00891672">
      <w:pPr>
        <w:pStyle w:val="Prrafodelista"/>
        <w:numPr>
          <w:ilvl w:val="0"/>
          <w:numId w:val="2"/>
        </w:numPr>
        <w:jc w:val="both"/>
      </w:pPr>
      <w:commentRangeStart w:id="94"/>
      <w:r>
        <w:t xml:space="preserve">Entre los años 2011 y 2018 se realizaron </w:t>
      </w:r>
      <w:r w:rsidR="007514BE">
        <w:t>1.211</w:t>
      </w:r>
      <w:r>
        <w:t xml:space="preserve"> exámenes para cáncer de cuello uterino, de los cuales </w:t>
      </w:r>
      <w:r w:rsidR="007514BE">
        <w:t>24</w:t>
      </w:r>
      <w:r>
        <w:t xml:space="preserve"> resultaron positivos.</w:t>
      </w:r>
      <w:r w:rsidR="007514BE">
        <w:t xml:space="preserve"> Taltal</w:t>
      </w:r>
      <w:r>
        <w:t xml:space="preserve"> tuvo solo el 0,9</w:t>
      </w:r>
      <w:r w:rsidR="007514BE">
        <w:t>8</w:t>
      </w:r>
      <w:r>
        <w:t xml:space="preserve">% del total de pruebas positivas obtenidas por la capital de la región, </w:t>
      </w:r>
      <w:r w:rsidR="007514BE">
        <w:t>Antofagasta, y el 0,86% del total de positivos regionales</w:t>
      </w:r>
      <w:r>
        <w:t>.</w:t>
      </w:r>
      <w:r w:rsidRPr="00810133">
        <w:rPr>
          <w:vertAlign w:val="superscript"/>
        </w:rPr>
        <w:t>1</w:t>
      </w:r>
      <w:r>
        <w:rPr>
          <w:vertAlign w:val="superscript"/>
        </w:rPr>
        <w:t>3</w:t>
      </w:r>
    </w:p>
    <w:p w14:paraId="24DD876B" w14:textId="37D09B21" w:rsidR="00891672" w:rsidRPr="000B2D33" w:rsidRDefault="00891672" w:rsidP="00891672">
      <w:pPr>
        <w:pStyle w:val="Prrafodelista"/>
        <w:numPr>
          <w:ilvl w:val="0"/>
          <w:numId w:val="2"/>
        </w:numPr>
        <w:jc w:val="both"/>
      </w:pPr>
      <w:r>
        <w:t xml:space="preserve">En el año 2019, el municipio tuvo un gasto total devengado representativo del </w:t>
      </w:r>
      <w:r w:rsidR="00042BC5">
        <w:t>90,7</w:t>
      </w:r>
      <w:r>
        <w:t xml:space="preserve">% del presupuesto asignado. Además, la mayor cantidad de ingresos propios permanentes provino de las patentes </w:t>
      </w:r>
      <w:r w:rsidR="00042BC5">
        <w:t>mineras</w:t>
      </w:r>
      <w:r>
        <w:t xml:space="preserve"> (</w:t>
      </w:r>
      <w:r w:rsidR="00042BC5">
        <w:t xml:space="preserve">1.616.970 </w:t>
      </w:r>
      <w:r>
        <w:t xml:space="preserve">pesos), seguido de </w:t>
      </w:r>
      <w:r w:rsidR="00042BC5">
        <w:t>las patentes de beneficio municipal</w:t>
      </w:r>
      <w:r>
        <w:t xml:space="preserve"> (</w:t>
      </w:r>
      <w:r w:rsidR="00042BC5">
        <w:t>548.620</w:t>
      </w:r>
      <w:r>
        <w:t xml:space="preserve"> pesos).</w:t>
      </w:r>
      <w:r w:rsidRPr="00810133">
        <w:rPr>
          <w:vertAlign w:val="superscript"/>
        </w:rPr>
        <w:t>2</w:t>
      </w:r>
      <w:commentRangeEnd w:id="94"/>
      <w:r w:rsidR="00F65594">
        <w:rPr>
          <w:rStyle w:val="Refdecomentario"/>
        </w:rPr>
        <w:commentReference w:id="94"/>
      </w:r>
    </w:p>
    <w:p w14:paraId="6250368B" w14:textId="3194C675" w:rsidR="000B2D33" w:rsidRDefault="000B2D33" w:rsidP="000B2D33">
      <w:pPr>
        <w:jc w:val="both"/>
      </w:pPr>
      <w:r>
        <w:t>Taltal, una comuna</w:t>
      </w:r>
      <w:r w:rsidR="000153C5">
        <w:t xml:space="preserve"> del norte de nuestro país</w:t>
      </w:r>
      <w:r>
        <w:t xml:space="preserve"> con mucha historia social y económica</w:t>
      </w:r>
      <w:r w:rsidR="000153C5">
        <w:t>;</w:t>
      </w:r>
      <w:r>
        <w:t xml:space="preserve"> un lugar quizás no tan visitado pero que definitivament</w:t>
      </w:r>
      <w:r w:rsidR="002F3BA8">
        <w:t>e comparte con mucho cariño sus más preciados tesoros</w:t>
      </w:r>
      <w:r>
        <w:t>. ¡Esperamos que algún día puedan conocerla</w:t>
      </w:r>
      <w:r w:rsidR="000153C5">
        <w:t>!</w:t>
      </w:r>
    </w:p>
    <w:p w14:paraId="58DC022D" w14:textId="3A4952EE" w:rsidR="000B2D33" w:rsidRPr="00BE5CB6" w:rsidRDefault="000B2D33" w:rsidP="000B2D33">
      <w:pPr>
        <w:jc w:val="both"/>
      </w:pPr>
    </w:p>
    <w:p w14:paraId="00FA0497" w14:textId="684B5876" w:rsidR="00BE5CB6" w:rsidRDefault="00BE5CB6" w:rsidP="00BE5CB6">
      <w:pPr>
        <w:jc w:val="both"/>
      </w:pPr>
      <w:r>
        <w:rPr>
          <w:noProof/>
        </w:rPr>
        <w:drawing>
          <wp:inline distT="0" distB="0" distL="0" distR="0" wp14:anchorId="726981D3" wp14:editId="48C27D3D">
            <wp:extent cx="6332220" cy="3193415"/>
            <wp:effectExtent l="0" t="0" r="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D95C3" w14:textId="05E73739" w:rsidR="00BE5CB6" w:rsidRDefault="00BE5CB6" w:rsidP="00BE5CB6">
      <w:pPr>
        <w:jc w:val="center"/>
      </w:pPr>
      <w:r>
        <w:t>Foto aérea de Taltal (imagen de Facebook de Municipalidad de Taltal)</w:t>
      </w:r>
    </w:p>
    <w:p w14:paraId="657FCE2D" w14:textId="01C15508" w:rsidR="00E8479F" w:rsidRDefault="00E8479F" w:rsidP="00BF7FEB">
      <w:pPr>
        <w:jc w:val="both"/>
      </w:pPr>
      <w:r>
        <w:t xml:space="preserve">#Chile #Taltal #NortedeChile #RegióndeAntofagasta #ComunasdeChile </w:t>
      </w:r>
      <w:r w:rsidR="000B2D33">
        <w:t>#RadiografíaComunal</w:t>
      </w:r>
    </w:p>
    <w:p w14:paraId="6E587CD6" w14:textId="740B0305" w:rsidR="00693F81" w:rsidRDefault="004138C4" w:rsidP="00BF7FEB">
      <w:pPr>
        <w:jc w:val="both"/>
      </w:pPr>
      <w:r>
        <w:t xml:space="preserve">1. EcuRed:  </w:t>
      </w:r>
      <w:hyperlink r:id="rId16" w:history="1">
        <w:r w:rsidRPr="001A7FB2">
          <w:rPr>
            <w:rStyle w:val="Hipervnculo"/>
          </w:rPr>
          <w:t>https://www.ecured.cu/Comuna_de_Taltal</w:t>
        </w:r>
      </w:hyperlink>
    </w:p>
    <w:p w14:paraId="0815C3E7" w14:textId="406118A6" w:rsidR="004138C4" w:rsidRDefault="004138C4" w:rsidP="00BF7FEB">
      <w:pPr>
        <w:jc w:val="both"/>
      </w:pPr>
      <w:r>
        <w:t xml:space="preserve">2. </w:t>
      </w:r>
      <w:r w:rsidRPr="00810133">
        <w:t>Encuesta CASEN, Ministerio de Desarrollo Social y Familia (MINDES)</w:t>
      </w:r>
      <w:r>
        <w:t>; Servicio Nacional de Información Municipal de Chile</w:t>
      </w:r>
    </w:p>
    <w:p w14:paraId="67FB7B35" w14:textId="25F83649" w:rsidR="004138C4" w:rsidRDefault="004138C4" w:rsidP="007176F8">
      <w:pPr>
        <w:jc w:val="both"/>
      </w:pPr>
      <w:r>
        <w:t xml:space="preserve">3. </w:t>
      </w:r>
      <w:r w:rsidR="007176F8">
        <w:t xml:space="preserve">Banco Mundial: </w:t>
      </w:r>
      <w:hyperlink r:id="rId17" w:history="1">
        <w:r w:rsidR="007176F8" w:rsidRPr="004A311A">
          <w:rPr>
            <w:rStyle w:val="Hipervnculo"/>
          </w:rPr>
          <w:t>https://datos.bancomundial.org/indicador/AG.LND.PRCP.MM?view=map&amp;year=2017</w:t>
        </w:r>
      </w:hyperlink>
    </w:p>
    <w:p w14:paraId="0965EBFF" w14:textId="078DD741" w:rsidR="004138C4" w:rsidRDefault="007176F8" w:rsidP="00BF7FEB">
      <w:pPr>
        <w:jc w:val="both"/>
      </w:pPr>
      <w:r>
        <w:lastRenderedPageBreak/>
        <w:t>4. Administración Nacional de Aeronáutica y el Espacio (NASA); Oficina Nacional de Administración Oceánica y Atmosférica (NOAA)</w:t>
      </w:r>
    </w:p>
    <w:p w14:paraId="678785DE" w14:textId="255C93E2" w:rsidR="007176F8" w:rsidRDefault="009F6CFE" w:rsidP="00BF7FEB">
      <w:pPr>
        <w:jc w:val="both"/>
      </w:pPr>
      <w:r>
        <w:t xml:space="preserve">5. Wikipedia: </w:t>
      </w:r>
      <w:hyperlink r:id="rId18" w:history="1">
        <w:r w:rsidRPr="001A7FB2">
          <w:rPr>
            <w:rStyle w:val="Hipervnculo"/>
          </w:rPr>
          <w:t>https://es.wikipedia.org/wiki/Taltal</w:t>
        </w:r>
      </w:hyperlink>
    </w:p>
    <w:p w14:paraId="6F29D579" w14:textId="7AF421E5" w:rsidR="009F6CFE" w:rsidRDefault="00E644CC" w:rsidP="00BF7FEB">
      <w:pPr>
        <w:jc w:val="both"/>
      </w:pPr>
      <w:r>
        <w:t xml:space="preserve">6. Municipalidad de Taltal: </w:t>
      </w:r>
      <w:hyperlink r:id="rId19" w:history="1">
        <w:r w:rsidRPr="001A7FB2">
          <w:rPr>
            <w:rStyle w:val="Hipervnculo"/>
          </w:rPr>
          <w:t>https://portal.municipalidadtaltal.cl/</w:t>
        </w:r>
      </w:hyperlink>
    </w:p>
    <w:p w14:paraId="6D1AC5E1" w14:textId="0E7E05C4" w:rsidR="00F21B2B" w:rsidRDefault="00F21B2B" w:rsidP="00F21B2B">
      <w:pPr>
        <w:jc w:val="both"/>
      </w:pPr>
      <w:r>
        <w:t xml:space="preserve">7. </w:t>
      </w:r>
      <w:r w:rsidRPr="009C32A1">
        <w:t>Servicio de Impuestos Internos (SII)</w:t>
      </w:r>
    </w:p>
    <w:p w14:paraId="5E39F652" w14:textId="77777777" w:rsidR="00AC0A3F" w:rsidRDefault="00AC0A3F" w:rsidP="00AC0A3F">
      <w:pPr>
        <w:jc w:val="both"/>
      </w:pPr>
      <w:r>
        <w:t xml:space="preserve">8 </w:t>
      </w:r>
      <w:proofErr w:type="gramStart"/>
      <w:r>
        <w:t>Fundación</w:t>
      </w:r>
      <w:proofErr w:type="gramEnd"/>
      <w:r>
        <w:t xml:space="preserve"> Paz Ciudadana; Centro de Estudios y Análisis del Delito (CEAD)</w:t>
      </w:r>
    </w:p>
    <w:p w14:paraId="70AB8FC9" w14:textId="0583C733" w:rsidR="00AC0A3F" w:rsidRDefault="00AC0A3F" w:rsidP="00AC0A3F">
      <w:pPr>
        <w:jc w:val="both"/>
      </w:pPr>
      <w:r>
        <w:t xml:space="preserve">9 </w:t>
      </w:r>
      <w:proofErr w:type="gramStart"/>
      <w:r>
        <w:t>Ministerio</w:t>
      </w:r>
      <w:proofErr w:type="gramEnd"/>
      <w:r>
        <w:t xml:space="preserve"> de la Mujer y la Equidad de Género; Red Chilena Contra la Violencia Hacia las Mujeres</w:t>
      </w:r>
    </w:p>
    <w:p w14:paraId="10643233" w14:textId="55666125" w:rsidR="004D7A94" w:rsidRDefault="004D7A94" w:rsidP="004D7A94">
      <w:pPr>
        <w:jc w:val="both"/>
      </w:pPr>
      <w:r>
        <w:t xml:space="preserve">10 </w:t>
      </w:r>
      <w:proofErr w:type="gramStart"/>
      <w:r w:rsidRPr="009C32A1">
        <w:t>Ministerio</w:t>
      </w:r>
      <w:proofErr w:type="gramEnd"/>
      <w:r w:rsidRPr="009C32A1">
        <w:t xml:space="preserve"> de Vivienda y Urbanismo (MINVU)</w:t>
      </w:r>
    </w:p>
    <w:p w14:paraId="2F9800C0" w14:textId="50C20F56" w:rsidR="008472F3" w:rsidRDefault="008472F3" w:rsidP="008472F3">
      <w:pPr>
        <w:jc w:val="both"/>
      </w:pPr>
      <w:r>
        <w:t xml:space="preserve">11 </w:t>
      </w:r>
      <w:proofErr w:type="gramStart"/>
      <w:r>
        <w:t>Ministerio</w:t>
      </w:r>
      <w:proofErr w:type="gramEnd"/>
      <w:r>
        <w:t xml:space="preserve"> de Educación (MINEDUC); Agencia de Calidad de la Educación</w:t>
      </w:r>
    </w:p>
    <w:p w14:paraId="22199C20" w14:textId="77777777" w:rsidR="007514BE" w:rsidRDefault="007514BE" w:rsidP="007514BE">
      <w:pPr>
        <w:jc w:val="both"/>
      </w:pPr>
      <w:r>
        <w:t xml:space="preserve">12 </w:t>
      </w:r>
      <w:proofErr w:type="gramStart"/>
      <w:r>
        <w:t>Departamento</w:t>
      </w:r>
      <w:proofErr w:type="gramEnd"/>
      <w:r>
        <w:t xml:space="preserve"> de Estadísticas e Información de Salud (DEIS); Ministerio de Salud (MINSAL)</w:t>
      </w:r>
    </w:p>
    <w:p w14:paraId="1797B9DA" w14:textId="6AEA1161" w:rsidR="007514BE" w:rsidRDefault="007514BE" w:rsidP="007514BE">
      <w:pPr>
        <w:jc w:val="both"/>
      </w:pPr>
      <w:r>
        <w:t xml:space="preserve">13 </w:t>
      </w:r>
      <w:proofErr w:type="gramStart"/>
      <w:r w:rsidRPr="009C32A1">
        <w:t>Ministerio</w:t>
      </w:r>
      <w:proofErr w:type="gramEnd"/>
      <w:r w:rsidRPr="009C32A1">
        <w:t xml:space="preserve"> de Salud (MINSAL)</w:t>
      </w:r>
    </w:p>
    <w:p w14:paraId="30A9B159" w14:textId="77777777" w:rsidR="00042BC5" w:rsidRDefault="00042BC5" w:rsidP="007514BE">
      <w:pPr>
        <w:jc w:val="both"/>
      </w:pPr>
    </w:p>
    <w:p w14:paraId="3FD32405" w14:textId="77777777" w:rsidR="007514BE" w:rsidRDefault="007514BE" w:rsidP="008472F3">
      <w:pPr>
        <w:jc w:val="both"/>
      </w:pPr>
    </w:p>
    <w:p w14:paraId="53A9AE7E" w14:textId="77777777" w:rsidR="008472F3" w:rsidRDefault="008472F3" w:rsidP="004D7A94">
      <w:pPr>
        <w:jc w:val="both"/>
      </w:pPr>
    </w:p>
    <w:p w14:paraId="2B7DB3B7" w14:textId="77777777" w:rsidR="004D7A94" w:rsidRDefault="004D7A94" w:rsidP="00AC0A3F">
      <w:pPr>
        <w:jc w:val="both"/>
      </w:pPr>
    </w:p>
    <w:p w14:paraId="13AFE6E7" w14:textId="77777777" w:rsidR="00AC0A3F" w:rsidRDefault="00AC0A3F" w:rsidP="00F21B2B">
      <w:pPr>
        <w:jc w:val="both"/>
      </w:pPr>
    </w:p>
    <w:p w14:paraId="01DEA20E" w14:textId="77777777" w:rsidR="00E644CC" w:rsidRDefault="00E644CC" w:rsidP="00BF7FEB">
      <w:pPr>
        <w:jc w:val="both"/>
      </w:pPr>
    </w:p>
    <w:p w14:paraId="36D6CB8F" w14:textId="77777777" w:rsidR="00B07A07" w:rsidRDefault="00B07A07" w:rsidP="00B07A07">
      <w:pPr>
        <w:jc w:val="both"/>
        <w:rPr>
          <w:b/>
          <w:bCs/>
        </w:rPr>
      </w:pPr>
    </w:p>
    <w:p w14:paraId="2D904339" w14:textId="77777777" w:rsidR="00B07A07" w:rsidRPr="001D2102" w:rsidRDefault="00B07A07" w:rsidP="00B07A07">
      <w:pPr>
        <w:jc w:val="both"/>
        <w:rPr>
          <w:b/>
          <w:bCs/>
        </w:rPr>
      </w:pPr>
    </w:p>
    <w:p w14:paraId="69852F7E" w14:textId="77777777" w:rsidR="00B07A07" w:rsidRPr="00B07A07" w:rsidRDefault="00B07A07" w:rsidP="00B07A07">
      <w:pPr>
        <w:jc w:val="center"/>
        <w:rPr>
          <w:b/>
          <w:bCs/>
          <w:sz w:val="28"/>
          <w:szCs w:val="28"/>
        </w:rPr>
      </w:pPr>
    </w:p>
    <w:sectPr w:rsidR="00B07A07" w:rsidRPr="00B07A07" w:rsidSect="007176F8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2" w:author="Maria Victoria Colmenares Macia" w:date="2021-05-01T13:49:00Z" w:initials="MVCM">
    <w:p w14:paraId="4D9486F6" w14:textId="062660C9" w:rsidR="00A271E7" w:rsidRDefault="00A271E7" w:rsidP="00A271E7">
      <w:pPr>
        <w:pStyle w:val="Textocomentario"/>
      </w:pPr>
      <w:r>
        <w:rPr>
          <w:rStyle w:val="Refdecomentario"/>
        </w:rPr>
        <w:annotationRef/>
      </w:r>
      <w:r>
        <w:t>No conseguí los datos en las fuentes que estaban allí. Por eso los cambié.</w:t>
      </w:r>
    </w:p>
  </w:comment>
  <w:comment w:id="42" w:author="Maria Victoria Colmenares Macia" w:date="2021-05-01T14:14:00Z" w:initials="MVCM">
    <w:p w14:paraId="4C868C54" w14:textId="541C83FE" w:rsidR="005A7549" w:rsidRDefault="005A7549" w:rsidP="005A7549">
      <w:pPr>
        <w:pStyle w:val="Textocomentario"/>
      </w:pPr>
      <w:r>
        <w:rPr>
          <w:rStyle w:val="Refdecomentario"/>
        </w:rPr>
        <w:annotationRef/>
      </w:r>
      <w:r>
        <w:t xml:space="preserve">Esto no lo encontré y tampoco están reconocidos como pueblos indígenas de Chile. </w:t>
      </w:r>
    </w:p>
  </w:comment>
  <w:comment w:id="66" w:author="Maria Victoria Colmenares Macia" w:date="2021-05-01T14:15:00Z" w:initials="MVCM">
    <w:p w14:paraId="4F1E14CC" w14:textId="687B0864" w:rsidR="00794307" w:rsidRDefault="00794307" w:rsidP="00794307">
      <w:pPr>
        <w:pStyle w:val="Textocomentario"/>
      </w:pPr>
      <w:r>
        <w:rPr>
          <w:rStyle w:val="Refdecomentario"/>
        </w:rPr>
        <w:annotationRef/>
      </w:r>
      <w:r>
        <w:t xml:space="preserve">Esto no coincide con las bases de datos del SII. Dejo la propuesta de párrafo según la base de datos que conseguí en el SII. </w:t>
      </w:r>
    </w:p>
  </w:comment>
  <w:comment w:id="67" w:author="Maria Victoria Colmenares Macia" w:date="2021-05-01T14:20:00Z" w:initials="MVCM">
    <w:p w14:paraId="40476C98" w14:textId="0B588940" w:rsidR="00794307" w:rsidRDefault="00794307" w:rsidP="001E5100">
      <w:pPr>
        <w:pStyle w:val="Textocomentario"/>
      </w:pPr>
      <w:r>
        <w:rPr>
          <w:rStyle w:val="Refdecomentario"/>
        </w:rPr>
        <w:annotationRef/>
      </w:r>
      <w:r w:rsidR="001E5100">
        <w:t>Descargué el excel para ver los datos por comuna y rubro económico que aparece en la página web.</w:t>
      </w:r>
    </w:p>
  </w:comment>
  <w:comment w:id="77" w:author="Maria Victoria Colmenares Macia" w:date="2021-05-01T14:46:00Z" w:initials="MVCM">
    <w:p w14:paraId="56F57EDC" w14:textId="01CDF487" w:rsidR="00F65594" w:rsidRDefault="00F65594" w:rsidP="00F65594">
      <w:pPr>
        <w:pStyle w:val="Textocomentario"/>
      </w:pPr>
      <w:r>
        <w:rPr>
          <w:rStyle w:val="Refdecomentario"/>
        </w:rPr>
        <w:annotationRef/>
      </w:r>
      <w:r>
        <w:t xml:space="preserve">No conseguí estos datos y en la página web de </w:t>
      </w:r>
      <w:hyperlink r:id="rId1" w:history="1">
        <w:r w:rsidRPr="00DF20E4">
          <w:rPr>
            <w:rStyle w:val="Hipervnculo"/>
          </w:rPr>
          <w:t>Portal CEAD (spd.gov.cl)</w:t>
        </w:r>
      </w:hyperlink>
      <w:r>
        <w:t xml:space="preserve">  me aparecen otros datos. Sugiero eliminar el párrafo. </w:t>
      </w:r>
    </w:p>
  </w:comment>
  <w:comment w:id="94" w:author="Maria Victoria Colmenares Macia" w:date="2021-05-01T14:47:00Z" w:initials="MVCM">
    <w:p w14:paraId="18789CE8" w14:textId="52AF6381" w:rsidR="00F65594" w:rsidRDefault="00F65594" w:rsidP="00F65594">
      <w:pPr>
        <w:pStyle w:val="Textocomentario"/>
      </w:pPr>
      <w:r>
        <w:rPr>
          <w:rStyle w:val="Refdecomentario"/>
        </w:rPr>
        <w:annotationRef/>
      </w:r>
      <w:r>
        <w:t xml:space="preserve">No pude verificar estos datos por lo que había que bajar todas las bases de datos y hacer el análisis. Tampoco encontré el lugar para bajar la información. Sugiero eliminar.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D9486F6" w15:done="0"/>
  <w15:commentEx w15:paraId="4C868C54" w15:done="0"/>
  <w15:commentEx w15:paraId="4F1E14CC" w15:done="0"/>
  <w15:commentEx w15:paraId="40476C98" w15:paraIdParent="4F1E14CC" w15:done="0"/>
  <w15:commentEx w15:paraId="56F57EDC" w15:done="0"/>
  <w15:commentEx w15:paraId="18789CE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37DAF4" w16cex:dateUtc="2021-05-01T17:49:00Z"/>
  <w16cex:commentExtensible w16cex:durableId="2437E0C5" w16cex:dateUtc="2021-05-01T18:14:00Z"/>
  <w16cex:commentExtensible w16cex:durableId="2437E107" w16cex:dateUtc="2021-05-01T18:15:00Z"/>
  <w16cex:commentExtensible w16cex:durableId="2437E23D" w16cex:dateUtc="2021-05-01T18:20:00Z"/>
  <w16cex:commentExtensible w16cex:durableId="2437E847" w16cex:dateUtc="2021-05-01T18:46:00Z"/>
  <w16cex:commentExtensible w16cex:durableId="2437E876" w16cex:dateUtc="2021-05-01T18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D9486F6" w16cid:durableId="2437DAF4"/>
  <w16cid:commentId w16cid:paraId="4C868C54" w16cid:durableId="2437E0C5"/>
  <w16cid:commentId w16cid:paraId="4F1E14CC" w16cid:durableId="2437E107"/>
  <w16cid:commentId w16cid:paraId="40476C98" w16cid:durableId="2437E23D"/>
  <w16cid:commentId w16cid:paraId="56F57EDC" w16cid:durableId="2437E847"/>
  <w16cid:commentId w16cid:paraId="18789CE8" w16cid:durableId="2437E87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6D1082"/>
    <w:multiLevelType w:val="hybridMultilevel"/>
    <w:tmpl w:val="BA5C0CD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E4017B"/>
    <w:multiLevelType w:val="hybridMultilevel"/>
    <w:tmpl w:val="5CB64E0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ia Victoria Colmenares Macia">
    <w15:presenceInfo w15:providerId="Windows Live" w15:userId="8345f44060ec49f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A07"/>
    <w:rsid w:val="000153C5"/>
    <w:rsid w:val="00042BC5"/>
    <w:rsid w:val="000B2D33"/>
    <w:rsid w:val="001336EA"/>
    <w:rsid w:val="00150075"/>
    <w:rsid w:val="001E5100"/>
    <w:rsid w:val="00294AD6"/>
    <w:rsid w:val="002E31E2"/>
    <w:rsid w:val="002F3BA8"/>
    <w:rsid w:val="00311969"/>
    <w:rsid w:val="00320237"/>
    <w:rsid w:val="003D39F7"/>
    <w:rsid w:val="00405993"/>
    <w:rsid w:val="004138C4"/>
    <w:rsid w:val="00422CB7"/>
    <w:rsid w:val="004918EA"/>
    <w:rsid w:val="004B625B"/>
    <w:rsid w:val="004D7A94"/>
    <w:rsid w:val="00536C65"/>
    <w:rsid w:val="00544E86"/>
    <w:rsid w:val="00551AF0"/>
    <w:rsid w:val="005A7549"/>
    <w:rsid w:val="00670A8D"/>
    <w:rsid w:val="00693F81"/>
    <w:rsid w:val="006A1625"/>
    <w:rsid w:val="007176F8"/>
    <w:rsid w:val="00726254"/>
    <w:rsid w:val="007514BE"/>
    <w:rsid w:val="00794307"/>
    <w:rsid w:val="007C1312"/>
    <w:rsid w:val="007E59B0"/>
    <w:rsid w:val="00826645"/>
    <w:rsid w:val="008472F3"/>
    <w:rsid w:val="008512A3"/>
    <w:rsid w:val="00891672"/>
    <w:rsid w:val="008E4C13"/>
    <w:rsid w:val="009932F6"/>
    <w:rsid w:val="00996C70"/>
    <w:rsid w:val="00996D3F"/>
    <w:rsid w:val="009C33E6"/>
    <w:rsid w:val="009F6CFE"/>
    <w:rsid w:val="00A271E7"/>
    <w:rsid w:val="00A37078"/>
    <w:rsid w:val="00A37F60"/>
    <w:rsid w:val="00A51A76"/>
    <w:rsid w:val="00A877E3"/>
    <w:rsid w:val="00AC0A3F"/>
    <w:rsid w:val="00AE7D06"/>
    <w:rsid w:val="00B07A07"/>
    <w:rsid w:val="00BE5CB6"/>
    <w:rsid w:val="00BF7FEB"/>
    <w:rsid w:val="00CC2ABF"/>
    <w:rsid w:val="00D11A64"/>
    <w:rsid w:val="00D464F2"/>
    <w:rsid w:val="00E27EBE"/>
    <w:rsid w:val="00E644CC"/>
    <w:rsid w:val="00E8479F"/>
    <w:rsid w:val="00EA39D8"/>
    <w:rsid w:val="00EB210F"/>
    <w:rsid w:val="00ED3FA7"/>
    <w:rsid w:val="00F21B2B"/>
    <w:rsid w:val="00F65594"/>
    <w:rsid w:val="00F9403E"/>
    <w:rsid w:val="00FC29CD"/>
    <w:rsid w:val="00FD4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52B66"/>
  <w15:chartTrackingRefBased/>
  <w15:docId w15:val="{DDE149A7-273A-4882-8D6F-6ECF77A8D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138C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138C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7E59B0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A271E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A271E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A271E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271E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271E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cead.spd.gov.cl/estadisticas-delictuales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jpg"/><Relationship Id="rId18" Type="http://schemas.openxmlformats.org/officeDocument/2006/relationships/hyperlink" Target="https://es.wikipedia.org/wiki/Taltal" TargetMode="Externa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image" Target="media/image2.png"/><Relationship Id="rId12" Type="http://schemas.openxmlformats.org/officeDocument/2006/relationships/image" Target="media/image3.jpeg"/><Relationship Id="rId17" Type="http://schemas.openxmlformats.org/officeDocument/2006/relationships/hyperlink" Target="https://datos.bancomundial.org/indicador/AG.LND.PRCP.MM?view=map&amp;year=2017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ecured.cu/Comuna_de_Talta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10" Type="http://schemas.microsoft.com/office/2016/09/relationships/commentsIds" Target="commentsIds.xml"/><Relationship Id="rId19" Type="http://schemas.openxmlformats.org/officeDocument/2006/relationships/hyperlink" Target="https://portal.municipalidadtaltal.cl/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46B89C-A227-440A-B154-214D1363F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4</Pages>
  <Words>1506</Words>
  <Characters>8284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Arancibia Pacheco</dc:creator>
  <cp:keywords/>
  <dc:description/>
  <cp:lastModifiedBy>Maria Victoria Colmenares Macia</cp:lastModifiedBy>
  <cp:revision>6</cp:revision>
  <dcterms:created xsi:type="dcterms:W3CDTF">2021-05-01T14:54:00Z</dcterms:created>
  <dcterms:modified xsi:type="dcterms:W3CDTF">2021-05-01T18:47:00Z</dcterms:modified>
</cp:coreProperties>
</file>