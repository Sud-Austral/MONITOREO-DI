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F624" w14:textId="0BDCA987" w:rsidR="001619DC" w:rsidRPr="00747546" w:rsidRDefault="009A433F" w:rsidP="002045C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47546">
        <w:rPr>
          <w:rFonts w:ascii="Times New Roman" w:hAnsi="Times New Roman" w:cs="Times New Roman"/>
          <w:b/>
          <w:bCs/>
        </w:rPr>
        <w:t>EMPLEO Y DESEMPLEO EN CHILE EN TIEMPOS DE COVID</w:t>
      </w:r>
    </w:p>
    <w:p w14:paraId="25707A5D" w14:textId="376567AF" w:rsidR="0020354D" w:rsidRDefault="00AD6133" w:rsidP="002045C0">
      <w:pPr>
        <w:spacing w:after="0" w:line="240" w:lineRule="auto"/>
        <w:jc w:val="both"/>
        <w:rPr>
          <w:ins w:id="0" w:author="Maria Victoria Colmenares Macia" w:date="2021-03-24T17:28:00Z"/>
          <w:rFonts w:ascii="Times New Roman" w:hAnsi="Times New Roman" w:cs="Times New Roman"/>
        </w:rPr>
      </w:pPr>
      <w:ins w:id="1" w:author="Maria Victoria Colmenares Macia" w:date="2021-03-24T17:30:00Z">
        <w:r>
          <w:rPr>
            <w:rFonts w:ascii="Times New Roman" w:hAnsi="Times New Roman" w:cs="Times New Roman"/>
          </w:rPr>
          <w:t xml:space="preserve"> </w:t>
        </w:r>
      </w:ins>
    </w:p>
    <w:p w14:paraId="01495613" w14:textId="6D481FFA" w:rsidR="00EF586A" w:rsidRDefault="00975C86" w:rsidP="002045C0">
      <w:pPr>
        <w:spacing w:after="0" w:line="240" w:lineRule="auto"/>
        <w:jc w:val="both"/>
        <w:rPr>
          <w:ins w:id="2" w:author="Maria Victoria Colmenares Macia" w:date="2021-03-25T11:29:00Z"/>
          <w:rFonts w:ascii="Times New Roman" w:hAnsi="Times New Roman" w:cs="Times New Roman"/>
          <w:i/>
          <w:iCs/>
        </w:rPr>
      </w:pPr>
      <w:ins w:id="3" w:author="Maria Victoria Colmenares Macia" w:date="2021-03-24T17:57:00Z">
        <w:r>
          <w:rPr>
            <w:rFonts w:ascii="Times New Roman" w:hAnsi="Times New Roman" w:cs="Times New Roman"/>
            <w:i/>
            <w:iCs/>
          </w:rPr>
          <w:t xml:space="preserve">Propuesta de párrafo: </w:t>
        </w:r>
      </w:ins>
      <w:ins w:id="4" w:author="Maria Victoria Colmenares Macia" w:date="2021-03-25T11:25:00Z">
        <w:r w:rsidR="00EF586A">
          <w:rPr>
            <w:rFonts w:ascii="Times New Roman" w:hAnsi="Times New Roman" w:cs="Times New Roman"/>
            <w:i/>
            <w:iCs/>
          </w:rPr>
          <w:t>La OIT proyect</w:t>
        </w:r>
      </w:ins>
      <w:ins w:id="5" w:author="Maria Victoria Colmenares Macia" w:date="2021-03-25T11:28:00Z">
        <w:r w:rsidR="00EF586A">
          <w:rPr>
            <w:rFonts w:ascii="Times New Roman" w:hAnsi="Times New Roman" w:cs="Times New Roman"/>
            <w:i/>
            <w:iCs/>
          </w:rPr>
          <w:t>a</w:t>
        </w:r>
      </w:ins>
      <w:ins w:id="6" w:author="Maria Victoria Colmenares Macia" w:date="2021-03-25T11:25:00Z">
        <w:r w:rsidR="00EF586A">
          <w:rPr>
            <w:rFonts w:ascii="Times New Roman" w:hAnsi="Times New Roman" w:cs="Times New Roman"/>
            <w:i/>
            <w:iCs/>
          </w:rPr>
          <w:t xml:space="preserve"> una caída del Producto Interno Bruto de un 8,1%</w:t>
        </w:r>
      </w:ins>
      <w:ins w:id="7" w:author="Maria Victoria Colmenares Macia" w:date="2021-03-25T11:32:00Z">
        <w:r w:rsidR="00EF586A">
          <w:rPr>
            <w:rStyle w:val="Refdenotaalpie"/>
            <w:rFonts w:ascii="Times New Roman" w:hAnsi="Times New Roman" w:cs="Times New Roman"/>
            <w:i/>
            <w:iCs/>
          </w:rPr>
          <w:footnoteReference w:id="1"/>
        </w:r>
      </w:ins>
      <w:ins w:id="12" w:author="Maria Victoria Colmenares Macia" w:date="2021-03-25T11:25:00Z">
        <w:r w:rsidR="00EF586A">
          <w:rPr>
            <w:rFonts w:ascii="Times New Roman" w:hAnsi="Times New Roman" w:cs="Times New Roman"/>
            <w:i/>
            <w:iCs/>
          </w:rPr>
          <w:t xml:space="preserve"> en </w:t>
        </w:r>
      </w:ins>
      <w:ins w:id="13" w:author="Maria Victoria Colmenares Macia" w:date="2021-03-25T11:30:00Z">
        <w:r w:rsidR="00EF586A">
          <w:rPr>
            <w:rFonts w:ascii="Times New Roman" w:hAnsi="Times New Roman" w:cs="Times New Roman"/>
            <w:i/>
            <w:iCs/>
          </w:rPr>
          <w:t>América</w:t>
        </w:r>
      </w:ins>
      <w:ins w:id="14" w:author="Maria Victoria Colmenares Macia" w:date="2021-03-25T11:25:00Z">
        <w:r w:rsidR="00EF586A">
          <w:rPr>
            <w:rFonts w:ascii="Times New Roman" w:hAnsi="Times New Roman" w:cs="Times New Roman"/>
            <w:i/>
            <w:iCs/>
          </w:rPr>
          <w:t xml:space="preserve"> Latina </w:t>
        </w:r>
      </w:ins>
      <w:ins w:id="15" w:author="Maria Victoria Colmenares Macia" w:date="2021-03-25T11:32:00Z">
        <w:r w:rsidR="00EF586A">
          <w:rPr>
            <w:rFonts w:ascii="Times New Roman" w:hAnsi="Times New Roman" w:cs="Times New Roman"/>
            <w:i/>
            <w:iCs/>
          </w:rPr>
          <w:t xml:space="preserve">y el Caribe </w:t>
        </w:r>
      </w:ins>
      <w:ins w:id="16" w:author="Maria Victoria Colmenares Macia" w:date="2021-03-25T11:25:00Z">
        <w:r w:rsidR="00EF586A">
          <w:rPr>
            <w:rFonts w:ascii="Times New Roman" w:hAnsi="Times New Roman" w:cs="Times New Roman"/>
            <w:i/>
            <w:iCs/>
          </w:rPr>
          <w:t>y un</w:t>
        </w:r>
      </w:ins>
      <w:ins w:id="17" w:author="Maria Victoria Colmenares Macia" w:date="2021-03-25T11:28:00Z">
        <w:r w:rsidR="00EF586A">
          <w:rPr>
            <w:rFonts w:ascii="Times New Roman" w:hAnsi="Times New Roman" w:cs="Times New Roman"/>
            <w:i/>
            <w:iCs/>
          </w:rPr>
          <w:t xml:space="preserve"> rango </w:t>
        </w:r>
      </w:ins>
      <w:ins w:id="18" w:author="Maria Victoria Colmenares Macia" w:date="2021-03-25T11:32:00Z">
        <w:r w:rsidR="00EF586A">
          <w:rPr>
            <w:rFonts w:ascii="Times New Roman" w:hAnsi="Times New Roman" w:cs="Times New Roman"/>
            <w:i/>
            <w:iCs/>
          </w:rPr>
          <w:t>entre</w:t>
        </w:r>
      </w:ins>
      <w:ins w:id="19" w:author="Maria Victoria Colmenares Macia" w:date="2021-03-25T11:28:00Z">
        <w:r w:rsidR="00EF586A">
          <w:rPr>
            <w:rFonts w:ascii="Times New Roman" w:hAnsi="Times New Roman" w:cs="Times New Roman"/>
            <w:i/>
            <w:iCs/>
          </w:rPr>
          <w:t xml:space="preserve"> -4,5 y </w:t>
        </w:r>
      </w:ins>
      <w:ins w:id="20" w:author="Maria Victoria Colmenares Macia" w:date="2021-03-25T11:32:00Z">
        <w:r w:rsidR="00EF586A">
          <w:rPr>
            <w:rFonts w:ascii="Times New Roman" w:hAnsi="Times New Roman" w:cs="Times New Roman"/>
            <w:i/>
            <w:iCs/>
          </w:rPr>
          <w:t>-</w:t>
        </w:r>
      </w:ins>
      <w:ins w:id="21" w:author="Maria Victoria Colmenares Macia" w:date="2021-03-25T11:28:00Z">
        <w:r w:rsidR="00EF586A">
          <w:rPr>
            <w:rFonts w:ascii="Times New Roman" w:hAnsi="Times New Roman" w:cs="Times New Roman"/>
            <w:i/>
            <w:iCs/>
          </w:rPr>
          <w:t>5,5%</w:t>
        </w:r>
      </w:ins>
      <w:ins w:id="22" w:author="Maria Victoria Colmenares Macia" w:date="2021-03-25T11:33:00Z">
        <w:r w:rsidR="00EF586A">
          <w:rPr>
            <w:rStyle w:val="Refdenotaalpie"/>
            <w:rFonts w:ascii="Times New Roman" w:hAnsi="Times New Roman" w:cs="Times New Roman"/>
            <w:i/>
            <w:iCs/>
          </w:rPr>
          <w:footnoteReference w:id="2"/>
        </w:r>
      </w:ins>
      <w:ins w:id="26" w:author="Maria Victoria Colmenares Macia" w:date="2021-03-25T11:28:00Z">
        <w:r w:rsidR="00EF586A">
          <w:rPr>
            <w:rFonts w:ascii="Times New Roman" w:hAnsi="Times New Roman" w:cs="Times New Roman"/>
            <w:i/>
            <w:iCs/>
          </w:rPr>
          <w:t xml:space="preserve"> </w:t>
        </w:r>
      </w:ins>
      <w:ins w:id="27" w:author="Maria Victoria Colmenares Macia" w:date="2021-03-25T11:29:00Z">
        <w:r w:rsidR="00EF586A">
          <w:rPr>
            <w:rFonts w:ascii="Times New Roman" w:hAnsi="Times New Roman" w:cs="Times New Roman"/>
            <w:i/>
            <w:iCs/>
          </w:rPr>
          <w:t>para Chile</w:t>
        </w:r>
      </w:ins>
      <w:ins w:id="28" w:author="Maria Victoria Colmenares Macia" w:date="2021-03-25T11:30:00Z">
        <w:r w:rsidR="00EF586A">
          <w:rPr>
            <w:rFonts w:ascii="Times New Roman" w:hAnsi="Times New Roman" w:cs="Times New Roman"/>
            <w:i/>
            <w:iCs/>
          </w:rPr>
          <w:t xml:space="preserve"> </w:t>
        </w:r>
      </w:ins>
      <w:ins w:id="29" w:author="Maria Victoria Colmenares Macia" w:date="2021-03-25T11:32:00Z">
        <w:r w:rsidR="00EF586A">
          <w:rPr>
            <w:rFonts w:ascii="Times New Roman" w:hAnsi="Times New Roman" w:cs="Times New Roman"/>
            <w:i/>
            <w:iCs/>
          </w:rPr>
          <w:t xml:space="preserve">para el 2020 </w:t>
        </w:r>
      </w:ins>
      <w:ins w:id="30" w:author="Maria Victoria Colmenares Macia" w:date="2021-03-25T11:30:00Z">
        <w:r w:rsidR="00EF586A">
          <w:rPr>
            <w:rFonts w:ascii="Times New Roman" w:hAnsi="Times New Roman" w:cs="Times New Roman"/>
            <w:i/>
            <w:iCs/>
          </w:rPr>
          <w:t>como resultado de la crisis sanitaria generada por la pandemia del COVID-19</w:t>
        </w:r>
      </w:ins>
      <w:ins w:id="31" w:author="Maria Victoria Colmenares Macia" w:date="2021-03-25T11:29:00Z">
        <w:r w:rsidR="00EF586A">
          <w:rPr>
            <w:rFonts w:ascii="Times New Roman" w:hAnsi="Times New Roman" w:cs="Times New Roman"/>
            <w:i/>
            <w:iCs/>
          </w:rPr>
          <w:t xml:space="preserve">, cifras sin precedente en los últimos años. </w:t>
        </w:r>
      </w:ins>
    </w:p>
    <w:p w14:paraId="6136EA19" w14:textId="77777777" w:rsidR="00EF586A" w:rsidRDefault="00EF586A" w:rsidP="002045C0">
      <w:pPr>
        <w:spacing w:after="0" w:line="240" w:lineRule="auto"/>
        <w:jc w:val="both"/>
        <w:rPr>
          <w:ins w:id="32" w:author="Maria Victoria Colmenares Macia" w:date="2021-03-25T11:29:00Z"/>
          <w:rFonts w:ascii="Times New Roman" w:hAnsi="Times New Roman" w:cs="Times New Roman"/>
          <w:i/>
          <w:iCs/>
        </w:rPr>
      </w:pPr>
    </w:p>
    <w:p w14:paraId="2B66E4E4" w14:textId="2E9D3CEC" w:rsidR="003F3119" w:rsidRPr="002045C0" w:rsidRDefault="0019337E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commentRangeStart w:id="33"/>
      <w:r w:rsidRPr="00AD6133">
        <w:rPr>
          <w:rFonts w:ascii="Times New Roman" w:hAnsi="Times New Roman" w:cs="Times New Roman"/>
          <w:i/>
          <w:iCs/>
          <w:rPrChange w:id="34" w:author="Maria Victoria Colmenares Macia" w:date="2021-03-24T17:34:00Z">
            <w:rPr>
              <w:rFonts w:ascii="Times New Roman" w:hAnsi="Times New Roman" w:cs="Times New Roman"/>
            </w:rPr>
          </w:rPrChange>
        </w:rPr>
        <w:t>La Organización Internacional del Trabajo (OIT) menciona que</w:t>
      </w:r>
      <w:r w:rsidR="00BF0489" w:rsidRPr="00AD6133">
        <w:rPr>
          <w:rFonts w:ascii="Times New Roman" w:hAnsi="Times New Roman" w:cs="Times New Roman"/>
          <w:i/>
          <w:iCs/>
          <w:rPrChange w:id="35" w:author="Maria Victoria Colmenares Macia" w:date="2021-03-24T17:34:00Z">
            <w:rPr>
              <w:rFonts w:ascii="Times New Roman" w:hAnsi="Times New Roman" w:cs="Times New Roman"/>
            </w:rPr>
          </w:rPrChange>
        </w:rPr>
        <w:t xml:space="preserve"> </w:t>
      </w:r>
      <w:r w:rsidR="00C537B3" w:rsidRPr="00AD6133">
        <w:rPr>
          <w:rFonts w:ascii="Times New Roman" w:hAnsi="Times New Roman" w:cs="Times New Roman"/>
          <w:i/>
          <w:iCs/>
          <w:rPrChange w:id="36" w:author="Maria Victoria Colmenares Macia" w:date="2021-03-24T17:34:00Z">
            <w:rPr>
              <w:rFonts w:ascii="Times New Roman" w:hAnsi="Times New Roman" w:cs="Times New Roman"/>
            </w:rPr>
          </w:rPrChange>
        </w:rPr>
        <w:t>la</w:t>
      </w:r>
      <w:ins w:id="37" w:author="Maria Victoria Colmenares Macia" w:date="2021-03-24T17:33:00Z">
        <w:r w:rsidR="00AD6133" w:rsidRPr="00AD6133">
          <w:rPr>
            <w:rFonts w:ascii="Times New Roman" w:hAnsi="Times New Roman" w:cs="Times New Roman"/>
            <w:i/>
            <w:iCs/>
            <w:rPrChange w:id="38" w:author="Maria Victoria Colmenares Macia" w:date="2021-03-24T17:34:00Z">
              <w:rPr>
                <w:rFonts w:ascii="Times New Roman" w:hAnsi="Times New Roman" w:cs="Times New Roman"/>
              </w:rPr>
            </w:rPrChange>
          </w:rPr>
          <w:t xml:space="preserve"> mayor</w:t>
        </w:r>
      </w:ins>
      <w:r w:rsidR="00C537B3" w:rsidRPr="00AD6133">
        <w:rPr>
          <w:rFonts w:ascii="Times New Roman" w:hAnsi="Times New Roman" w:cs="Times New Roman"/>
          <w:i/>
          <w:iCs/>
          <w:rPrChange w:id="39" w:author="Maria Victoria Colmenares Macia" w:date="2021-03-24T17:34:00Z">
            <w:rPr>
              <w:rFonts w:ascii="Times New Roman" w:hAnsi="Times New Roman" w:cs="Times New Roman"/>
            </w:rPr>
          </w:rPrChange>
        </w:rPr>
        <w:t xml:space="preserve"> caída del Producto Interno Bruto (PIB) </w:t>
      </w:r>
      <w:r w:rsidR="00BF0489" w:rsidRPr="00AD6133">
        <w:rPr>
          <w:rFonts w:ascii="Times New Roman" w:hAnsi="Times New Roman" w:cs="Times New Roman"/>
          <w:i/>
          <w:iCs/>
          <w:rPrChange w:id="40" w:author="Maria Victoria Colmenares Macia" w:date="2021-03-24T17:34:00Z">
            <w:rPr>
              <w:rFonts w:ascii="Times New Roman" w:hAnsi="Times New Roman" w:cs="Times New Roman"/>
            </w:rPr>
          </w:rPrChange>
        </w:rPr>
        <w:t>en</w:t>
      </w:r>
      <w:r w:rsidRPr="00AD6133">
        <w:rPr>
          <w:rFonts w:ascii="Times New Roman" w:hAnsi="Times New Roman" w:cs="Times New Roman"/>
          <w:i/>
          <w:iCs/>
          <w:rPrChange w:id="41" w:author="Maria Victoria Colmenares Macia" w:date="2021-03-24T17:34:00Z">
            <w:rPr>
              <w:rFonts w:ascii="Times New Roman" w:hAnsi="Times New Roman" w:cs="Times New Roman"/>
            </w:rPr>
          </w:rPrChange>
        </w:rPr>
        <w:t xml:space="preserve"> América Latina y el Caribe </w:t>
      </w:r>
      <w:ins w:id="42" w:author="Maria Victoria Colmenares Macia" w:date="2021-03-24T17:33:00Z">
        <w:r w:rsidR="00AD6133" w:rsidRPr="00AD6133">
          <w:rPr>
            <w:rFonts w:ascii="Times New Roman" w:hAnsi="Times New Roman" w:cs="Times New Roman"/>
            <w:i/>
            <w:iCs/>
            <w:rPrChange w:id="43" w:author="Maria Victoria Colmenares Macia" w:date="2021-03-24T17:34:00Z">
              <w:rPr>
                <w:rFonts w:ascii="Times New Roman" w:hAnsi="Times New Roman" w:cs="Times New Roman"/>
              </w:rPr>
            </w:rPrChange>
          </w:rPr>
          <w:t>que se tiene registrada</w:t>
        </w:r>
      </w:ins>
      <w:del w:id="44" w:author="Maria Victoria Colmenares Macia" w:date="2021-03-24T17:33:00Z">
        <w:r w:rsidR="00FF680A" w:rsidRPr="00AD6133" w:rsidDel="00AD6133">
          <w:rPr>
            <w:rFonts w:ascii="Times New Roman" w:hAnsi="Times New Roman" w:cs="Times New Roman"/>
            <w:i/>
            <w:iCs/>
            <w:rPrChange w:id="45" w:author="Maria Victoria Colmenares Macia" w:date="2021-03-24T17:34:00Z">
              <w:rPr>
                <w:rFonts w:ascii="Times New Roman" w:hAnsi="Times New Roman" w:cs="Times New Roman"/>
              </w:rPr>
            </w:rPrChange>
          </w:rPr>
          <w:delText>es la mayor desde que se tiene estadísticas</w:delText>
        </w:r>
      </w:del>
      <w:r w:rsidR="00FF680A" w:rsidRPr="00AD6133">
        <w:rPr>
          <w:rFonts w:ascii="Times New Roman" w:hAnsi="Times New Roman" w:cs="Times New Roman"/>
          <w:i/>
          <w:iCs/>
          <w:rPrChange w:id="46" w:author="Maria Victoria Colmenares Macia" w:date="2021-03-24T17:34:00Z">
            <w:rPr>
              <w:rFonts w:ascii="Times New Roman" w:hAnsi="Times New Roman" w:cs="Times New Roman"/>
            </w:rPr>
          </w:rPrChange>
        </w:rPr>
        <w:t>, siendo proyectada una contracción del PIB de 8,1% en 2020</w:t>
      </w:r>
      <w:del w:id="47" w:author="Maria Victoria Colmenares Macia" w:date="2021-03-24T17:33:00Z">
        <w:r w:rsidR="00FF680A" w:rsidRPr="00AD6133" w:rsidDel="00AD6133">
          <w:rPr>
            <w:rFonts w:ascii="Times New Roman" w:hAnsi="Times New Roman" w:cs="Times New Roman"/>
            <w:i/>
            <w:iCs/>
            <w:rPrChange w:id="48" w:author="Maria Victoria Colmenares Macia" w:date="2021-03-24T17:34:00Z">
              <w:rPr>
                <w:rFonts w:ascii="Times New Roman" w:hAnsi="Times New Roman" w:cs="Times New Roman"/>
              </w:rPr>
            </w:rPrChange>
          </w:rPr>
          <w:delText>,</w:delText>
        </w:r>
      </w:del>
      <w:r w:rsidR="00FF680A" w:rsidRPr="00AD6133">
        <w:rPr>
          <w:rFonts w:ascii="Times New Roman" w:hAnsi="Times New Roman" w:cs="Times New Roman"/>
          <w:i/>
          <w:iCs/>
          <w:rPrChange w:id="49" w:author="Maria Victoria Colmenares Macia" w:date="2021-03-24T17:34:00Z">
            <w:rPr>
              <w:rFonts w:ascii="Times New Roman" w:hAnsi="Times New Roman" w:cs="Times New Roman"/>
            </w:rPr>
          </w:rPrChange>
        </w:rPr>
        <w:t xml:space="preserve"> como consecuencia de la crisis sanitaria generada por el coronavirus</w:t>
      </w:r>
      <w:r w:rsidR="0030018E" w:rsidRPr="00AD6133">
        <w:rPr>
          <w:rStyle w:val="Refdenotaalpie"/>
          <w:rFonts w:ascii="Times New Roman" w:hAnsi="Times New Roman" w:cs="Times New Roman"/>
          <w:i/>
          <w:iCs/>
          <w:rPrChange w:id="50" w:author="Maria Victoria Colmenares Macia" w:date="2021-03-24T17:34:00Z">
            <w:rPr>
              <w:rStyle w:val="Refdenotaalpie"/>
              <w:rFonts w:ascii="Times New Roman" w:hAnsi="Times New Roman" w:cs="Times New Roman"/>
            </w:rPr>
          </w:rPrChange>
        </w:rPr>
        <w:footnoteReference w:id="3"/>
      </w:r>
      <w:r w:rsidR="003F3119" w:rsidRPr="00AD6133">
        <w:rPr>
          <w:rFonts w:ascii="Times New Roman" w:hAnsi="Times New Roman" w:cs="Times New Roman"/>
          <w:i/>
          <w:iCs/>
          <w:rPrChange w:id="51" w:author="Maria Victoria Colmenares Macia" w:date="2021-03-24T17:34:00Z">
            <w:rPr>
              <w:rFonts w:ascii="Times New Roman" w:hAnsi="Times New Roman" w:cs="Times New Roman"/>
            </w:rPr>
          </w:rPrChange>
        </w:rPr>
        <w:t>.</w:t>
      </w:r>
      <w:r w:rsidR="00971A10" w:rsidRPr="00AD6133">
        <w:rPr>
          <w:rFonts w:ascii="Times New Roman" w:hAnsi="Times New Roman" w:cs="Times New Roman"/>
          <w:i/>
          <w:iCs/>
          <w:rPrChange w:id="52" w:author="Maria Victoria Colmenares Macia" w:date="2021-03-24T17:34:00Z">
            <w:rPr>
              <w:rFonts w:ascii="Times New Roman" w:hAnsi="Times New Roman" w:cs="Times New Roman"/>
            </w:rPr>
          </w:rPrChange>
        </w:rPr>
        <w:t xml:space="preserve"> En</w:t>
      </w:r>
      <w:r w:rsidR="000D3AC6" w:rsidRPr="00AD6133">
        <w:rPr>
          <w:rFonts w:ascii="Times New Roman" w:hAnsi="Times New Roman" w:cs="Times New Roman"/>
          <w:i/>
          <w:iCs/>
          <w:rPrChange w:id="53" w:author="Maria Victoria Colmenares Macia" w:date="2021-03-24T17:34:00Z">
            <w:rPr>
              <w:rFonts w:ascii="Times New Roman" w:hAnsi="Times New Roman" w:cs="Times New Roman"/>
            </w:rPr>
          </w:rPrChange>
        </w:rPr>
        <w:t xml:space="preserve"> Chile, </w:t>
      </w:r>
      <w:r w:rsidR="00BC0C87" w:rsidRPr="00AD6133">
        <w:rPr>
          <w:rFonts w:ascii="Times New Roman" w:hAnsi="Times New Roman" w:cs="Times New Roman"/>
          <w:i/>
          <w:iCs/>
          <w:rPrChange w:id="54" w:author="Maria Victoria Colmenares Macia" w:date="2021-03-24T17:34:00Z">
            <w:rPr>
              <w:rFonts w:ascii="Times New Roman" w:hAnsi="Times New Roman" w:cs="Times New Roman"/>
            </w:rPr>
          </w:rPrChange>
        </w:rPr>
        <w:t>el PIB tuvo una caída del 5,8%</w:t>
      </w:r>
      <w:r w:rsidR="00904791" w:rsidRPr="00AD6133">
        <w:rPr>
          <w:rFonts w:ascii="Times New Roman" w:hAnsi="Times New Roman" w:cs="Times New Roman"/>
          <w:i/>
          <w:iCs/>
          <w:rPrChange w:id="55" w:author="Maria Victoria Colmenares Macia" w:date="2021-03-24T17:34:00Z">
            <w:rPr>
              <w:rFonts w:ascii="Times New Roman" w:hAnsi="Times New Roman" w:cs="Times New Roman"/>
            </w:rPr>
          </w:rPrChange>
        </w:rPr>
        <w:t xml:space="preserve">, sin precedentes en los últimos 34 años, </w:t>
      </w:r>
      <w:r w:rsidR="00971A10" w:rsidRPr="00AD6133">
        <w:rPr>
          <w:rFonts w:ascii="Times New Roman" w:hAnsi="Times New Roman" w:cs="Times New Roman"/>
          <w:i/>
          <w:iCs/>
          <w:rPrChange w:id="56" w:author="Maria Victoria Colmenares Macia" w:date="2021-03-24T17:34:00Z">
            <w:rPr>
              <w:rFonts w:ascii="Times New Roman" w:hAnsi="Times New Roman" w:cs="Times New Roman"/>
            </w:rPr>
          </w:rPrChange>
        </w:rPr>
        <w:t>adoptando el</w:t>
      </w:r>
      <w:r w:rsidR="00661173" w:rsidRPr="00AD6133">
        <w:rPr>
          <w:rFonts w:ascii="Times New Roman" w:hAnsi="Times New Roman" w:cs="Times New Roman"/>
          <w:i/>
          <w:iCs/>
          <w:rPrChange w:id="57" w:author="Maria Victoria Colmenares Macia" w:date="2021-03-24T17:34:00Z">
            <w:rPr>
              <w:rFonts w:ascii="Times New Roman" w:hAnsi="Times New Roman" w:cs="Times New Roman"/>
            </w:rPr>
          </w:rPrChange>
        </w:rPr>
        <w:t xml:space="preserve"> gobierno políticas </w:t>
      </w:r>
      <w:r w:rsidR="00CE1FF3" w:rsidRPr="00AD6133">
        <w:rPr>
          <w:rFonts w:ascii="Times New Roman" w:hAnsi="Times New Roman" w:cs="Times New Roman"/>
          <w:i/>
          <w:iCs/>
          <w:rPrChange w:id="58" w:author="Maria Victoria Colmenares Macia" w:date="2021-03-24T17:34:00Z">
            <w:rPr>
              <w:rFonts w:ascii="Times New Roman" w:hAnsi="Times New Roman" w:cs="Times New Roman"/>
            </w:rPr>
          </w:rPrChange>
        </w:rPr>
        <w:t>de</w:t>
      </w:r>
      <w:r w:rsidR="00661173" w:rsidRPr="00AD6133">
        <w:rPr>
          <w:rFonts w:ascii="Times New Roman" w:hAnsi="Times New Roman" w:cs="Times New Roman"/>
          <w:i/>
          <w:iCs/>
          <w:rPrChange w:id="59" w:author="Maria Victoria Colmenares Macia" w:date="2021-03-24T17:34:00Z">
            <w:rPr>
              <w:rFonts w:ascii="Times New Roman" w:hAnsi="Times New Roman" w:cs="Times New Roman"/>
            </w:rPr>
          </w:rPrChange>
        </w:rPr>
        <w:t xml:space="preserve"> promo</w:t>
      </w:r>
      <w:r w:rsidR="00CE1FF3" w:rsidRPr="00AD6133">
        <w:rPr>
          <w:rFonts w:ascii="Times New Roman" w:hAnsi="Times New Roman" w:cs="Times New Roman"/>
          <w:i/>
          <w:iCs/>
          <w:rPrChange w:id="60" w:author="Maria Victoria Colmenares Macia" w:date="2021-03-24T17:34:00Z">
            <w:rPr>
              <w:rFonts w:ascii="Times New Roman" w:hAnsi="Times New Roman" w:cs="Times New Roman"/>
            </w:rPr>
          </w:rPrChange>
        </w:rPr>
        <w:t>ción</w:t>
      </w:r>
      <w:r w:rsidR="00661173" w:rsidRPr="00AD6133">
        <w:rPr>
          <w:rFonts w:ascii="Times New Roman" w:hAnsi="Times New Roman" w:cs="Times New Roman"/>
          <w:i/>
          <w:iCs/>
          <w:rPrChange w:id="61" w:author="Maria Victoria Colmenares Macia" w:date="2021-03-24T17:34:00Z">
            <w:rPr>
              <w:rFonts w:ascii="Times New Roman" w:hAnsi="Times New Roman" w:cs="Times New Roman"/>
            </w:rPr>
          </w:rPrChange>
        </w:rPr>
        <w:t xml:space="preserve"> </w:t>
      </w:r>
      <w:r w:rsidR="00CE1FF3" w:rsidRPr="00AD6133">
        <w:rPr>
          <w:rFonts w:ascii="Times New Roman" w:hAnsi="Times New Roman" w:cs="Times New Roman"/>
          <w:i/>
          <w:iCs/>
          <w:rPrChange w:id="62" w:author="Maria Victoria Colmenares Macia" w:date="2021-03-24T17:34:00Z">
            <w:rPr>
              <w:rFonts w:ascii="Times New Roman" w:hAnsi="Times New Roman" w:cs="Times New Roman"/>
            </w:rPr>
          </w:rPrChange>
        </w:rPr>
        <w:t>d</w:t>
      </w:r>
      <w:r w:rsidR="00661173" w:rsidRPr="00AD6133">
        <w:rPr>
          <w:rFonts w:ascii="Times New Roman" w:hAnsi="Times New Roman" w:cs="Times New Roman"/>
          <w:i/>
          <w:iCs/>
          <w:rPrChange w:id="63" w:author="Maria Victoria Colmenares Macia" w:date="2021-03-24T17:34:00Z">
            <w:rPr>
              <w:rFonts w:ascii="Times New Roman" w:hAnsi="Times New Roman" w:cs="Times New Roman"/>
            </w:rPr>
          </w:rPrChange>
        </w:rPr>
        <w:t>el empleo</w:t>
      </w:r>
      <w:r w:rsidR="00CE1FF3" w:rsidRPr="00AD6133">
        <w:rPr>
          <w:rFonts w:ascii="Times New Roman" w:hAnsi="Times New Roman" w:cs="Times New Roman"/>
          <w:i/>
          <w:iCs/>
          <w:rPrChange w:id="64" w:author="Maria Victoria Colmenares Macia" w:date="2021-03-24T17:34:00Z">
            <w:rPr>
              <w:rFonts w:ascii="Times New Roman" w:hAnsi="Times New Roman" w:cs="Times New Roman"/>
            </w:rPr>
          </w:rPrChange>
        </w:rPr>
        <w:t xml:space="preserve"> que</w:t>
      </w:r>
      <w:r w:rsidR="00B065C4" w:rsidRPr="00AD6133">
        <w:rPr>
          <w:rFonts w:ascii="Times New Roman" w:hAnsi="Times New Roman" w:cs="Times New Roman"/>
          <w:i/>
          <w:iCs/>
          <w:rPrChange w:id="65" w:author="Maria Victoria Colmenares Macia" w:date="2021-03-24T17:34:00Z">
            <w:rPr>
              <w:rFonts w:ascii="Times New Roman" w:hAnsi="Times New Roman" w:cs="Times New Roman"/>
            </w:rPr>
          </w:rPrChange>
        </w:rPr>
        <w:t xml:space="preserve"> sobrepasa</w:t>
      </w:r>
      <w:r w:rsidR="00CE1FF3" w:rsidRPr="00AD6133">
        <w:rPr>
          <w:rFonts w:ascii="Times New Roman" w:hAnsi="Times New Roman" w:cs="Times New Roman"/>
          <w:i/>
          <w:iCs/>
          <w:rPrChange w:id="66" w:author="Maria Victoria Colmenares Macia" w:date="2021-03-24T17:34:00Z">
            <w:rPr>
              <w:rFonts w:ascii="Times New Roman" w:hAnsi="Times New Roman" w:cs="Times New Roman"/>
            </w:rPr>
          </w:rPrChange>
        </w:rPr>
        <w:t>n</w:t>
      </w:r>
      <w:r w:rsidR="00B065C4" w:rsidRPr="00AD6133">
        <w:rPr>
          <w:rFonts w:ascii="Times New Roman" w:hAnsi="Times New Roman" w:cs="Times New Roman"/>
          <w:i/>
          <w:iCs/>
          <w:rPrChange w:id="67" w:author="Maria Victoria Colmenares Macia" w:date="2021-03-24T17:34:00Z">
            <w:rPr>
              <w:rFonts w:ascii="Times New Roman" w:hAnsi="Times New Roman" w:cs="Times New Roman"/>
            </w:rPr>
          </w:rPrChange>
        </w:rPr>
        <w:t xml:space="preserve"> el 10% del PIB</w:t>
      </w:r>
      <w:r w:rsidR="00585349" w:rsidRPr="002045C0">
        <w:rPr>
          <w:rStyle w:val="Refdenotaalpie"/>
          <w:rFonts w:ascii="Times New Roman" w:hAnsi="Times New Roman" w:cs="Times New Roman"/>
        </w:rPr>
        <w:footnoteReference w:id="4"/>
      </w:r>
      <w:r w:rsidR="0068100F" w:rsidRPr="002045C0">
        <w:rPr>
          <w:rFonts w:ascii="Times New Roman" w:hAnsi="Times New Roman" w:cs="Times New Roman"/>
        </w:rPr>
        <w:t>.</w:t>
      </w:r>
      <w:commentRangeEnd w:id="33"/>
      <w:r w:rsidR="006D39AC">
        <w:rPr>
          <w:rStyle w:val="Refdecomentario"/>
        </w:rPr>
        <w:commentReference w:id="33"/>
      </w:r>
    </w:p>
    <w:p w14:paraId="5AE7561A" w14:textId="77777777" w:rsidR="00C16DD0" w:rsidRPr="002045C0" w:rsidRDefault="00C16DD0" w:rsidP="002045C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86E3F4A" w14:textId="77777777" w:rsidR="00814693" w:rsidRDefault="00814693" w:rsidP="002045C0">
      <w:pPr>
        <w:spacing w:after="0" w:line="240" w:lineRule="auto"/>
        <w:jc w:val="both"/>
        <w:rPr>
          <w:ins w:id="68" w:author="Maria Victoria Colmenares Macia" w:date="2021-03-25T12:13:00Z"/>
          <w:rFonts w:ascii="Times New Roman" w:hAnsi="Times New Roman" w:cs="Times New Roman"/>
          <w:u w:val="single"/>
        </w:rPr>
      </w:pPr>
    </w:p>
    <w:p w14:paraId="115CEF50" w14:textId="3CC184C5" w:rsidR="009A433F" w:rsidRPr="00747546" w:rsidDel="00814693" w:rsidRDefault="00882E16" w:rsidP="002045C0">
      <w:pPr>
        <w:spacing w:after="0" w:line="240" w:lineRule="auto"/>
        <w:jc w:val="both"/>
        <w:rPr>
          <w:del w:id="69" w:author="Maria Victoria Colmenares Macia" w:date="2021-03-25T12:14:00Z"/>
          <w:rFonts w:ascii="Times New Roman" w:hAnsi="Times New Roman" w:cs="Times New Roman"/>
          <w:u w:val="single"/>
        </w:rPr>
      </w:pPr>
      <w:del w:id="70" w:author="Maria Victoria Colmenares Macia" w:date="2021-03-25T12:14:00Z">
        <w:r w:rsidRPr="00747546" w:rsidDel="00814693">
          <w:rPr>
            <w:rFonts w:ascii="Times New Roman" w:hAnsi="Times New Roman" w:cs="Times New Roman"/>
            <w:u w:val="single"/>
          </w:rPr>
          <w:delText>P</w:delText>
        </w:r>
        <w:r w:rsidR="000B1191" w:rsidRPr="00747546" w:rsidDel="00814693">
          <w:rPr>
            <w:rFonts w:ascii="Times New Roman" w:hAnsi="Times New Roman" w:cs="Times New Roman"/>
            <w:u w:val="single"/>
          </w:rPr>
          <w:delText xml:space="preserve">anorama </w:delText>
        </w:r>
      </w:del>
      <w:del w:id="71" w:author="Maria Victoria Colmenares Macia" w:date="2021-03-25T11:34:00Z">
        <w:r w:rsidRPr="00747546" w:rsidDel="006D39AC">
          <w:rPr>
            <w:rFonts w:ascii="Times New Roman" w:hAnsi="Times New Roman" w:cs="Times New Roman"/>
            <w:u w:val="single"/>
          </w:rPr>
          <w:delText>nacional</w:delText>
        </w:r>
      </w:del>
    </w:p>
    <w:p w14:paraId="79CC9E81" w14:textId="0D83C499" w:rsidR="00992966" w:rsidRDefault="003029F7" w:rsidP="002045C0">
      <w:pPr>
        <w:spacing w:after="0" w:line="240" w:lineRule="auto"/>
        <w:jc w:val="both"/>
        <w:rPr>
          <w:ins w:id="72" w:author="Maria Victoria Colmenares Macia" w:date="2021-03-25T12:32:00Z"/>
          <w:rFonts w:ascii="Times New Roman" w:hAnsi="Times New Roman" w:cs="Times New Roman"/>
        </w:rPr>
      </w:pPr>
      <w:ins w:id="73" w:author="Maria Victoria Colmenares Macia" w:date="2021-03-25T11:51:00Z">
        <w:r>
          <w:rPr>
            <w:rFonts w:ascii="Times New Roman" w:hAnsi="Times New Roman" w:cs="Times New Roman"/>
          </w:rPr>
          <w:t xml:space="preserve">La crisis sanitaria generada por la pandemia del COVID-19 trajo como consecuencia </w:t>
        </w:r>
      </w:ins>
      <w:ins w:id="74" w:author="Maria Victoria Colmenares Macia" w:date="2021-03-25T11:54:00Z">
        <w:r>
          <w:rPr>
            <w:rFonts w:ascii="Times New Roman" w:hAnsi="Times New Roman" w:cs="Times New Roman"/>
          </w:rPr>
          <w:t xml:space="preserve">una crisis económica que impactó tanto en el desempleo como en los ingresos. </w:t>
        </w:r>
      </w:ins>
      <w:ins w:id="75" w:author="Maria Victoria Colmenares Macia" w:date="2021-03-25T12:30:00Z">
        <w:r w:rsidR="00992966">
          <w:rPr>
            <w:rFonts w:ascii="Times New Roman" w:hAnsi="Times New Roman" w:cs="Times New Roman"/>
          </w:rPr>
          <w:t xml:space="preserve">Bajo este escenario, como Data </w:t>
        </w:r>
        <w:proofErr w:type="spellStart"/>
        <w:r w:rsidR="00992966">
          <w:rPr>
            <w:rFonts w:ascii="Times New Roman" w:hAnsi="Times New Roman" w:cs="Times New Roman"/>
          </w:rPr>
          <w:t>Intelligence</w:t>
        </w:r>
        <w:proofErr w:type="spellEnd"/>
        <w:r w:rsidR="00992966">
          <w:rPr>
            <w:rFonts w:ascii="Times New Roman" w:hAnsi="Times New Roman" w:cs="Times New Roman"/>
          </w:rPr>
          <w:t xml:space="preserve"> queremos presentar datos estadísticos </w:t>
        </w:r>
      </w:ins>
      <w:ins w:id="76" w:author="Maria Victoria Colmenares Macia" w:date="2021-03-25T12:31:00Z">
        <w:r w:rsidR="00992966">
          <w:rPr>
            <w:rFonts w:ascii="Times New Roman" w:hAnsi="Times New Roman" w:cs="Times New Roman"/>
          </w:rPr>
          <w:t xml:space="preserve">tomados del Instituto Nacional de Estadística de Chile (INE) que, informan </w:t>
        </w:r>
      </w:ins>
      <w:ins w:id="77" w:author="Maria Victoria Colmenares Macia" w:date="2021-03-25T12:32:00Z">
        <w:r w:rsidR="00992966">
          <w:rPr>
            <w:rFonts w:ascii="Times New Roman" w:hAnsi="Times New Roman" w:cs="Times New Roman"/>
          </w:rPr>
          <w:t>sobre el panorama nacional sobre la temática.</w:t>
        </w:r>
      </w:ins>
    </w:p>
    <w:p w14:paraId="1319E505" w14:textId="781F83A0" w:rsidR="00992966" w:rsidRDefault="00992966" w:rsidP="002045C0">
      <w:pPr>
        <w:spacing w:after="0" w:line="240" w:lineRule="auto"/>
        <w:jc w:val="both"/>
        <w:rPr>
          <w:ins w:id="78" w:author="Maria Victoria Colmenares Macia" w:date="2021-03-25T12:32:00Z"/>
          <w:rFonts w:ascii="Times New Roman" w:hAnsi="Times New Roman" w:cs="Times New Roman"/>
        </w:rPr>
      </w:pPr>
    </w:p>
    <w:p w14:paraId="6C0997EB" w14:textId="2CC2AE07" w:rsidR="00992966" w:rsidRPr="00992966" w:rsidRDefault="00992966" w:rsidP="002045C0">
      <w:pPr>
        <w:spacing w:after="0" w:line="240" w:lineRule="auto"/>
        <w:jc w:val="both"/>
        <w:rPr>
          <w:ins w:id="79" w:author="Maria Victoria Colmenares Macia" w:date="2021-03-25T12:32:00Z"/>
          <w:rFonts w:ascii="Times New Roman" w:hAnsi="Times New Roman" w:cs="Times New Roman"/>
          <w:b/>
          <w:bCs/>
          <w:rPrChange w:id="80" w:author="Maria Victoria Colmenares Macia" w:date="2021-03-25T12:32:00Z">
            <w:rPr>
              <w:ins w:id="81" w:author="Maria Victoria Colmenares Macia" w:date="2021-03-25T12:32:00Z"/>
              <w:rFonts w:ascii="Times New Roman" w:hAnsi="Times New Roman" w:cs="Times New Roman"/>
            </w:rPr>
          </w:rPrChange>
        </w:rPr>
      </w:pPr>
      <w:ins w:id="82" w:author="Maria Victoria Colmenares Macia" w:date="2021-03-25T12:32:00Z">
        <w:r w:rsidRPr="00992966">
          <w:rPr>
            <w:rFonts w:ascii="Times New Roman" w:hAnsi="Times New Roman" w:cs="Times New Roman"/>
            <w:b/>
            <w:bCs/>
            <w:rPrChange w:id="83" w:author="Maria Victoria Colmenares Macia" w:date="2021-03-25T12:32:00Z">
              <w:rPr>
                <w:rFonts w:ascii="Times New Roman" w:hAnsi="Times New Roman" w:cs="Times New Roman"/>
              </w:rPr>
            </w:rPrChange>
          </w:rPr>
          <w:t xml:space="preserve">Panorama Nacional </w:t>
        </w:r>
      </w:ins>
    </w:p>
    <w:p w14:paraId="439B0CE0" w14:textId="77777777" w:rsidR="00992966" w:rsidRDefault="00992966" w:rsidP="002045C0">
      <w:pPr>
        <w:spacing w:after="0" w:line="240" w:lineRule="auto"/>
        <w:jc w:val="both"/>
        <w:rPr>
          <w:ins w:id="84" w:author="Maria Victoria Colmenares Macia" w:date="2021-03-25T12:30:00Z"/>
          <w:rFonts w:ascii="Times New Roman" w:hAnsi="Times New Roman" w:cs="Times New Roman"/>
        </w:rPr>
      </w:pPr>
    </w:p>
    <w:p w14:paraId="3DDB2FA2" w14:textId="77404838" w:rsidR="000B1191" w:rsidRPr="002045C0" w:rsidRDefault="00992966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ins w:id="85" w:author="Maria Victoria Colmenares Macia" w:date="2021-03-25T12:32:00Z">
        <w:r>
          <w:rPr>
            <w:rFonts w:ascii="Times New Roman" w:hAnsi="Times New Roman" w:cs="Times New Roman"/>
          </w:rPr>
          <w:t xml:space="preserve">El </w:t>
        </w:r>
      </w:ins>
      <w:del w:id="86" w:author="Maria Victoria Colmenares Macia" w:date="2021-03-25T11:54:00Z">
        <w:r w:rsidR="00AB0F19" w:rsidRPr="002045C0" w:rsidDel="003029F7">
          <w:rPr>
            <w:rFonts w:ascii="Times New Roman" w:hAnsi="Times New Roman" w:cs="Times New Roman"/>
          </w:rPr>
          <w:delText>E</w:delText>
        </w:r>
      </w:del>
      <w:del w:id="87" w:author="Maria Victoria Colmenares Macia" w:date="2021-03-25T12:32:00Z">
        <w:r w:rsidR="00AB0F19" w:rsidRPr="002045C0" w:rsidDel="00992966">
          <w:rPr>
            <w:rFonts w:ascii="Times New Roman" w:hAnsi="Times New Roman" w:cs="Times New Roman"/>
          </w:rPr>
          <w:delText>l Instituto Nacional de Estadísticas (</w:delText>
        </w:r>
      </w:del>
      <w:r w:rsidR="00AB0F19" w:rsidRPr="002045C0">
        <w:rPr>
          <w:rFonts w:ascii="Times New Roman" w:hAnsi="Times New Roman" w:cs="Times New Roman"/>
        </w:rPr>
        <w:t>INE</w:t>
      </w:r>
      <w:del w:id="88" w:author="Maria Victoria Colmenares Macia" w:date="2021-03-25T12:32:00Z">
        <w:r w:rsidR="00AB0F19" w:rsidRPr="002045C0" w:rsidDel="00992966">
          <w:rPr>
            <w:rFonts w:ascii="Times New Roman" w:hAnsi="Times New Roman" w:cs="Times New Roman"/>
          </w:rPr>
          <w:delText>)</w:delText>
        </w:r>
      </w:del>
      <w:r w:rsidR="00AB0F19" w:rsidRPr="002045C0">
        <w:rPr>
          <w:rFonts w:ascii="Times New Roman" w:hAnsi="Times New Roman" w:cs="Times New Roman"/>
        </w:rPr>
        <w:t xml:space="preserve"> </w:t>
      </w:r>
      <w:ins w:id="89" w:author="Maria Victoria Colmenares Macia" w:date="2021-03-25T11:55:00Z">
        <w:r w:rsidR="003029F7">
          <w:rPr>
            <w:rFonts w:ascii="Times New Roman" w:hAnsi="Times New Roman" w:cs="Times New Roman"/>
          </w:rPr>
          <w:t xml:space="preserve">a través de </w:t>
        </w:r>
      </w:ins>
      <w:del w:id="90" w:author="Maria Victoria Colmenares Macia" w:date="2021-03-25T11:55:00Z">
        <w:r w:rsidR="00AB0F19" w:rsidRPr="002045C0" w:rsidDel="003029F7">
          <w:rPr>
            <w:rFonts w:ascii="Times New Roman" w:hAnsi="Times New Roman" w:cs="Times New Roman"/>
          </w:rPr>
          <w:delText xml:space="preserve">realiza </w:delText>
        </w:r>
      </w:del>
      <w:r w:rsidR="00AB0F19" w:rsidRPr="002045C0">
        <w:rPr>
          <w:rFonts w:ascii="Times New Roman" w:hAnsi="Times New Roman" w:cs="Times New Roman"/>
        </w:rPr>
        <w:t xml:space="preserve">una encuesta </w:t>
      </w:r>
      <w:r w:rsidR="009F468C" w:rsidRPr="002045C0">
        <w:rPr>
          <w:rFonts w:ascii="Times New Roman" w:hAnsi="Times New Roman" w:cs="Times New Roman"/>
        </w:rPr>
        <w:t xml:space="preserve">de empleo </w:t>
      </w:r>
      <w:r w:rsidR="00AB0F19" w:rsidRPr="002045C0">
        <w:rPr>
          <w:rFonts w:ascii="Times New Roman" w:hAnsi="Times New Roman" w:cs="Times New Roman"/>
        </w:rPr>
        <w:t>con promedios móviles trimestrales</w:t>
      </w:r>
      <w:ins w:id="91" w:author="Maria Victoria Colmenares Macia" w:date="2021-03-25T11:55:00Z">
        <w:r w:rsidR="003029F7">
          <w:rPr>
            <w:rFonts w:ascii="Times New Roman" w:hAnsi="Times New Roman" w:cs="Times New Roman"/>
          </w:rPr>
          <w:t xml:space="preserve"> que lleva el seguimiento</w:t>
        </w:r>
      </w:ins>
      <w:del w:id="92" w:author="Maria Victoria Colmenares Macia" w:date="2021-03-25T11:36:00Z">
        <w:r w:rsidR="00AB0F19" w:rsidRPr="002045C0" w:rsidDel="006D39AC">
          <w:rPr>
            <w:rFonts w:ascii="Times New Roman" w:hAnsi="Times New Roman" w:cs="Times New Roman"/>
          </w:rPr>
          <w:delText>,</w:delText>
        </w:r>
      </w:del>
      <w:r w:rsidR="00AB0F19" w:rsidRPr="002045C0">
        <w:rPr>
          <w:rFonts w:ascii="Times New Roman" w:hAnsi="Times New Roman" w:cs="Times New Roman"/>
        </w:rPr>
        <w:t xml:space="preserve"> desde el 2010. </w:t>
      </w:r>
      <w:ins w:id="93" w:author="Maria Victoria Colmenares Macia" w:date="2021-03-25T11:55:00Z">
        <w:r w:rsidR="003029F7">
          <w:rPr>
            <w:rFonts w:ascii="Times New Roman" w:hAnsi="Times New Roman" w:cs="Times New Roman"/>
          </w:rPr>
          <w:t>Concretamente para el año 2020</w:t>
        </w:r>
      </w:ins>
      <w:ins w:id="94" w:author="Maria Victoria Colmenares Macia" w:date="2021-03-25T11:56:00Z">
        <w:r w:rsidR="003029F7">
          <w:rPr>
            <w:rFonts w:ascii="Times New Roman" w:hAnsi="Times New Roman" w:cs="Times New Roman"/>
          </w:rPr>
          <w:t>,</w:t>
        </w:r>
      </w:ins>
      <w:ins w:id="95" w:author="Maria Victoria Colmenares Macia" w:date="2021-03-25T11:55:00Z">
        <w:r w:rsidR="003029F7">
          <w:rPr>
            <w:rFonts w:ascii="Times New Roman" w:hAnsi="Times New Roman" w:cs="Times New Roman"/>
          </w:rPr>
          <w:t xml:space="preserve"> se puede </w:t>
        </w:r>
      </w:ins>
      <w:del w:id="96" w:author="Maria Victoria Colmenares Macia" w:date="2021-03-25T11:55:00Z">
        <w:r w:rsidR="00AB0F19" w:rsidRPr="002045C0" w:rsidDel="003029F7">
          <w:rPr>
            <w:rFonts w:ascii="Times New Roman" w:hAnsi="Times New Roman" w:cs="Times New Roman"/>
          </w:rPr>
          <w:delText>Podemos</w:delText>
        </w:r>
      </w:del>
      <w:r w:rsidR="00AB0F19" w:rsidRPr="002045C0">
        <w:rPr>
          <w:rFonts w:ascii="Times New Roman" w:hAnsi="Times New Roman" w:cs="Times New Roman"/>
        </w:rPr>
        <w:t xml:space="preserve"> observar </w:t>
      </w:r>
      <w:del w:id="97" w:author="Maria Victoria Colmenares Macia" w:date="2021-03-25T11:56:00Z">
        <w:r w:rsidR="00035873" w:rsidRPr="002045C0" w:rsidDel="003029F7">
          <w:rPr>
            <w:rFonts w:ascii="Times New Roman" w:hAnsi="Times New Roman" w:cs="Times New Roman"/>
          </w:rPr>
          <w:delText>cómo</w:delText>
        </w:r>
        <w:r w:rsidR="00AB0F19" w:rsidRPr="002045C0" w:rsidDel="003029F7">
          <w:rPr>
            <w:rFonts w:ascii="Times New Roman" w:hAnsi="Times New Roman" w:cs="Times New Roman"/>
          </w:rPr>
          <w:delText xml:space="preserve"> el año 2020 presenta </w:delText>
        </w:r>
      </w:del>
      <w:r w:rsidR="00AB0F19" w:rsidRPr="002045C0">
        <w:rPr>
          <w:rFonts w:ascii="Times New Roman" w:hAnsi="Times New Roman" w:cs="Times New Roman"/>
        </w:rPr>
        <w:t>los mayores niveles de desempleo de todo el per</w:t>
      </w:r>
      <w:r w:rsidR="009F468C" w:rsidRPr="002045C0">
        <w:rPr>
          <w:rFonts w:ascii="Times New Roman" w:hAnsi="Times New Roman" w:cs="Times New Roman"/>
        </w:rPr>
        <w:t>i</w:t>
      </w:r>
      <w:r w:rsidR="00AB0F19" w:rsidRPr="002045C0">
        <w:rPr>
          <w:rFonts w:ascii="Times New Roman" w:hAnsi="Times New Roman" w:cs="Times New Roman"/>
        </w:rPr>
        <w:t>odo</w:t>
      </w:r>
      <w:r w:rsidR="009F468C" w:rsidRPr="002045C0">
        <w:rPr>
          <w:rFonts w:ascii="Times New Roman" w:hAnsi="Times New Roman" w:cs="Times New Roman"/>
        </w:rPr>
        <w:t xml:space="preserve"> (medido como la tasa de desocupación)</w:t>
      </w:r>
      <w:r w:rsidR="00AB0F19" w:rsidRPr="002045C0">
        <w:rPr>
          <w:rFonts w:ascii="Times New Roman" w:hAnsi="Times New Roman" w:cs="Times New Roman"/>
        </w:rPr>
        <w:t>.</w:t>
      </w:r>
    </w:p>
    <w:p w14:paraId="334AF7B3" w14:textId="6ABCBABD" w:rsidR="00CE7928" w:rsidRDefault="00C57C6F" w:rsidP="002045C0">
      <w:pPr>
        <w:spacing w:after="0" w:line="240" w:lineRule="auto"/>
        <w:jc w:val="both"/>
        <w:rPr>
          <w:ins w:id="98" w:author="Maria Victoria Colmenares Macia" w:date="2021-03-25T11:49:00Z"/>
          <w:rFonts w:ascii="Times New Roman" w:hAnsi="Times New Roman" w:cs="Times New Roman"/>
          <w:color w:val="FF0000"/>
        </w:rPr>
      </w:pPr>
      <w:r w:rsidRPr="00747546">
        <w:rPr>
          <w:rFonts w:ascii="Times New Roman" w:hAnsi="Times New Roman" w:cs="Times New Roman"/>
          <w:color w:val="FF0000"/>
        </w:rPr>
        <w:t>Grafico1</w:t>
      </w:r>
    </w:p>
    <w:p w14:paraId="6554D187" w14:textId="01F72554" w:rsidR="006D39AC" w:rsidRDefault="006D39AC" w:rsidP="002045C0">
      <w:pPr>
        <w:spacing w:after="0" w:line="240" w:lineRule="auto"/>
        <w:jc w:val="both"/>
        <w:rPr>
          <w:ins w:id="99" w:author="Maria Victoria Colmenares Macia" w:date="2021-03-25T11:49:00Z"/>
          <w:rFonts w:ascii="Times New Roman" w:hAnsi="Times New Roman" w:cs="Times New Roman"/>
          <w:color w:val="FF0000"/>
        </w:rPr>
      </w:pPr>
    </w:p>
    <w:p w14:paraId="015FAF9B" w14:textId="6BED872F" w:rsidR="006D39AC" w:rsidRPr="002045C0" w:rsidRDefault="003029F7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ins w:id="100" w:author="Maria Victoria Colmenares Macia" w:date="2021-03-25T11:50:00Z">
        <w:r>
          <w:rPr>
            <w:rFonts w:ascii="Times New Roman" w:hAnsi="Times New Roman" w:cs="Times New Roman"/>
            <w:noProof/>
          </w:rPr>
          <w:lastRenderedPageBreak/>
          <w:drawing>
            <wp:inline distT="0" distB="0" distL="0" distR="0" wp14:anchorId="10FBE8BA" wp14:editId="09EB4657">
              <wp:extent cx="4106990" cy="2686050"/>
              <wp:effectExtent l="0" t="0" r="8255" b="0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113468" cy="2690287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3758777B" w14:textId="706F52AA" w:rsidR="00AB0F19" w:rsidRPr="002045C0" w:rsidRDefault="003029F7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ins w:id="101" w:author="Maria Victoria Colmenares Macia" w:date="2021-03-25T11:56:00Z">
        <w:r>
          <w:rPr>
            <w:rFonts w:ascii="Times New Roman" w:hAnsi="Times New Roman" w:cs="Times New Roman"/>
          </w:rPr>
          <w:t>En el gráfico 1</w:t>
        </w:r>
      </w:ins>
      <w:ins w:id="102" w:author="Maria Victoria Colmenares Macia" w:date="2021-03-25T11:57:00Z">
        <w:r>
          <w:rPr>
            <w:rFonts w:ascii="Times New Roman" w:hAnsi="Times New Roman" w:cs="Times New Roman"/>
          </w:rPr>
          <w:t xml:space="preserve">, </w:t>
        </w:r>
      </w:ins>
      <w:ins w:id="103" w:author="Maria Victoria Colmenares Macia" w:date="2021-03-25T11:58:00Z">
        <w:r>
          <w:rPr>
            <w:rFonts w:ascii="Times New Roman" w:hAnsi="Times New Roman" w:cs="Times New Roman"/>
          </w:rPr>
          <w:t>demuestra cómo</w:t>
        </w:r>
      </w:ins>
      <w:ins w:id="104" w:author="Maria Victoria Colmenares Macia" w:date="2021-03-25T11:57:00Z">
        <w:r>
          <w:rPr>
            <w:rFonts w:ascii="Times New Roman" w:hAnsi="Times New Roman" w:cs="Times New Roman"/>
          </w:rPr>
          <w:t xml:space="preserve"> </w:t>
        </w:r>
      </w:ins>
      <w:del w:id="105" w:author="Maria Victoria Colmenares Macia" w:date="2021-03-25T11:58:00Z">
        <w:r w:rsidR="009F468C" w:rsidRPr="002045C0" w:rsidDel="003029F7">
          <w:rPr>
            <w:rFonts w:ascii="Times New Roman" w:hAnsi="Times New Roman" w:cs="Times New Roman"/>
          </w:rPr>
          <w:delText>L</w:delText>
        </w:r>
      </w:del>
      <w:ins w:id="106" w:author="Maria Victoria Colmenares Macia" w:date="2021-03-25T11:58:00Z">
        <w:r>
          <w:rPr>
            <w:rFonts w:ascii="Times New Roman" w:hAnsi="Times New Roman" w:cs="Times New Roman"/>
          </w:rPr>
          <w:t>l</w:t>
        </w:r>
      </w:ins>
      <w:r w:rsidR="009F468C" w:rsidRPr="002045C0">
        <w:rPr>
          <w:rFonts w:ascii="Times New Roman" w:hAnsi="Times New Roman" w:cs="Times New Roman"/>
        </w:rPr>
        <w:t>a tasa de desemple</w:t>
      </w:r>
      <w:r w:rsidR="008104A9" w:rsidRPr="002045C0">
        <w:rPr>
          <w:rFonts w:ascii="Times New Roman" w:hAnsi="Times New Roman" w:cs="Times New Roman"/>
        </w:rPr>
        <w:t xml:space="preserve">o se mantiene por encima del 11% a </w:t>
      </w:r>
      <w:r w:rsidR="000559CB" w:rsidRPr="002045C0">
        <w:rPr>
          <w:rFonts w:ascii="Times New Roman" w:hAnsi="Times New Roman" w:cs="Times New Roman"/>
        </w:rPr>
        <w:t>n</w:t>
      </w:r>
      <w:r w:rsidR="008104A9" w:rsidRPr="002045C0">
        <w:rPr>
          <w:rFonts w:ascii="Times New Roman" w:hAnsi="Times New Roman" w:cs="Times New Roman"/>
        </w:rPr>
        <w:t xml:space="preserve">ivel nacional desde marzo </w:t>
      </w:r>
      <w:ins w:id="107" w:author="Maria Victoria Colmenares Macia" w:date="2021-03-25T11:59:00Z">
        <w:r>
          <w:rPr>
            <w:rFonts w:ascii="Times New Roman" w:hAnsi="Times New Roman" w:cs="Times New Roman"/>
          </w:rPr>
          <w:t xml:space="preserve">hasta </w:t>
        </w:r>
      </w:ins>
      <w:del w:id="108" w:author="Maria Victoria Colmenares Macia" w:date="2021-03-25T11:59:00Z">
        <w:r w:rsidR="008104A9" w:rsidRPr="002045C0" w:rsidDel="003029F7">
          <w:rPr>
            <w:rFonts w:ascii="Times New Roman" w:hAnsi="Times New Roman" w:cs="Times New Roman"/>
          </w:rPr>
          <w:delText xml:space="preserve">– mayo 2020 hasta agosto – </w:delText>
        </w:r>
      </w:del>
      <w:r w:rsidR="008104A9" w:rsidRPr="002045C0">
        <w:rPr>
          <w:rFonts w:ascii="Times New Roman" w:hAnsi="Times New Roman" w:cs="Times New Roman"/>
        </w:rPr>
        <w:t>octubre 2020</w:t>
      </w:r>
      <w:r w:rsidR="0081453D" w:rsidRPr="002045C0">
        <w:rPr>
          <w:rFonts w:ascii="Times New Roman" w:hAnsi="Times New Roman" w:cs="Times New Roman"/>
        </w:rPr>
        <w:t xml:space="preserve">. </w:t>
      </w:r>
      <w:ins w:id="109" w:author="Maria Victoria Colmenares Macia" w:date="2021-03-25T12:00:00Z">
        <w:r w:rsidR="00685E99">
          <w:rPr>
            <w:rFonts w:ascii="Times New Roman" w:hAnsi="Times New Roman" w:cs="Times New Roman"/>
          </w:rPr>
          <w:t xml:space="preserve">La referencia más alta de desempleo anterior a ese periodo </w:t>
        </w:r>
      </w:ins>
      <w:del w:id="110" w:author="Maria Victoria Colmenares Macia" w:date="2021-03-25T12:00:00Z">
        <w:r w:rsidR="003B7FE4" w:rsidRPr="002045C0" w:rsidDel="00685E99">
          <w:rPr>
            <w:rFonts w:ascii="Times New Roman" w:hAnsi="Times New Roman" w:cs="Times New Roman"/>
          </w:rPr>
          <w:delText xml:space="preserve">De hecho, el nivel más alto de desempleo anteriormente </w:delText>
        </w:r>
      </w:del>
      <w:r w:rsidR="001E046A" w:rsidRPr="002045C0">
        <w:rPr>
          <w:rFonts w:ascii="Times New Roman" w:hAnsi="Times New Roman" w:cs="Times New Roman"/>
        </w:rPr>
        <w:t>fue</w:t>
      </w:r>
      <w:ins w:id="111" w:author="Maria Victoria Colmenares Macia" w:date="2021-03-25T12:00:00Z">
        <w:r w:rsidR="00685E99">
          <w:rPr>
            <w:rFonts w:ascii="Times New Roman" w:hAnsi="Times New Roman" w:cs="Times New Roman"/>
          </w:rPr>
          <w:t xml:space="preserve"> el trimestre de</w:t>
        </w:r>
      </w:ins>
      <w:r w:rsidR="003B7FE4" w:rsidRPr="002045C0">
        <w:rPr>
          <w:rFonts w:ascii="Times New Roman" w:hAnsi="Times New Roman" w:cs="Times New Roman"/>
        </w:rPr>
        <w:t xml:space="preserve"> enero – marzo 2010 (9,2%)</w:t>
      </w:r>
      <w:r w:rsidR="00770B42" w:rsidRPr="002045C0">
        <w:rPr>
          <w:rFonts w:ascii="Times New Roman" w:hAnsi="Times New Roman" w:cs="Times New Roman"/>
        </w:rPr>
        <w:t xml:space="preserve">, </w:t>
      </w:r>
      <w:ins w:id="112" w:author="Maria Victoria Colmenares Macia" w:date="2021-03-25T12:00:00Z">
        <w:r w:rsidR="00685E99">
          <w:rPr>
            <w:rFonts w:ascii="Times New Roman" w:hAnsi="Times New Roman" w:cs="Times New Roman"/>
          </w:rPr>
          <w:t>para mantenerse en una fluctuaci</w:t>
        </w:r>
      </w:ins>
      <w:ins w:id="113" w:author="Maria Victoria Colmenares Macia" w:date="2021-03-25T12:01:00Z">
        <w:r w:rsidR="00685E99">
          <w:rPr>
            <w:rFonts w:ascii="Times New Roman" w:hAnsi="Times New Roman" w:cs="Times New Roman"/>
          </w:rPr>
          <w:t>ón normal entre</w:t>
        </w:r>
      </w:ins>
      <w:del w:id="114" w:author="Maria Victoria Colmenares Macia" w:date="2021-03-25T12:01:00Z">
        <w:r w:rsidR="00770B42" w:rsidRPr="002045C0" w:rsidDel="00685E99">
          <w:rPr>
            <w:rFonts w:ascii="Times New Roman" w:hAnsi="Times New Roman" w:cs="Times New Roman"/>
          </w:rPr>
          <w:delText>siendo lo normal que fluctuara entre</w:delText>
        </w:r>
      </w:del>
      <w:r w:rsidR="00770B42" w:rsidRPr="002045C0">
        <w:rPr>
          <w:rFonts w:ascii="Times New Roman" w:hAnsi="Times New Roman" w:cs="Times New Roman"/>
        </w:rPr>
        <w:t xml:space="preserve"> 6 y 8% previo a la crisis generada por el Covid-19</w:t>
      </w:r>
      <w:r w:rsidR="003B7FE4" w:rsidRPr="002045C0">
        <w:rPr>
          <w:rFonts w:ascii="Times New Roman" w:hAnsi="Times New Roman" w:cs="Times New Roman"/>
        </w:rPr>
        <w:t>.</w:t>
      </w:r>
      <w:r w:rsidR="0081453D" w:rsidRPr="002045C0">
        <w:rPr>
          <w:rFonts w:ascii="Times New Roman" w:hAnsi="Times New Roman" w:cs="Times New Roman"/>
        </w:rPr>
        <w:t xml:space="preserve"> Aunque</w:t>
      </w:r>
      <w:ins w:id="115" w:author="Maria Victoria Colmenares Macia" w:date="2021-03-25T12:01:00Z">
        <w:r w:rsidR="00685E99">
          <w:rPr>
            <w:rFonts w:ascii="Times New Roman" w:hAnsi="Times New Roman" w:cs="Times New Roman"/>
          </w:rPr>
          <w:t xml:space="preserve"> en el año 2020</w:t>
        </w:r>
      </w:ins>
      <w:r w:rsidR="0081453D" w:rsidRPr="002045C0">
        <w:rPr>
          <w:rFonts w:ascii="Times New Roman" w:hAnsi="Times New Roman" w:cs="Times New Roman"/>
        </w:rPr>
        <w:t xml:space="preserve"> </w:t>
      </w:r>
      <w:ins w:id="116" w:author="Maria Victoria Colmenares Macia" w:date="2021-03-25T12:01:00Z">
        <w:r w:rsidR="00685E99">
          <w:rPr>
            <w:rFonts w:ascii="Times New Roman" w:hAnsi="Times New Roman" w:cs="Times New Roman"/>
          </w:rPr>
          <w:t xml:space="preserve">el porcentaje </w:t>
        </w:r>
      </w:ins>
      <w:r w:rsidR="0081453D" w:rsidRPr="002045C0">
        <w:rPr>
          <w:rFonts w:ascii="Times New Roman" w:hAnsi="Times New Roman" w:cs="Times New Roman"/>
        </w:rPr>
        <w:t>se mantiene por encima del 10%</w:t>
      </w:r>
      <w:ins w:id="117" w:author="Maria Victoria Colmenares Macia" w:date="2021-03-25T12:01:00Z">
        <w:r w:rsidR="00685E99">
          <w:rPr>
            <w:rFonts w:ascii="Times New Roman" w:hAnsi="Times New Roman" w:cs="Times New Roman"/>
          </w:rPr>
          <w:t>,</w:t>
        </w:r>
      </w:ins>
      <w:r w:rsidR="0081453D" w:rsidRPr="002045C0">
        <w:rPr>
          <w:rFonts w:ascii="Times New Roman" w:hAnsi="Times New Roman" w:cs="Times New Roman"/>
        </w:rPr>
        <w:t xml:space="preserve"> al final del año </w:t>
      </w:r>
      <w:ins w:id="118" w:author="Maria Victoria Colmenares Macia" w:date="2021-03-25T12:01:00Z">
        <w:r w:rsidR="00685E99">
          <w:rPr>
            <w:rFonts w:ascii="Times New Roman" w:hAnsi="Times New Roman" w:cs="Times New Roman"/>
          </w:rPr>
          <w:t xml:space="preserve">para </w:t>
        </w:r>
      </w:ins>
      <w:ins w:id="119" w:author="Maria Victoria Colmenares Macia" w:date="2021-03-25T12:02:00Z">
        <w:r w:rsidR="00685E99">
          <w:rPr>
            <w:rFonts w:ascii="Times New Roman" w:hAnsi="Times New Roman" w:cs="Times New Roman"/>
          </w:rPr>
          <w:t xml:space="preserve">los meses </w:t>
        </w:r>
      </w:ins>
      <w:r w:rsidR="0081453D" w:rsidRPr="002045C0">
        <w:rPr>
          <w:rFonts w:ascii="Times New Roman" w:hAnsi="Times New Roman" w:cs="Times New Roman"/>
        </w:rPr>
        <w:t>noviembre 2020 – enero 2021 muestra una tendencia a reducir el desempleo y la reactivación de la economía</w:t>
      </w:r>
      <w:ins w:id="120" w:author="Maria Victoria Colmenares Macia" w:date="2021-03-25T12:02:00Z">
        <w:r w:rsidR="00685E99">
          <w:rPr>
            <w:rFonts w:ascii="Times New Roman" w:hAnsi="Times New Roman" w:cs="Times New Roman"/>
          </w:rPr>
          <w:t>, dando indicios de una recuperación económica</w:t>
        </w:r>
      </w:ins>
      <w:ins w:id="121" w:author="Maria Victoria Colmenares Macia" w:date="2021-03-25T12:11:00Z">
        <w:r w:rsidR="003C4F80">
          <w:rPr>
            <w:rFonts w:ascii="Times New Roman" w:hAnsi="Times New Roman" w:cs="Times New Roman"/>
          </w:rPr>
          <w:t xml:space="preserve"> (Datos tomados de la </w:t>
        </w:r>
        <w:r w:rsidR="003C4F80" w:rsidRPr="003C4F80">
          <w:rPr>
            <w:rFonts w:ascii="Times New Roman" w:hAnsi="Times New Roman" w:cs="Times New Roman"/>
          </w:rPr>
          <w:t>Encuesta Nacional de Empleo, INE</w:t>
        </w:r>
        <w:r w:rsidR="003C4F80">
          <w:rPr>
            <w:rFonts w:ascii="Times New Roman" w:hAnsi="Times New Roman" w:cs="Times New Roman"/>
          </w:rPr>
          <w:t>)</w:t>
        </w:r>
      </w:ins>
      <w:r w:rsidR="0081453D" w:rsidRPr="002045C0">
        <w:rPr>
          <w:rFonts w:ascii="Times New Roman" w:hAnsi="Times New Roman" w:cs="Times New Roman"/>
        </w:rPr>
        <w:t>.</w:t>
      </w:r>
    </w:p>
    <w:p w14:paraId="258D33BA" w14:textId="670F6084" w:rsidR="00AB0F19" w:rsidRDefault="00AB0F19" w:rsidP="002045C0">
      <w:pPr>
        <w:spacing w:after="0" w:line="240" w:lineRule="auto"/>
        <w:jc w:val="both"/>
        <w:rPr>
          <w:ins w:id="122" w:author="Maria Victoria Colmenares Macia" w:date="2021-03-25T12:14:00Z"/>
          <w:rFonts w:ascii="Times New Roman" w:hAnsi="Times New Roman" w:cs="Times New Roman"/>
        </w:rPr>
      </w:pPr>
    </w:p>
    <w:p w14:paraId="53F697D2" w14:textId="77777777" w:rsidR="00814693" w:rsidRPr="002045C0" w:rsidRDefault="00814693" w:rsidP="002045C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CD575F" w14:textId="32535708" w:rsidR="009F468C" w:rsidRPr="00747546" w:rsidRDefault="00814693" w:rsidP="002045C0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ins w:id="123" w:author="Maria Victoria Colmenares Macia" w:date="2021-03-25T12:13:00Z">
        <w:r>
          <w:rPr>
            <w:rFonts w:ascii="Times New Roman" w:hAnsi="Times New Roman" w:cs="Times New Roman"/>
            <w:u w:val="single"/>
          </w:rPr>
          <w:t xml:space="preserve">Datos de desempleo femenino </w:t>
        </w:r>
      </w:ins>
      <w:del w:id="124" w:author="Maria Victoria Colmenares Macia" w:date="2021-03-25T12:13:00Z">
        <w:r w:rsidR="001A5E96" w:rsidRPr="00747546" w:rsidDel="00814693">
          <w:rPr>
            <w:rFonts w:ascii="Times New Roman" w:hAnsi="Times New Roman" w:cs="Times New Roman"/>
            <w:u w:val="single"/>
          </w:rPr>
          <w:delText>¿Mayor d</w:delText>
        </w:r>
        <w:r w:rsidR="00882E16" w:rsidRPr="00747546" w:rsidDel="00814693">
          <w:rPr>
            <w:rFonts w:ascii="Times New Roman" w:hAnsi="Times New Roman" w:cs="Times New Roman"/>
            <w:u w:val="single"/>
          </w:rPr>
          <w:delText xml:space="preserve">esempleo </w:delText>
        </w:r>
        <w:r w:rsidR="001A5E96" w:rsidRPr="00747546" w:rsidDel="00814693">
          <w:rPr>
            <w:rFonts w:ascii="Times New Roman" w:hAnsi="Times New Roman" w:cs="Times New Roman"/>
            <w:u w:val="single"/>
          </w:rPr>
          <w:delText>femenino</w:delText>
        </w:r>
        <w:r w:rsidR="00882E16" w:rsidRPr="00747546" w:rsidDel="00814693">
          <w:rPr>
            <w:rFonts w:ascii="Times New Roman" w:hAnsi="Times New Roman" w:cs="Times New Roman"/>
            <w:u w:val="single"/>
          </w:rPr>
          <w:delText xml:space="preserve"> </w:delText>
        </w:r>
      </w:del>
      <w:r w:rsidR="00882E16" w:rsidRPr="00747546">
        <w:rPr>
          <w:rFonts w:ascii="Times New Roman" w:hAnsi="Times New Roman" w:cs="Times New Roman"/>
          <w:u w:val="single"/>
        </w:rPr>
        <w:t>en Chile</w:t>
      </w:r>
      <w:r w:rsidR="001A5E96" w:rsidRPr="00747546">
        <w:rPr>
          <w:rFonts w:ascii="Times New Roman" w:hAnsi="Times New Roman" w:cs="Times New Roman"/>
          <w:u w:val="single"/>
        </w:rPr>
        <w:t>?</w:t>
      </w:r>
    </w:p>
    <w:p w14:paraId="038A284E" w14:textId="26730547" w:rsidR="009F468C" w:rsidRPr="002045C0" w:rsidRDefault="00A27C9E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45C0">
        <w:rPr>
          <w:rFonts w:ascii="Times New Roman" w:hAnsi="Times New Roman" w:cs="Times New Roman"/>
        </w:rPr>
        <w:t>Históricamente</w:t>
      </w:r>
      <w:ins w:id="125" w:author="Maria Victoria Colmenares Macia" w:date="2021-03-25T12:15:00Z">
        <w:r w:rsidR="00814693">
          <w:rPr>
            <w:rFonts w:ascii="Times New Roman" w:hAnsi="Times New Roman" w:cs="Times New Roman"/>
          </w:rPr>
          <w:t xml:space="preserve"> las muje</w:t>
        </w:r>
      </w:ins>
      <w:ins w:id="126" w:author="Maria Victoria Colmenares Macia" w:date="2021-03-25T12:16:00Z">
        <w:r w:rsidR="00814693">
          <w:rPr>
            <w:rFonts w:ascii="Times New Roman" w:hAnsi="Times New Roman" w:cs="Times New Roman"/>
          </w:rPr>
          <w:t>res presentan mayor tasa de desempleo en Chile</w:t>
        </w:r>
      </w:ins>
      <w:del w:id="127" w:author="Maria Victoria Colmenares Macia" w:date="2021-03-25T12:16:00Z">
        <w:r w:rsidRPr="002045C0" w:rsidDel="00814693">
          <w:rPr>
            <w:rFonts w:ascii="Times New Roman" w:hAnsi="Times New Roman" w:cs="Times New Roman"/>
          </w:rPr>
          <w:delText xml:space="preserve"> observa</w:delText>
        </w:r>
        <w:r w:rsidR="00D60D13" w:rsidRPr="002045C0" w:rsidDel="00814693">
          <w:rPr>
            <w:rFonts w:ascii="Times New Roman" w:hAnsi="Times New Roman" w:cs="Times New Roman"/>
          </w:rPr>
          <w:delText>mos</w:delText>
        </w:r>
        <w:r w:rsidRPr="002045C0" w:rsidDel="00814693">
          <w:rPr>
            <w:rFonts w:ascii="Times New Roman" w:hAnsi="Times New Roman" w:cs="Times New Roman"/>
          </w:rPr>
          <w:delText xml:space="preserve"> una mayor tasa de desempleo </w:delText>
        </w:r>
        <w:r w:rsidR="003A76A9" w:rsidRPr="002045C0" w:rsidDel="00814693">
          <w:rPr>
            <w:rFonts w:ascii="Times New Roman" w:hAnsi="Times New Roman" w:cs="Times New Roman"/>
          </w:rPr>
          <w:delText xml:space="preserve">femenino </w:delText>
        </w:r>
        <w:r w:rsidRPr="002045C0" w:rsidDel="00814693">
          <w:rPr>
            <w:rFonts w:ascii="Times New Roman" w:hAnsi="Times New Roman" w:cs="Times New Roman"/>
          </w:rPr>
          <w:delText>en Chile</w:delText>
        </w:r>
      </w:del>
      <w:r w:rsidRPr="002045C0">
        <w:rPr>
          <w:rFonts w:ascii="Times New Roman" w:hAnsi="Times New Roman" w:cs="Times New Roman"/>
        </w:rPr>
        <w:t>.</w:t>
      </w:r>
      <w:r w:rsidR="003A76A9" w:rsidRPr="002045C0">
        <w:rPr>
          <w:rFonts w:ascii="Times New Roman" w:hAnsi="Times New Roman" w:cs="Times New Roman"/>
        </w:rPr>
        <w:t xml:space="preserve"> Entre 2011 y 2019 </w:t>
      </w:r>
      <w:del w:id="128" w:author="Maria Victoria Colmenares Macia" w:date="2021-03-25T12:16:00Z">
        <w:r w:rsidR="003A76A9" w:rsidRPr="002045C0" w:rsidDel="00814693">
          <w:rPr>
            <w:rFonts w:ascii="Times New Roman" w:hAnsi="Times New Roman" w:cs="Times New Roman"/>
          </w:rPr>
          <w:delText>podemos</w:delText>
        </w:r>
      </w:del>
      <w:ins w:id="129" w:author="Maria Victoria Colmenares Macia" w:date="2021-03-25T12:16:00Z">
        <w:r w:rsidR="00814693">
          <w:rPr>
            <w:rFonts w:ascii="Times New Roman" w:hAnsi="Times New Roman" w:cs="Times New Roman"/>
          </w:rPr>
          <w:t>se</w:t>
        </w:r>
      </w:ins>
      <w:r w:rsidR="003A76A9" w:rsidRPr="002045C0">
        <w:rPr>
          <w:rFonts w:ascii="Times New Roman" w:hAnsi="Times New Roman" w:cs="Times New Roman"/>
        </w:rPr>
        <w:t xml:space="preserve"> observa</w:t>
      </w:r>
      <w:del w:id="130" w:author="Maria Victoria Colmenares Macia" w:date="2021-03-25T12:16:00Z">
        <w:r w:rsidR="003A76A9" w:rsidRPr="002045C0" w:rsidDel="00814693">
          <w:rPr>
            <w:rFonts w:ascii="Times New Roman" w:hAnsi="Times New Roman" w:cs="Times New Roman"/>
          </w:rPr>
          <w:delText>r</w:delText>
        </w:r>
      </w:del>
      <w:r w:rsidR="003A76A9" w:rsidRPr="002045C0">
        <w:rPr>
          <w:rFonts w:ascii="Times New Roman" w:hAnsi="Times New Roman" w:cs="Times New Roman"/>
        </w:rPr>
        <w:t xml:space="preserve"> c</w:t>
      </w:r>
      <w:ins w:id="131" w:author="Maria Victoria Colmenares Macia" w:date="2021-03-25T12:16:00Z">
        <w:r w:rsidR="00814693">
          <w:rPr>
            <w:rFonts w:ascii="Times New Roman" w:hAnsi="Times New Roman" w:cs="Times New Roman"/>
          </w:rPr>
          <w:t>ó</w:t>
        </w:r>
      </w:ins>
      <w:del w:id="132" w:author="Maria Victoria Colmenares Macia" w:date="2021-03-25T12:16:00Z">
        <w:r w:rsidR="003A76A9" w:rsidRPr="002045C0" w:rsidDel="00814693">
          <w:rPr>
            <w:rFonts w:ascii="Times New Roman" w:hAnsi="Times New Roman" w:cs="Times New Roman"/>
          </w:rPr>
          <w:delText>o</w:delText>
        </w:r>
      </w:del>
      <w:r w:rsidR="003A76A9" w:rsidRPr="002045C0">
        <w:rPr>
          <w:rFonts w:ascii="Times New Roman" w:hAnsi="Times New Roman" w:cs="Times New Roman"/>
        </w:rPr>
        <w:t>mo el desempleo en mujeres oscila entre el 7 y 9%, con niveles cercanos a 6% a finales de 2015</w:t>
      </w:r>
      <w:ins w:id="133" w:author="Maria Victoria Colmenares Macia" w:date="2021-03-25T12:17:00Z">
        <w:r w:rsidR="00814693">
          <w:rPr>
            <w:rFonts w:ascii="Times New Roman" w:hAnsi="Times New Roman" w:cs="Times New Roman"/>
          </w:rPr>
          <w:t>, mie</w:t>
        </w:r>
      </w:ins>
      <w:ins w:id="134" w:author="Maria Victoria Colmenares Macia" w:date="2021-03-25T12:18:00Z">
        <w:r w:rsidR="00814693">
          <w:rPr>
            <w:rFonts w:ascii="Times New Roman" w:hAnsi="Times New Roman" w:cs="Times New Roman"/>
          </w:rPr>
          <w:t>ntras que</w:t>
        </w:r>
      </w:ins>
      <w:del w:id="135" w:author="Maria Victoria Colmenares Macia" w:date="2021-03-25T12:17:00Z">
        <w:r w:rsidR="003A76A9" w:rsidRPr="002045C0" w:rsidDel="00814693">
          <w:rPr>
            <w:rFonts w:ascii="Times New Roman" w:hAnsi="Times New Roman" w:cs="Times New Roman"/>
          </w:rPr>
          <w:delText>.</w:delText>
        </w:r>
      </w:del>
      <w:r w:rsidR="003A76A9" w:rsidRPr="002045C0">
        <w:rPr>
          <w:rFonts w:ascii="Times New Roman" w:hAnsi="Times New Roman" w:cs="Times New Roman"/>
        </w:rPr>
        <w:t xml:space="preserve"> </w:t>
      </w:r>
      <w:del w:id="136" w:author="Maria Victoria Colmenares Macia" w:date="2021-03-25T12:18:00Z">
        <w:r w:rsidR="003A76A9" w:rsidRPr="002045C0" w:rsidDel="00814693">
          <w:rPr>
            <w:rFonts w:ascii="Times New Roman" w:hAnsi="Times New Roman" w:cs="Times New Roman"/>
          </w:rPr>
          <w:delText>E</w:delText>
        </w:r>
      </w:del>
      <w:ins w:id="137" w:author="Maria Victoria Colmenares Macia" w:date="2021-03-25T12:18:00Z">
        <w:r w:rsidR="00814693">
          <w:rPr>
            <w:rFonts w:ascii="Times New Roman" w:hAnsi="Times New Roman" w:cs="Times New Roman"/>
          </w:rPr>
          <w:t>e</w:t>
        </w:r>
      </w:ins>
      <w:r w:rsidR="003A76A9" w:rsidRPr="002045C0">
        <w:rPr>
          <w:rFonts w:ascii="Times New Roman" w:hAnsi="Times New Roman" w:cs="Times New Roman"/>
        </w:rPr>
        <w:t xml:space="preserve">l desempleo masculino se observa oscilando entre el 5 y </w:t>
      </w:r>
      <w:r w:rsidR="00A452FF" w:rsidRPr="002045C0">
        <w:rPr>
          <w:rFonts w:ascii="Times New Roman" w:hAnsi="Times New Roman" w:cs="Times New Roman"/>
        </w:rPr>
        <w:t>7</w:t>
      </w:r>
      <w:r w:rsidR="003A76A9" w:rsidRPr="002045C0">
        <w:rPr>
          <w:rFonts w:ascii="Times New Roman" w:hAnsi="Times New Roman" w:cs="Times New Roman"/>
        </w:rPr>
        <w:t>% desde 2011 y hasta 2019, llegando a un mínimo de 5,1% en noviembre 2012 – enero 2013.</w:t>
      </w:r>
    </w:p>
    <w:p w14:paraId="2D793E5F" w14:textId="362B3466" w:rsidR="003A76A9" w:rsidRDefault="00C57C6F" w:rsidP="002045C0">
      <w:pPr>
        <w:spacing w:after="0" w:line="240" w:lineRule="auto"/>
        <w:jc w:val="both"/>
        <w:rPr>
          <w:ins w:id="138" w:author="Maria Victoria Colmenares Macia" w:date="2021-03-25T12:14:00Z"/>
          <w:rFonts w:ascii="Times New Roman" w:hAnsi="Times New Roman" w:cs="Times New Roman"/>
          <w:color w:val="FF0000"/>
        </w:rPr>
      </w:pPr>
      <w:r w:rsidRPr="00747546">
        <w:rPr>
          <w:rFonts w:ascii="Times New Roman" w:hAnsi="Times New Roman" w:cs="Times New Roman"/>
          <w:color w:val="FF0000"/>
        </w:rPr>
        <w:t>Grafico2</w:t>
      </w:r>
    </w:p>
    <w:p w14:paraId="3285F01E" w14:textId="5759782D" w:rsidR="00814693" w:rsidRDefault="00814693" w:rsidP="002045C0">
      <w:pPr>
        <w:spacing w:after="0" w:line="240" w:lineRule="auto"/>
        <w:jc w:val="both"/>
        <w:rPr>
          <w:ins w:id="139" w:author="Maria Victoria Colmenares Macia" w:date="2021-03-25T12:14:00Z"/>
          <w:rFonts w:ascii="Times New Roman" w:hAnsi="Times New Roman" w:cs="Times New Roman"/>
          <w:color w:val="FF0000"/>
        </w:rPr>
      </w:pPr>
    </w:p>
    <w:p w14:paraId="1E6448EA" w14:textId="04D47082" w:rsidR="00814693" w:rsidRPr="002045C0" w:rsidRDefault="00814693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ins w:id="140" w:author="Maria Victoria Colmenares Macia" w:date="2021-03-25T12:14:00Z">
        <w:r>
          <w:rPr>
            <w:rFonts w:ascii="Times New Roman" w:hAnsi="Times New Roman" w:cs="Times New Roman"/>
            <w:noProof/>
          </w:rPr>
          <w:lastRenderedPageBreak/>
          <w:drawing>
            <wp:inline distT="0" distB="0" distL="0" distR="0" wp14:anchorId="34A6527B" wp14:editId="7E694668">
              <wp:extent cx="4519509" cy="2952750"/>
              <wp:effectExtent l="0" t="0" r="0" b="0"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27749" cy="2958134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42F44128" w14:textId="168C9C06" w:rsidR="003A76A9" w:rsidRPr="002045C0" w:rsidRDefault="00396AAE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45C0">
        <w:rPr>
          <w:rFonts w:ascii="Times New Roman" w:hAnsi="Times New Roman" w:cs="Times New Roman"/>
        </w:rPr>
        <w:t>Contrario a lo que usualmente leemos en reportes económicos</w:t>
      </w:r>
      <w:ins w:id="141" w:author="Maria Victoria Colmenares Macia" w:date="2021-03-25T12:27:00Z">
        <w:r w:rsidR="00992966" w:rsidRPr="00992966">
          <w:rPr>
            <w:rFonts w:ascii="Times New Roman" w:hAnsi="Times New Roman" w:cs="Times New Roman"/>
          </w:rPr>
          <w:t xml:space="preserve"> </w:t>
        </w:r>
        <w:r w:rsidR="00992966">
          <w:rPr>
            <w:rFonts w:ascii="Times New Roman" w:hAnsi="Times New Roman" w:cs="Times New Roman"/>
          </w:rPr>
          <w:t>como el generado por la OIT</w:t>
        </w:r>
        <w:r w:rsidR="00992966" w:rsidRPr="002045C0">
          <w:rPr>
            <w:rStyle w:val="Refdenotaalpie"/>
            <w:rFonts w:ascii="Times New Roman" w:hAnsi="Times New Roman" w:cs="Times New Roman"/>
          </w:rPr>
          <w:t xml:space="preserve"> </w:t>
        </w:r>
      </w:ins>
      <w:r w:rsidRPr="002045C0">
        <w:rPr>
          <w:rStyle w:val="Refdenotaalpie"/>
          <w:rFonts w:ascii="Times New Roman" w:hAnsi="Times New Roman" w:cs="Times New Roman"/>
        </w:rPr>
        <w:footnoteReference w:id="5"/>
      </w:r>
      <w:r w:rsidRPr="002045C0">
        <w:rPr>
          <w:rFonts w:ascii="Times New Roman" w:hAnsi="Times New Roman" w:cs="Times New Roman"/>
        </w:rPr>
        <w:t xml:space="preserve">, </w:t>
      </w:r>
      <w:ins w:id="150" w:author="Maria Victoria Colmenares Macia" w:date="2021-03-25T12:23:00Z">
        <w:r w:rsidR="00814693">
          <w:rPr>
            <w:rFonts w:ascii="Times New Roman" w:hAnsi="Times New Roman" w:cs="Times New Roman"/>
          </w:rPr>
          <w:t xml:space="preserve">, </w:t>
        </w:r>
        <w:r w:rsidR="00992966">
          <w:rPr>
            <w:rFonts w:ascii="Times New Roman" w:hAnsi="Times New Roman" w:cs="Times New Roman"/>
          </w:rPr>
          <w:t>el INE</w:t>
        </w:r>
      </w:ins>
      <w:ins w:id="151" w:author="Maria Victoria Colmenares Macia" w:date="2021-03-25T12:24:00Z">
        <w:r w:rsidR="00992966">
          <w:rPr>
            <w:rFonts w:ascii="Times New Roman" w:hAnsi="Times New Roman" w:cs="Times New Roman"/>
          </w:rPr>
          <w:t xml:space="preserve"> a través de la Encuesta Nacional de Empleo</w:t>
        </w:r>
      </w:ins>
      <w:ins w:id="152" w:author="Maria Victoria Colmenares Macia" w:date="2021-03-25T12:23:00Z">
        <w:r w:rsidR="00992966">
          <w:rPr>
            <w:rFonts w:ascii="Times New Roman" w:hAnsi="Times New Roman" w:cs="Times New Roman"/>
          </w:rPr>
          <w:t xml:space="preserve"> presenta datos para los trimestres </w:t>
        </w:r>
      </w:ins>
      <w:del w:id="153" w:author="Maria Victoria Colmenares Macia" w:date="2021-03-25T12:23:00Z">
        <w:r w:rsidRPr="002045C0" w:rsidDel="00992966">
          <w:rPr>
            <w:rFonts w:ascii="Times New Roman" w:hAnsi="Times New Roman" w:cs="Times New Roman"/>
          </w:rPr>
          <w:delText>desde</w:delText>
        </w:r>
      </w:del>
      <w:r w:rsidRPr="002045C0">
        <w:rPr>
          <w:rFonts w:ascii="Times New Roman" w:hAnsi="Times New Roman" w:cs="Times New Roman"/>
        </w:rPr>
        <w:t xml:space="preserve"> abril – junio 2020 hasta agosto – octubre 2020</w:t>
      </w:r>
      <w:ins w:id="154" w:author="Maria Victoria Colmenares Macia" w:date="2021-03-25T12:24:00Z">
        <w:r w:rsidR="00992966">
          <w:rPr>
            <w:rFonts w:ascii="Times New Roman" w:hAnsi="Times New Roman" w:cs="Times New Roman"/>
          </w:rPr>
          <w:t xml:space="preserve"> en donde</w:t>
        </w:r>
      </w:ins>
      <w:r w:rsidRPr="002045C0">
        <w:rPr>
          <w:rFonts w:ascii="Times New Roman" w:hAnsi="Times New Roman" w:cs="Times New Roman"/>
        </w:rPr>
        <w:t xml:space="preserve"> la tasa de desempleo es mayor para los hombres que para las mujeres, </w:t>
      </w:r>
      <w:ins w:id="155" w:author="Maria Victoria Colmenares Macia" w:date="2021-03-25T12:25:00Z">
        <w:r w:rsidR="00992966">
          <w:rPr>
            <w:rFonts w:ascii="Times New Roman" w:hAnsi="Times New Roman" w:cs="Times New Roman"/>
          </w:rPr>
          <w:t xml:space="preserve">dato sin precedente </w:t>
        </w:r>
      </w:ins>
      <w:del w:id="156" w:author="Maria Victoria Colmenares Macia" w:date="2021-03-25T12:25:00Z">
        <w:r w:rsidRPr="002045C0" w:rsidDel="00992966">
          <w:rPr>
            <w:rFonts w:ascii="Times New Roman" w:hAnsi="Times New Roman" w:cs="Times New Roman"/>
          </w:rPr>
          <w:delText xml:space="preserve">lo cual </w:delText>
        </w:r>
        <w:r w:rsidR="00A91CA6" w:rsidRPr="002045C0" w:rsidDel="00992966">
          <w:rPr>
            <w:rFonts w:ascii="Times New Roman" w:hAnsi="Times New Roman" w:cs="Times New Roman"/>
          </w:rPr>
          <w:delText xml:space="preserve">sólo se produce </w:delText>
        </w:r>
      </w:del>
      <w:r w:rsidR="00A91CA6" w:rsidRPr="002045C0">
        <w:rPr>
          <w:rFonts w:ascii="Times New Roman" w:hAnsi="Times New Roman" w:cs="Times New Roman"/>
        </w:rPr>
        <w:t xml:space="preserve">durante </w:t>
      </w:r>
      <w:del w:id="157" w:author="Maria Victoria Colmenares Macia" w:date="2021-03-25T12:25:00Z">
        <w:r w:rsidR="00A91CA6" w:rsidRPr="002045C0" w:rsidDel="00992966">
          <w:rPr>
            <w:rFonts w:ascii="Times New Roman" w:hAnsi="Times New Roman" w:cs="Times New Roman"/>
          </w:rPr>
          <w:delText xml:space="preserve">ese lapso en </w:delText>
        </w:r>
      </w:del>
      <w:r w:rsidR="00A91CA6" w:rsidRPr="002045C0">
        <w:rPr>
          <w:rFonts w:ascii="Times New Roman" w:hAnsi="Times New Roman" w:cs="Times New Roman"/>
        </w:rPr>
        <w:t>todo el periodo 2010 – 2020. Con base a lo anterior po</w:t>
      </w:r>
      <w:r w:rsidR="00D60D13" w:rsidRPr="002045C0">
        <w:rPr>
          <w:rFonts w:ascii="Times New Roman" w:hAnsi="Times New Roman" w:cs="Times New Roman"/>
        </w:rPr>
        <w:t>demos</w:t>
      </w:r>
      <w:r w:rsidR="00A91CA6" w:rsidRPr="002045C0">
        <w:rPr>
          <w:rFonts w:ascii="Times New Roman" w:hAnsi="Times New Roman" w:cs="Times New Roman"/>
        </w:rPr>
        <w:t xml:space="preserve"> afirmar que la crisis sanitaria tuvo un mayor efecto en el desempleo masculino, en comparación con la tasa de desempleo femenino a nivel nacional.</w:t>
      </w:r>
      <w:r w:rsidR="00F478B8" w:rsidRPr="002045C0">
        <w:rPr>
          <w:rFonts w:ascii="Times New Roman" w:hAnsi="Times New Roman" w:cs="Times New Roman"/>
        </w:rPr>
        <w:t xml:space="preserve"> </w:t>
      </w:r>
      <w:r w:rsidR="00947DDC" w:rsidRPr="002045C0">
        <w:rPr>
          <w:rFonts w:ascii="Times New Roman" w:hAnsi="Times New Roman" w:cs="Times New Roman"/>
        </w:rPr>
        <w:t>Asimismo,</w:t>
      </w:r>
      <w:r w:rsidR="00F478B8" w:rsidRPr="002045C0">
        <w:rPr>
          <w:rFonts w:ascii="Times New Roman" w:hAnsi="Times New Roman" w:cs="Times New Roman"/>
        </w:rPr>
        <w:t xml:space="preserve"> el desempleo masculino se redujo a 9,7% </w:t>
      </w:r>
      <w:r w:rsidR="006964C3" w:rsidRPr="002045C0">
        <w:rPr>
          <w:rFonts w:ascii="Times New Roman" w:hAnsi="Times New Roman" w:cs="Times New Roman"/>
        </w:rPr>
        <w:t xml:space="preserve">en </w:t>
      </w:r>
      <w:r w:rsidR="00522EAF" w:rsidRPr="002045C0">
        <w:rPr>
          <w:rFonts w:ascii="Times New Roman" w:hAnsi="Times New Roman" w:cs="Times New Roman"/>
        </w:rPr>
        <w:t>noviembre 2020 – enero 2021</w:t>
      </w:r>
      <w:r w:rsidR="00F478B8" w:rsidRPr="002045C0">
        <w:rPr>
          <w:rFonts w:ascii="Times New Roman" w:hAnsi="Times New Roman" w:cs="Times New Roman"/>
        </w:rPr>
        <w:t>, mientras que la tasa de desempleo en mujeres se mantuvo en 11</w:t>
      </w:r>
      <w:r w:rsidR="00536101" w:rsidRPr="002045C0">
        <w:rPr>
          <w:rFonts w:ascii="Times New Roman" w:hAnsi="Times New Roman" w:cs="Times New Roman"/>
        </w:rPr>
        <w:t>,0</w:t>
      </w:r>
      <w:r w:rsidR="00F478B8" w:rsidRPr="002045C0">
        <w:rPr>
          <w:rFonts w:ascii="Times New Roman" w:hAnsi="Times New Roman" w:cs="Times New Roman"/>
        </w:rPr>
        <w:t>%</w:t>
      </w:r>
      <w:r w:rsidR="00063A00" w:rsidRPr="002045C0">
        <w:rPr>
          <w:rFonts w:ascii="Times New Roman" w:hAnsi="Times New Roman" w:cs="Times New Roman"/>
        </w:rPr>
        <w:t xml:space="preserve">, siendo </w:t>
      </w:r>
      <w:ins w:id="158" w:author="Maria Victoria Colmenares Macia" w:date="2021-03-25T12:26:00Z">
        <w:r w:rsidR="00992966">
          <w:rPr>
            <w:rFonts w:ascii="Times New Roman" w:hAnsi="Times New Roman" w:cs="Times New Roman"/>
          </w:rPr>
          <w:t xml:space="preserve">el porcentaje más alto y con mayor impacto </w:t>
        </w:r>
      </w:ins>
      <w:del w:id="159" w:author="Maria Victoria Colmenares Macia" w:date="2021-03-25T12:26:00Z">
        <w:r w:rsidR="00063A00" w:rsidRPr="002045C0" w:rsidDel="00992966">
          <w:rPr>
            <w:rFonts w:ascii="Times New Roman" w:hAnsi="Times New Roman" w:cs="Times New Roman"/>
          </w:rPr>
          <w:delText xml:space="preserve">más persistente </w:delText>
        </w:r>
      </w:del>
      <w:r w:rsidR="00063A00" w:rsidRPr="002045C0">
        <w:rPr>
          <w:rFonts w:ascii="Times New Roman" w:hAnsi="Times New Roman" w:cs="Times New Roman"/>
        </w:rPr>
        <w:t>el efecto Covid</w:t>
      </w:r>
      <w:r w:rsidR="008D6925" w:rsidRPr="002045C0">
        <w:rPr>
          <w:rFonts w:ascii="Times New Roman" w:hAnsi="Times New Roman" w:cs="Times New Roman"/>
        </w:rPr>
        <w:t>-19</w:t>
      </w:r>
      <w:r w:rsidR="00063A00" w:rsidRPr="002045C0">
        <w:rPr>
          <w:rFonts w:ascii="Times New Roman" w:hAnsi="Times New Roman" w:cs="Times New Roman"/>
        </w:rPr>
        <w:t xml:space="preserve"> para el género femenino</w:t>
      </w:r>
      <w:r w:rsidR="00F478B8" w:rsidRPr="002045C0">
        <w:rPr>
          <w:rFonts w:ascii="Times New Roman" w:hAnsi="Times New Roman" w:cs="Times New Roman"/>
        </w:rPr>
        <w:t>.</w:t>
      </w:r>
    </w:p>
    <w:p w14:paraId="234B9DBA" w14:textId="26EEAEB4" w:rsidR="003A76A9" w:rsidRPr="002045C0" w:rsidRDefault="003A76A9" w:rsidP="002045C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DB109D5" w14:textId="3F0B4B0E" w:rsidR="003A76A9" w:rsidRPr="00992966" w:rsidRDefault="001E67E5" w:rsidP="002045C0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  <w:rPrChange w:id="160" w:author="Maria Victoria Colmenares Macia" w:date="2021-03-25T12:26:00Z">
            <w:rPr>
              <w:rFonts w:ascii="Times New Roman" w:hAnsi="Times New Roman" w:cs="Times New Roman"/>
              <w:u w:val="single"/>
            </w:rPr>
          </w:rPrChange>
        </w:rPr>
      </w:pPr>
      <w:r w:rsidRPr="00992966">
        <w:rPr>
          <w:rFonts w:ascii="Times New Roman" w:hAnsi="Times New Roman" w:cs="Times New Roman"/>
          <w:b/>
          <w:bCs/>
          <w:u w:val="single"/>
          <w:rPrChange w:id="161" w:author="Maria Victoria Colmenares Macia" w:date="2021-03-25T12:26:00Z">
            <w:rPr>
              <w:rFonts w:ascii="Times New Roman" w:hAnsi="Times New Roman" w:cs="Times New Roman"/>
              <w:u w:val="single"/>
            </w:rPr>
          </w:rPrChange>
        </w:rPr>
        <w:t>Desempleo en Regiones</w:t>
      </w:r>
    </w:p>
    <w:p w14:paraId="2F2EAE15" w14:textId="67A7CBAB" w:rsidR="009F468C" w:rsidRPr="002045C0" w:rsidRDefault="00245555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45C0">
        <w:rPr>
          <w:rFonts w:ascii="Times New Roman" w:hAnsi="Times New Roman" w:cs="Times New Roman"/>
        </w:rPr>
        <w:t>Observando la estadística nacional y su distribución regional, 6 regiones mostraron una tasa de desempleo superior a la tasa nacional.</w:t>
      </w:r>
    </w:p>
    <w:p w14:paraId="22D11AAF" w14:textId="19CC4738" w:rsidR="009F468C" w:rsidRDefault="00010D4E" w:rsidP="002045C0">
      <w:pPr>
        <w:spacing w:after="0" w:line="240" w:lineRule="auto"/>
        <w:jc w:val="both"/>
        <w:rPr>
          <w:ins w:id="162" w:author="Maria Victoria Colmenares Macia" w:date="2021-03-25T12:33:00Z"/>
          <w:rFonts w:ascii="Times New Roman" w:hAnsi="Times New Roman" w:cs="Times New Roman"/>
          <w:color w:val="FF0000"/>
        </w:rPr>
      </w:pPr>
      <w:r w:rsidRPr="00747546">
        <w:rPr>
          <w:rFonts w:ascii="Times New Roman" w:hAnsi="Times New Roman" w:cs="Times New Roman"/>
          <w:color w:val="FF0000"/>
        </w:rPr>
        <w:t>Grafico3</w:t>
      </w:r>
    </w:p>
    <w:p w14:paraId="4CD4E1FF" w14:textId="1DEEC563" w:rsidR="00B4460D" w:rsidRDefault="00B4460D" w:rsidP="002045C0">
      <w:pPr>
        <w:spacing w:after="0" w:line="240" w:lineRule="auto"/>
        <w:jc w:val="both"/>
        <w:rPr>
          <w:ins w:id="163" w:author="Maria Victoria Colmenares Macia" w:date="2021-03-25T12:33:00Z"/>
          <w:rFonts w:ascii="Times New Roman" w:hAnsi="Times New Roman" w:cs="Times New Roman"/>
          <w:color w:val="FF0000"/>
        </w:rPr>
      </w:pPr>
    </w:p>
    <w:p w14:paraId="6C1720F5" w14:textId="41703EE8" w:rsidR="00B4460D" w:rsidRPr="002045C0" w:rsidRDefault="00B4460D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ins w:id="164" w:author="Maria Victoria Colmenares Macia" w:date="2021-03-25T12:33:00Z">
        <w:r>
          <w:rPr>
            <w:rFonts w:ascii="Times New Roman" w:hAnsi="Times New Roman" w:cs="Times New Roman"/>
            <w:noProof/>
          </w:rPr>
          <w:drawing>
            <wp:inline distT="0" distB="0" distL="0" distR="0" wp14:anchorId="2BBAB929" wp14:editId="0A818CB5">
              <wp:extent cx="3581543" cy="2343150"/>
              <wp:effectExtent l="0" t="0" r="0" b="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1449" cy="234963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5D60BFA1" w14:textId="6CA6309A" w:rsidR="009F468C" w:rsidRPr="002045C0" w:rsidRDefault="003B7097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ins w:id="165" w:author="Maria Victoria Colmenares Macia" w:date="2021-03-25T12:33:00Z">
        <w:r>
          <w:rPr>
            <w:rFonts w:ascii="Times New Roman" w:hAnsi="Times New Roman" w:cs="Times New Roman"/>
          </w:rPr>
          <w:lastRenderedPageBreak/>
          <w:t xml:space="preserve">Para los trimestres </w:t>
        </w:r>
      </w:ins>
      <w:del w:id="166" w:author="Maria Victoria Colmenares Macia" w:date="2021-03-25T12:33:00Z">
        <w:r w:rsidR="00606A51" w:rsidRPr="002045C0" w:rsidDel="003B7097">
          <w:rPr>
            <w:rFonts w:ascii="Times New Roman" w:hAnsi="Times New Roman" w:cs="Times New Roman"/>
          </w:rPr>
          <w:delText>Desde</w:delText>
        </w:r>
      </w:del>
      <w:r w:rsidR="00606A51" w:rsidRPr="002045C0">
        <w:rPr>
          <w:rFonts w:ascii="Times New Roman" w:hAnsi="Times New Roman" w:cs="Times New Roman"/>
        </w:rPr>
        <w:t xml:space="preserve"> marzo – mayo</w:t>
      </w:r>
      <w:del w:id="167" w:author="Maria Victoria Colmenares Macia" w:date="2021-03-25T12:33:00Z">
        <w:r w:rsidR="00606A51" w:rsidRPr="002045C0" w:rsidDel="003B7097">
          <w:rPr>
            <w:rFonts w:ascii="Times New Roman" w:hAnsi="Times New Roman" w:cs="Times New Roman"/>
          </w:rPr>
          <w:delText xml:space="preserve"> 2020</w:delText>
        </w:r>
      </w:del>
      <w:r w:rsidR="00606A51" w:rsidRPr="002045C0">
        <w:rPr>
          <w:rFonts w:ascii="Times New Roman" w:hAnsi="Times New Roman" w:cs="Times New Roman"/>
        </w:rPr>
        <w:t xml:space="preserve"> hasta julio – septiembre </w:t>
      </w:r>
      <w:ins w:id="168" w:author="Maria Victoria Colmenares Macia" w:date="2021-03-25T12:34:00Z">
        <w:r>
          <w:rPr>
            <w:rFonts w:ascii="Times New Roman" w:hAnsi="Times New Roman" w:cs="Times New Roman"/>
          </w:rPr>
          <w:t xml:space="preserve">del </w:t>
        </w:r>
      </w:ins>
      <w:r w:rsidR="00606A51" w:rsidRPr="002045C0">
        <w:rPr>
          <w:rFonts w:ascii="Times New Roman" w:hAnsi="Times New Roman" w:cs="Times New Roman"/>
        </w:rPr>
        <w:t xml:space="preserve">2020 </w:t>
      </w:r>
      <w:r w:rsidR="00D60D13" w:rsidRPr="002045C0">
        <w:rPr>
          <w:rFonts w:ascii="Times New Roman" w:hAnsi="Times New Roman" w:cs="Times New Roman"/>
        </w:rPr>
        <w:t>visualizamos</w:t>
      </w:r>
      <w:r w:rsidR="00606A51" w:rsidRPr="002045C0">
        <w:rPr>
          <w:rFonts w:ascii="Times New Roman" w:hAnsi="Times New Roman" w:cs="Times New Roman"/>
        </w:rPr>
        <w:t xml:space="preserve"> </w:t>
      </w:r>
      <w:ins w:id="169" w:author="Maria Victoria Colmenares Macia" w:date="2021-03-25T12:34:00Z">
        <w:r>
          <w:rPr>
            <w:rFonts w:ascii="Times New Roman" w:hAnsi="Times New Roman" w:cs="Times New Roman"/>
          </w:rPr>
          <w:t xml:space="preserve">el crecimiento de la </w:t>
        </w:r>
      </w:ins>
      <w:del w:id="170" w:author="Maria Victoria Colmenares Macia" w:date="2021-03-25T12:34:00Z">
        <w:r w:rsidR="00606A51" w:rsidRPr="002045C0" w:rsidDel="003B7097">
          <w:rPr>
            <w:rFonts w:ascii="Times New Roman" w:hAnsi="Times New Roman" w:cs="Times New Roman"/>
          </w:rPr>
          <w:delText>como la</w:delText>
        </w:r>
      </w:del>
      <w:r w:rsidR="00606A51" w:rsidRPr="002045C0">
        <w:rPr>
          <w:rFonts w:ascii="Times New Roman" w:hAnsi="Times New Roman" w:cs="Times New Roman"/>
        </w:rPr>
        <w:t xml:space="preserve"> tasa de desempleo</w:t>
      </w:r>
      <w:del w:id="171" w:author="Maria Victoria Colmenares Macia" w:date="2021-03-25T12:34:00Z">
        <w:r w:rsidR="00606A51" w:rsidRPr="002045C0" w:rsidDel="003B7097">
          <w:rPr>
            <w:rFonts w:ascii="Times New Roman" w:hAnsi="Times New Roman" w:cs="Times New Roman"/>
          </w:rPr>
          <w:delText xml:space="preserve"> creció</w:delText>
        </w:r>
      </w:del>
      <w:r w:rsidR="00606A51" w:rsidRPr="002045C0">
        <w:rPr>
          <w:rFonts w:ascii="Times New Roman" w:hAnsi="Times New Roman" w:cs="Times New Roman"/>
        </w:rPr>
        <w:t>, siendo mayor en la región de Coquimbo</w:t>
      </w:r>
      <w:r w:rsidR="00700E2A" w:rsidRPr="002045C0">
        <w:rPr>
          <w:rFonts w:ascii="Times New Roman" w:hAnsi="Times New Roman" w:cs="Times New Roman"/>
        </w:rPr>
        <w:t xml:space="preserve">, </w:t>
      </w:r>
      <w:ins w:id="172" w:author="Maria Victoria Colmenares Macia" w:date="2021-03-25T12:37:00Z">
        <w:r>
          <w:rPr>
            <w:rFonts w:ascii="Times New Roman" w:hAnsi="Times New Roman" w:cs="Times New Roman"/>
          </w:rPr>
          <w:t xml:space="preserve">territorio </w:t>
        </w:r>
      </w:ins>
      <w:r w:rsidR="00700E2A" w:rsidRPr="002045C0">
        <w:rPr>
          <w:rFonts w:ascii="Times New Roman" w:hAnsi="Times New Roman" w:cs="Times New Roman"/>
        </w:rPr>
        <w:t>caracterizad</w:t>
      </w:r>
      <w:ins w:id="173" w:author="Maria Victoria Colmenares Macia" w:date="2021-03-25T12:37:00Z">
        <w:r>
          <w:rPr>
            <w:rFonts w:ascii="Times New Roman" w:hAnsi="Times New Roman" w:cs="Times New Roman"/>
          </w:rPr>
          <w:t>o</w:t>
        </w:r>
      </w:ins>
      <w:del w:id="174" w:author="Maria Victoria Colmenares Macia" w:date="2021-03-25T12:37:00Z">
        <w:r w:rsidR="00700E2A" w:rsidRPr="002045C0" w:rsidDel="003B7097">
          <w:rPr>
            <w:rFonts w:ascii="Times New Roman" w:hAnsi="Times New Roman" w:cs="Times New Roman"/>
          </w:rPr>
          <w:delText>a</w:delText>
        </w:r>
      </w:del>
      <w:r w:rsidR="00700E2A" w:rsidRPr="002045C0">
        <w:rPr>
          <w:rFonts w:ascii="Times New Roman" w:hAnsi="Times New Roman" w:cs="Times New Roman"/>
        </w:rPr>
        <w:t xml:space="preserve"> por la minería, agricultura y turismo,</w:t>
      </w:r>
      <w:r w:rsidR="00606A51" w:rsidRPr="002045C0">
        <w:rPr>
          <w:rFonts w:ascii="Times New Roman" w:hAnsi="Times New Roman" w:cs="Times New Roman"/>
        </w:rPr>
        <w:t xml:space="preserve"> </w:t>
      </w:r>
      <w:ins w:id="175" w:author="Maria Victoria Colmenares Macia" w:date="2021-03-25T12:37:00Z">
        <w:r>
          <w:rPr>
            <w:rFonts w:ascii="Times New Roman" w:hAnsi="Times New Roman" w:cs="Times New Roman"/>
          </w:rPr>
          <w:t>e</w:t>
        </w:r>
      </w:ins>
      <w:del w:id="176" w:author="Maria Victoria Colmenares Macia" w:date="2021-03-25T12:37:00Z">
        <w:r w:rsidR="00606A51" w:rsidRPr="002045C0" w:rsidDel="003B7097">
          <w:rPr>
            <w:rFonts w:ascii="Times New Roman" w:hAnsi="Times New Roman" w:cs="Times New Roman"/>
          </w:rPr>
          <w:delText>e</w:delText>
        </w:r>
      </w:del>
      <w:r w:rsidR="00606A51" w:rsidRPr="002045C0">
        <w:rPr>
          <w:rFonts w:ascii="Times New Roman" w:hAnsi="Times New Roman" w:cs="Times New Roman"/>
        </w:rPr>
        <w:t>n mayo – julio</w:t>
      </w:r>
      <w:ins w:id="177" w:author="Maria Victoria Colmenares Macia" w:date="2021-03-25T12:37:00Z">
        <w:r>
          <w:rPr>
            <w:rFonts w:ascii="Times New Roman" w:hAnsi="Times New Roman" w:cs="Times New Roman"/>
          </w:rPr>
          <w:t xml:space="preserve"> tuvo u</w:t>
        </w:r>
      </w:ins>
      <w:ins w:id="178" w:author="Maria Victoria Colmenares Macia" w:date="2021-03-25T12:38:00Z">
        <w:r>
          <w:rPr>
            <w:rFonts w:ascii="Times New Roman" w:hAnsi="Times New Roman" w:cs="Times New Roman"/>
          </w:rPr>
          <w:t xml:space="preserve">na tasa de desempleo de </w:t>
        </w:r>
      </w:ins>
      <w:del w:id="179" w:author="Maria Victoria Colmenares Macia" w:date="2021-03-25T12:38:00Z">
        <w:r w:rsidR="00606A51" w:rsidRPr="002045C0" w:rsidDel="003B7097">
          <w:rPr>
            <w:rFonts w:ascii="Times New Roman" w:hAnsi="Times New Roman" w:cs="Times New Roman"/>
          </w:rPr>
          <w:delText xml:space="preserve"> (</w:delText>
        </w:r>
      </w:del>
      <w:r w:rsidR="00606A51" w:rsidRPr="002045C0">
        <w:rPr>
          <w:rFonts w:ascii="Times New Roman" w:hAnsi="Times New Roman" w:cs="Times New Roman"/>
        </w:rPr>
        <w:t>16,1%</w:t>
      </w:r>
      <w:del w:id="180" w:author="Maria Victoria Colmenares Macia" w:date="2021-03-25T12:38:00Z">
        <w:r w:rsidR="00606A51" w:rsidRPr="002045C0" w:rsidDel="003B7097">
          <w:rPr>
            <w:rFonts w:ascii="Times New Roman" w:hAnsi="Times New Roman" w:cs="Times New Roman"/>
          </w:rPr>
          <w:delText>)</w:delText>
        </w:r>
      </w:del>
      <w:r w:rsidR="005D0F79" w:rsidRPr="002045C0">
        <w:rPr>
          <w:rFonts w:ascii="Times New Roman" w:hAnsi="Times New Roman" w:cs="Times New Roman"/>
        </w:rPr>
        <w:t xml:space="preserve"> y </w:t>
      </w:r>
      <w:ins w:id="181" w:author="Maria Victoria Colmenares Macia" w:date="2021-03-25T12:38:00Z">
        <w:r>
          <w:rPr>
            <w:rFonts w:ascii="Times New Roman" w:hAnsi="Times New Roman" w:cs="Times New Roman"/>
          </w:rPr>
          <w:t xml:space="preserve">la </w:t>
        </w:r>
      </w:ins>
      <w:r w:rsidR="005D0F79" w:rsidRPr="002045C0">
        <w:rPr>
          <w:rFonts w:ascii="Times New Roman" w:hAnsi="Times New Roman" w:cs="Times New Roman"/>
        </w:rPr>
        <w:t xml:space="preserve">mantuvo </w:t>
      </w:r>
      <w:del w:id="182" w:author="Maria Victoria Colmenares Macia" w:date="2021-03-25T12:38:00Z">
        <w:r w:rsidR="005D0F79" w:rsidRPr="002045C0" w:rsidDel="003B7097">
          <w:rPr>
            <w:rFonts w:ascii="Times New Roman" w:hAnsi="Times New Roman" w:cs="Times New Roman"/>
          </w:rPr>
          <w:delText xml:space="preserve">la tasa más alta hasta </w:delText>
        </w:r>
      </w:del>
      <w:r w:rsidR="005D0F79" w:rsidRPr="002045C0">
        <w:rPr>
          <w:rFonts w:ascii="Times New Roman" w:hAnsi="Times New Roman" w:cs="Times New Roman"/>
        </w:rPr>
        <w:t>final de año (12,2% en noviembre 2020 – enero 2021)</w:t>
      </w:r>
      <w:r w:rsidR="0030570C" w:rsidRPr="002045C0">
        <w:rPr>
          <w:rFonts w:ascii="Times New Roman" w:hAnsi="Times New Roman" w:cs="Times New Roman"/>
        </w:rPr>
        <w:t>.</w:t>
      </w:r>
      <w:r w:rsidR="005D0F79" w:rsidRPr="002045C0">
        <w:rPr>
          <w:rFonts w:ascii="Times New Roman" w:hAnsi="Times New Roman" w:cs="Times New Roman"/>
        </w:rPr>
        <w:t xml:space="preserve"> La segunda mayor tasa de desempleo</w:t>
      </w:r>
      <w:r w:rsidR="00F71A84" w:rsidRPr="002045C0">
        <w:rPr>
          <w:rFonts w:ascii="Times New Roman" w:hAnsi="Times New Roman" w:cs="Times New Roman"/>
        </w:rPr>
        <w:t xml:space="preserve"> fue</w:t>
      </w:r>
      <w:r w:rsidR="004B6450" w:rsidRPr="002045C0">
        <w:rPr>
          <w:rFonts w:ascii="Times New Roman" w:hAnsi="Times New Roman" w:cs="Times New Roman"/>
        </w:rPr>
        <w:t xml:space="preserve"> la región de los Ríos</w:t>
      </w:r>
      <w:r w:rsidR="00CA5406" w:rsidRPr="002045C0">
        <w:rPr>
          <w:rFonts w:ascii="Times New Roman" w:hAnsi="Times New Roman" w:cs="Times New Roman"/>
        </w:rPr>
        <w:t xml:space="preserve">, siendo la agricultura su principal actividad, </w:t>
      </w:r>
      <w:r w:rsidR="004B6450" w:rsidRPr="002045C0">
        <w:rPr>
          <w:rFonts w:ascii="Times New Roman" w:hAnsi="Times New Roman" w:cs="Times New Roman"/>
        </w:rPr>
        <w:t xml:space="preserve">en junio – agosto (15,9%), </w:t>
      </w:r>
      <w:r w:rsidR="001E29F0" w:rsidRPr="002045C0">
        <w:rPr>
          <w:rFonts w:ascii="Times New Roman" w:hAnsi="Times New Roman" w:cs="Times New Roman"/>
        </w:rPr>
        <w:t>reduciéndose</w:t>
      </w:r>
      <w:r w:rsidR="004B6450" w:rsidRPr="002045C0">
        <w:rPr>
          <w:rFonts w:ascii="Times New Roman" w:hAnsi="Times New Roman" w:cs="Times New Roman"/>
        </w:rPr>
        <w:t xml:space="preserve"> a final de año </w:t>
      </w:r>
      <w:r w:rsidR="001E29F0" w:rsidRPr="002045C0">
        <w:rPr>
          <w:rFonts w:ascii="Times New Roman" w:hAnsi="Times New Roman" w:cs="Times New Roman"/>
        </w:rPr>
        <w:t>a</w:t>
      </w:r>
      <w:r w:rsidR="0079217C" w:rsidRPr="002045C0">
        <w:rPr>
          <w:rFonts w:ascii="Times New Roman" w:hAnsi="Times New Roman" w:cs="Times New Roman"/>
        </w:rPr>
        <w:t xml:space="preserve"> 9,3%, más baja incluso que la tasa nacional. </w:t>
      </w:r>
      <w:r w:rsidR="000962E8" w:rsidRPr="002045C0">
        <w:rPr>
          <w:rFonts w:ascii="Times New Roman" w:hAnsi="Times New Roman" w:cs="Times New Roman"/>
        </w:rPr>
        <w:t>Valparaíso</w:t>
      </w:r>
      <w:r w:rsidR="00700E2A" w:rsidRPr="002045C0">
        <w:rPr>
          <w:rFonts w:ascii="Times New Roman" w:hAnsi="Times New Roman" w:cs="Times New Roman"/>
        </w:rPr>
        <w:t xml:space="preserve">, región que concentra las principales empresas vitivinícolas, </w:t>
      </w:r>
      <w:r w:rsidR="000962E8" w:rsidRPr="002045C0">
        <w:rPr>
          <w:rFonts w:ascii="Times New Roman" w:hAnsi="Times New Roman" w:cs="Times New Roman"/>
        </w:rPr>
        <w:t>se mantuvo todo el periodo por encima de la tasa nacional, mostrando la tercera mayor tasa de desempleo en julio – septiembre 2020 (14,4%)</w:t>
      </w:r>
      <w:r w:rsidR="00960130" w:rsidRPr="002045C0">
        <w:rPr>
          <w:rFonts w:ascii="Times New Roman" w:hAnsi="Times New Roman" w:cs="Times New Roman"/>
        </w:rPr>
        <w:t xml:space="preserve">, </w:t>
      </w:r>
      <w:r w:rsidR="00297470" w:rsidRPr="002045C0">
        <w:rPr>
          <w:rFonts w:ascii="Times New Roman" w:hAnsi="Times New Roman" w:cs="Times New Roman"/>
        </w:rPr>
        <w:t xml:space="preserve">pero </w:t>
      </w:r>
      <w:r w:rsidR="00960130" w:rsidRPr="002045C0">
        <w:rPr>
          <w:rFonts w:ascii="Times New Roman" w:hAnsi="Times New Roman" w:cs="Times New Roman"/>
        </w:rPr>
        <w:t>a final de año redu</w:t>
      </w:r>
      <w:r w:rsidR="003C0746" w:rsidRPr="002045C0">
        <w:rPr>
          <w:rFonts w:ascii="Times New Roman" w:hAnsi="Times New Roman" w:cs="Times New Roman"/>
        </w:rPr>
        <w:t>j</w:t>
      </w:r>
      <w:r w:rsidR="00960130" w:rsidRPr="002045C0">
        <w:rPr>
          <w:rFonts w:ascii="Times New Roman" w:hAnsi="Times New Roman" w:cs="Times New Roman"/>
        </w:rPr>
        <w:t xml:space="preserve">o el desempleo a 10,6%. </w:t>
      </w:r>
      <w:r w:rsidR="003C0746" w:rsidRPr="002045C0">
        <w:rPr>
          <w:rFonts w:ascii="Times New Roman" w:hAnsi="Times New Roman" w:cs="Times New Roman"/>
        </w:rPr>
        <w:t>Tambié</w:t>
      </w:r>
      <w:r w:rsidR="00960130" w:rsidRPr="002045C0">
        <w:rPr>
          <w:rFonts w:ascii="Times New Roman" w:hAnsi="Times New Roman" w:cs="Times New Roman"/>
        </w:rPr>
        <w:t>n la región Metropolitana</w:t>
      </w:r>
      <w:r w:rsidR="003C0746" w:rsidRPr="002045C0">
        <w:rPr>
          <w:rFonts w:ascii="Times New Roman" w:hAnsi="Times New Roman" w:cs="Times New Roman"/>
        </w:rPr>
        <w:t xml:space="preserve"> tuvo este comportamiento</w:t>
      </w:r>
      <w:r w:rsidR="00CA5406" w:rsidRPr="002045C0">
        <w:rPr>
          <w:rFonts w:ascii="Times New Roman" w:hAnsi="Times New Roman" w:cs="Times New Roman"/>
        </w:rPr>
        <w:t xml:space="preserve">, </w:t>
      </w:r>
      <w:r w:rsidR="00960130" w:rsidRPr="002045C0">
        <w:rPr>
          <w:rFonts w:ascii="Times New Roman" w:hAnsi="Times New Roman" w:cs="Times New Roman"/>
        </w:rPr>
        <w:t xml:space="preserve">con una reducción </w:t>
      </w:r>
      <w:r w:rsidR="003C0746" w:rsidRPr="002045C0">
        <w:rPr>
          <w:rFonts w:ascii="Times New Roman" w:hAnsi="Times New Roman" w:cs="Times New Roman"/>
        </w:rPr>
        <w:t>hasta</w:t>
      </w:r>
      <w:r w:rsidR="00960130" w:rsidRPr="002045C0">
        <w:rPr>
          <w:rFonts w:ascii="Times New Roman" w:hAnsi="Times New Roman" w:cs="Times New Roman"/>
        </w:rPr>
        <w:t xml:space="preserve"> </w:t>
      </w:r>
      <w:r w:rsidR="003C0746" w:rsidRPr="002045C0">
        <w:rPr>
          <w:rFonts w:ascii="Times New Roman" w:hAnsi="Times New Roman" w:cs="Times New Roman"/>
        </w:rPr>
        <w:t xml:space="preserve">la </w:t>
      </w:r>
      <w:r w:rsidR="00960130" w:rsidRPr="002045C0">
        <w:rPr>
          <w:rFonts w:ascii="Times New Roman" w:hAnsi="Times New Roman" w:cs="Times New Roman"/>
        </w:rPr>
        <w:t xml:space="preserve">tasa de 11,4% en noviembre 2020 – enero 2021. </w:t>
      </w:r>
      <w:r w:rsidR="00700E2A" w:rsidRPr="002045C0">
        <w:rPr>
          <w:rFonts w:ascii="Times New Roman" w:hAnsi="Times New Roman" w:cs="Times New Roman"/>
        </w:rPr>
        <w:t xml:space="preserve">Antofagasta y Tarapacá, dos regiones </w:t>
      </w:r>
      <w:r w:rsidR="00AF0353" w:rsidRPr="002045C0">
        <w:rPr>
          <w:rFonts w:ascii="Times New Roman" w:hAnsi="Times New Roman" w:cs="Times New Roman"/>
        </w:rPr>
        <w:t>mineras, tuvieron tasas de desempleo en torno a la tasa nacional, cerrando el año en 10,8% y 10,4% respectivamente</w:t>
      </w:r>
      <w:ins w:id="183" w:author="Maria Victoria Colmenares Macia" w:date="2021-03-25T12:40:00Z">
        <w:r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/>
          </w:rPr>
          <w:t xml:space="preserve">(Datos tomados de la </w:t>
        </w:r>
        <w:r w:rsidRPr="003C4F80">
          <w:rPr>
            <w:rFonts w:ascii="Times New Roman" w:hAnsi="Times New Roman" w:cs="Times New Roman"/>
          </w:rPr>
          <w:t>Encuesta Nacional de Empleo, INE</w:t>
        </w:r>
        <w:r>
          <w:rPr>
            <w:rFonts w:ascii="Times New Roman" w:hAnsi="Times New Roman" w:cs="Times New Roman"/>
          </w:rPr>
          <w:t>)</w:t>
        </w:r>
      </w:ins>
      <w:r w:rsidR="003C0746" w:rsidRPr="002045C0">
        <w:rPr>
          <w:rFonts w:ascii="Times New Roman" w:hAnsi="Times New Roman" w:cs="Times New Roman"/>
        </w:rPr>
        <w:t>.</w:t>
      </w:r>
    </w:p>
    <w:p w14:paraId="195AD55B" w14:textId="4CB7C0E6" w:rsidR="00193BD3" w:rsidRPr="002045C0" w:rsidRDefault="00193BD3" w:rsidP="002045C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702447" w14:textId="4F3FCA9B" w:rsidR="00193BD3" w:rsidRPr="006F3020" w:rsidRDefault="00FB750F" w:rsidP="002045C0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  <w:rPrChange w:id="184" w:author="Maria Victoria Colmenares Macia" w:date="2021-03-25T12:54:00Z">
            <w:rPr>
              <w:rFonts w:ascii="Times New Roman" w:hAnsi="Times New Roman" w:cs="Times New Roman"/>
              <w:u w:val="single"/>
            </w:rPr>
          </w:rPrChange>
        </w:rPr>
      </w:pPr>
      <w:r w:rsidRPr="006F3020">
        <w:rPr>
          <w:rFonts w:ascii="Times New Roman" w:hAnsi="Times New Roman" w:cs="Times New Roman"/>
          <w:b/>
          <w:bCs/>
          <w:u w:val="single"/>
          <w:rPrChange w:id="185" w:author="Maria Victoria Colmenares Macia" w:date="2021-03-25T12:54:00Z">
            <w:rPr>
              <w:rFonts w:ascii="Times New Roman" w:hAnsi="Times New Roman" w:cs="Times New Roman"/>
              <w:u w:val="single"/>
            </w:rPr>
          </w:rPrChange>
        </w:rPr>
        <w:t>¿Afecta el Covid al empleo de los millenials?</w:t>
      </w:r>
    </w:p>
    <w:p w14:paraId="5D4C6C08" w14:textId="767A88D7" w:rsidR="00FB750F" w:rsidRPr="002045C0" w:rsidRDefault="003B7097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ins w:id="186" w:author="Maria Victoria Colmenares Macia" w:date="2021-03-25T12:40:00Z">
        <w:r>
          <w:rPr>
            <w:rFonts w:ascii="Times New Roman" w:hAnsi="Times New Roman" w:cs="Times New Roman"/>
          </w:rPr>
          <w:t xml:space="preserve">El centro del análisis que se presenta en este Blog, se centra en </w:t>
        </w:r>
      </w:ins>
      <w:del w:id="187" w:author="Maria Victoria Colmenares Macia" w:date="2021-03-25T12:41:00Z">
        <w:r w:rsidR="00D60D13" w:rsidRPr="002045C0" w:rsidDel="003B7097">
          <w:rPr>
            <w:rFonts w:ascii="Times New Roman" w:hAnsi="Times New Roman" w:cs="Times New Roman"/>
          </w:rPr>
          <w:delText xml:space="preserve">Nuestro </w:delText>
        </w:r>
        <w:r w:rsidR="00F45AF4" w:rsidRPr="002045C0" w:rsidDel="003B7097">
          <w:rPr>
            <w:rFonts w:ascii="Times New Roman" w:hAnsi="Times New Roman" w:cs="Times New Roman"/>
          </w:rPr>
          <w:delText xml:space="preserve">análisis del desempleo en 2020 se centra en </w:delText>
        </w:r>
      </w:del>
      <w:r w:rsidR="00F45AF4" w:rsidRPr="002045C0">
        <w:rPr>
          <w:rFonts w:ascii="Times New Roman" w:hAnsi="Times New Roman" w:cs="Times New Roman"/>
        </w:rPr>
        <w:t>la Población Económicamente Activa (PEA) hasta los 49 años, separados en rangos de 10 años,</w:t>
      </w:r>
      <w:ins w:id="188" w:author="Maria Victoria Colmenares Macia" w:date="2021-03-25T12:41:00Z">
        <w:r>
          <w:rPr>
            <w:rFonts w:ascii="Times New Roman" w:hAnsi="Times New Roman" w:cs="Times New Roman"/>
          </w:rPr>
          <w:t xml:space="preserve"> para el año 2020</w:t>
        </w:r>
      </w:ins>
      <w:del w:id="189" w:author="Maria Victoria Colmenares Macia" w:date="2021-03-25T12:41:00Z">
        <w:r w:rsidR="00F45AF4" w:rsidRPr="002045C0" w:rsidDel="003B7097">
          <w:rPr>
            <w:rFonts w:ascii="Times New Roman" w:hAnsi="Times New Roman" w:cs="Times New Roman"/>
          </w:rPr>
          <w:delText xml:space="preserve"> para el resto de la población no observ</w:delText>
        </w:r>
        <w:r w:rsidR="00D60D13" w:rsidRPr="002045C0" w:rsidDel="003B7097">
          <w:rPr>
            <w:rFonts w:ascii="Times New Roman" w:hAnsi="Times New Roman" w:cs="Times New Roman"/>
          </w:rPr>
          <w:delText>amos</w:delText>
        </w:r>
        <w:r w:rsidR="00F45AF4" w:rsidRPr="002045C0" w:rsidDel="003B7097">
          <w:rPr>
            <w:rFonts w:ascii="Times New Roman" w:hAnsi="Times New Roman" w:cs="Times New Roman"/>
          </w:rPr>
          <w:delText xml:space="preserve"> efectos</w:delText>
        </w:r>
      </w:del>
      <w:r w:rsidR="001A47FB" w:rsidRPr="002045C0">
        <w:rPr>
          <w:rFonts w:ascii="Times New Roman" w:hAnsi="Times New Roman" w:cs="Times New Roman"/>
        </w:rPr>
        <w:t>.</w:t>
      </w:r>
    </w:p>
    <w:p w14:paraId="78387AE7" w14:textId="6DAF565D" w:rsidR="00FB750F" w:rsidRPr="002045C0" w:rsidRDefault="007978BE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7546">
        <w:rPr>
          <w:rFonts w:ascii="Times New Roman" w:hAnsi="Times New Roman" w:cs="Times New Roman"/>
          <w:color w:val="FF0000"/>
        </w:rPr>
        <w:t>Grafico4</w:t>
      </w:r>
    </w:p>
    <w:p w14:paraId="21931524" w14:textId="545DF2B6" w:rsidR="003B7097" w:rsidRDefault="003B7097" w:rsidP="002045C0">
      <w:pPr>
        <w:spacing w:after="0" w:line="240" w:lineRule="auto"/>
        <w:jc w:val="both"/>
        <w:rPr>
          <w:ins w:id="190" w:author="Maria Victoria Colmenares Macia" w:date="2021-03-25T12:41:00Z"/>
          <w:rFonts w:ascii="Times New Roman" w:hAnsi="Times New Roman" w:cs="Times New Roman"/>
        </w:rPr>
      </w:pPr>
      <w:ins w:id="191" w:author="Maria Victoria Colmenares Macia" w:date="2021-03-25T12:41:00Z">
        <w:r>
          <w:rPr>
            <w:rFonts w:ascii="Times New Roman" w:hAnsi="Times New Roman" w:cs="Times New Roman"/>
            <w:noProof/>
          </w:rPr>
          <w:drawing>
            <wp:inline distT="0" distB="0" distL="0" distR="0" wp14:anchorId="4E6D5A4C" wp14:editId="17F57341">
              <wp:extent cx="4691234" cy="3067050"/>
              <wp:effectExtent l="0" t="0" r="0" b="0"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99084" cy="3072182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1ACF2E31" w14:textId="77777777" w:rsidR="003B7097" w:rsidRDefault="003B7097" w:rsidP="002045C0">
      <w:pPr>
        <w:spacing w:after="0" w:line="240" w:lineRule="auto"/>
        <w:jc w:val="both"/>
        <w:rPr>
          <w:ins w:id="192" w:author="Maria Victoria Colmenares Macia" w:date="2021-03-25T12:41:00Z"/>
          <w:rFonts w:ascii="Times New Roman" w:hAnsi="Times New Roman" w:cs="Times New Roman"/>
        </w:rPr>
      </w:pPr>
    </w:p>
    <w:p w14:paraId="6042B9F6" w14:textId="484E1F0A" w:rsidR="00FB750F" w:rsidRPr="002045C0" w:rsidRDefault="00D60D13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45C0">
        <w:rPr>
          <w:rFonts w:ascii="Times New Roman" w:hAnsi="Times New Roman" w:cs="Times New Roman"/>
        </w:rPr>
        <w:t>L</w:t>
      </w:r>
      <w:r w:rsidR="00EC5587" w:rsidRPr="002045C0">
        <w:rPr>
          <w:rFonts w:ascii="Times New Roman" w:hAnsi="Times New Roman" w:cs="Times New Roman"/>
        </w:rPr>
        <w:t xml:space="preserve">a generación de los millenials, que en el gráfico incluye las categorías de 20 a 29 años y de 30 a 39 años son afectadas por </w:t>
      </w:r>
      <w:ins w:id="193" w:author="Maria Victoria Colmenares Macia" w:date="2021-03-25T12:41:00Z">
        <w:r w:rsidR="003B7097">
          <w:rPr>
            <w:rFonts w:ascii="Times New Roman" w:hAnsi="Times New Roman" w:cs="Times New Roman"/>
          </w:rPr>
          <w:t>la crisis e</w:t>
        </w:r>
      </w:ins>
      <w:ins w:id="194" w:author="Maria Victoria Colmenares Macia" w:date="2021-03-25T12:42:00Z">
        <w:r w:rsidR="003B7097">
          <w:rPr>
            <w:rFonts w:ascii="Times New Roman" w:hAnsi="Times New Roman" w:cs="Times New Roman"/>
          </w:rPr>
          <w:t>conómica generada por la pandemia d</w:t>
        </w:r>
      </w:ins>
      <w:r w:rsidR="00EC5587" w:rsidRPr="002045C0">
        <w:rPr>
          <w:rFonts w:ascii="Times New Roman" w:hAnsi="Times New Roman" w:cs="Times New Roman"/>
        </w:rPr>
        <w:t>el Covid-19, presentando mayores tasas de desempleo que la tasa nacional. Específicamente</w:t>
      </w:r>
      <w:r w:rsidR="00C5081B" w:rsidRPr="002045C0">
        <w:rPr>
          <w:rFonts w:ascii="Times New Roman" w:hAnsi="Times New Roman" w:cs="Times New Roman"/>
        </w:rPr>
        <w:t>,</w:t>
      </w:r>
      <w:r w:rsidR="00EC5587" w:rsidRPr="002045C0">
        <w:rPr>
          <w:rFonts w:ascii="Times New Roman" w:hAnsi="Times New Roman" w:cs="Times New Roman"/>
        </w:rPr>
        <w:t xml:space="preserve"> la primera categoría de 10 a 19 años triplica la tasa nacional</w:t>
      </w:r>
      <w:ins w:id="195" w:author="Maria Victoria Colmenares Macia" w:date="2021-03-25T12:44:00Z">
        <w:r w:rsidR="003B7097">
          <w:rPr>
            <w:rFonts w:ascii="Times New Roman" w:hAnsi="Times New Roman" w:cs="Times New Roman"/>
          </w:rPr>
          <w:t>, llegando a un 42%</w:t>
        </w:r>
      </w:ins>
      <w:r w:rsidR="00EC5587" w:rsidRPr="002045C0">
        <w:rPr>
          <w:rFonts w:ascii="Times New Roman" w:hAnsi="Times New Roman" w:cs="Times New Roman"/>
        </w:rPr>
        <w:t xml:space="preserve"> y la segunda categoría, de </w:t>
      </w:r>
      <w:r w:rsidR="0014360C" w:rsidRPr="002045C0">
        <w:rPr>
          <w:rFonts w:ascii="Times New Roman" w:hAnsi="Times New Roman" w:cs="Times New Roman"/>
        </w:rPr>
        <w:t>20 a 29 años</w:t>
      </w:r>
      <w:ins w:id="196" w:author="Maria Victoria Colmenares Macia" w:date="2021-03-25T12:52:00Z">
        <w:r w:rsidR="00F4530E">
          <w:rPr>
            <w:rFonts w:ascii="Times New Roman" w:hAnsi="Times New Roman" w:cs="Times New Roman"/>
          </w:rPr>
          <w:t xml:space="preserve"> a un</w:t>
        </w:r>
      </w:ins>
      <w:r w:rsidR="0014360C" w:rsidRPr="002045C0">
        <w:rPr>
          <w:rFonts w:ascii="Times New Roman" w:hAnsi="Times New Roman" w:cs="Times New Roman"/>
        </w:rPr>
        <w:t xml:space="preserve"> </w:t>
      </w:r>
      <w:ins w:id="197" w:author="Maria Victoria Colmenares Macia" w:date="2021-03-25T12:44:00Z">
        <w:r w:rsidR="00F4530E">
          <w:rPr>
            <w:rFonts w:ascii="Times New Roman" w:hAnsi="Times New Roman" w:cs="Times New Roman"/>
          </w:rPr>
          <w:t xml:space="preserve">22,6% </w:t>
        </w:r>
      </w:ins>
      <w:ins w:id="198" w:author="Maria Victoria Colmenares Macia" w:date="2021-03-25T12:52:00Z">
        <w:r w:rsidR="00F4530E">
          <w:rPr>
            <w:rFonts w:ascii="Times New Roman" w:hAnsi="Times New Roman" w:cs="Times New Roman"/>
          </w:rPr>
          <w:t>para el pe</w:t>
        </w:r>
      </w:ins>
      <w:ins w:id="199" w:author="Maria Victoria Colmenares Macia" w:date="2021-03-25T12:53:00Z">
        <w:r w:rsidR="00F4530E">
          <w:rPr>
            <w:rFonts w:ascii="Times New Roman" w:hAnsi="Times New Roman" w:cs="Times New Roman"/>
          </w:rPr>
          <w:t>riodo de mayo a julio 2020</w:t>
        </w:r>
      </w:ins>
      <w:del w:id="200" w:author="Maria Victoria Colmenares Macia" w:date="2021-03-25T12:52:00Z">
        <w:r w:rsidR="0014360C" w:rsidRPr="002045C0" w:rsidDel="00F4530E">
          <w:rPr>
            <w:rFonts w:ascii="Times New Roman" w:hAnsi="Times New Roman" w:cs="Times New Roman"/>
          </w:rPr>
          <w:delText>casi duplica la tasa nacional de desempleo</w:delText>
        </w:r>
      </w:del>
      <w:r w:rsidR="0014360C" w:rsidRPr="002045C0">
        <w:rPr>
          <w:rFonts w:ascii="Times New Roman" w:hAnsi="Times New Roman" w:cs="Times New Roman"/>
        </w:rPr>
        <w:t>. A pesar de est</w:t>
      </w:r>
      <w:r w:rsidR="00E82368" w:rsidRPr="002045C0">
        <w:rPr>
          <w:rFonts w:ascii="Times New Roman" w:hAnsi="Times New Roman" w:cs="Times New Roman"/>
        </w:rPr>
        <w:t>o</w:t>
      </w:r>
      <w:r w:rsidR="0014360C" w:rsidRPr="002045C0">
        <w:rPr>
          <w:rFonts w:ascii="Times New Roman" w:hAnsi="Times New Roman" w:cs="Times New Roman"/>
        </w:rPr>
        <w:t xml:space="preserve">, </w:t>
      </w:r>
      <w:r w:rsidR="0073314C" w:rsidRPr="002045C0">
        <w:rPr>
          <w:rFonts w:ascii="Times New Roman" w:hAnsi="Times New Roman" w:cs="Times New Roman"/>
        </w:rPr>
        <w:t xml:space="preserve">posterior al periodo de mayor crisis (marzo a septiembre 2020, 5 trimestres móviles) la tendencia es de una notable mejoría (la primera categoría </w:t>
      </w:r>
      <w:r w:rsidR="00E82368" w:rsidRPr="002045C0">
        <w:rPr>
          <w:rFonts w:ascii="Times New Roman" w:hAnsi="Times New Roman" w:cs="Times New Roman"/>
        </w:rPr>
        <w:t>el</w:t>
      </w:r>
      <w:r w:rsidR="0073314C" w:rsidRPr="002045C0">
        <w:rPr>
          <w:rFonts w:ascii="Times New Roman" w:hAnsi="Times New Roman" w:cs="Times New Roman"/>
        </w:rPr>
        <w:t xml:space="preserve"> desempleo se redujo de 42% en mayo – julio a 27,6% en noviembre 2020 – enero 2021. Un comportamiento similar aprecia</w:t>
      </w:r>
      <w:r w:rsidRPr="002045C0">
        <w:rPr>
          <w:rFonts w:ascii="Times New Roman" w:hAnsi="Times New Roman" w:cs="Times New Roman"/>
        </w:rPr>
        <w:t>mos</w:t>
      </w:r>
      <w:r w:rsidR="0073314C" w:rsidRPr="002045C0">
        <w:rPr>
          <w:rFonts w:ascii="Times New Roman" w:hAnsi="Times New Roman" w:cs="Times New Roman"/>
        </w:rPr>
        <w:t xml:space="preserve"> </w:t>
      </w:r>
      <w:r w:rsidR="00E82368" w:rsidRPr="002045C0">
        <w:rPr>
          <w:rFonts w:ascii="Times New Roman" w:hAnsi="Times New Roman" w:cs="Times New Roman"/>
        </w:rPr>
        <w:t>entre</w:t>
      </w:r>
      <w:r w:rsidR="0073314C" w:rsidRPr="002045C0">
        <w:rPr>
          <w:rFonts w:ascii="Times New Roman" w:hAnsi="Times New Roman" w:cs="Times New Roman"/>
        </w:rPr>
        <w:t xml:space="preserve"> 20 a 29 años.</w:t>
      </w:r>
      <w:r w:rsidR="001121E2" w:rsidRPr="002045C0">
        <w:rPr>
          <w:rFonts w:ascii="Times New Roman" w:hAnsi="Times New Roman" w:cs="Times New Roman"/>
        </w:rPr>
        <w:t xml:space="preserve"> </w:t>
      </w:r>
      <w:r w:rsidR="00E82368" w:rsidRPr="002045C0">
        <w:rPr>
          <w:rFonts w:ascii="Times New Roman" w:hAnsi="Times New Roman" w:cs="Times New Roman"/>
        </w:rPr>
        <w:t>En</w:t>
      </w:r>
      <w:r w:rsidR="001121E2" w:rsidRPr="002045C0">
        <w:rPr>
          <w:rFonts w:ascii="Times New Roman" w:hAnsi="Times New Roman" w:cs="Times New Roman"/>
        </w:rPr>
        <w:t xml:space="preserve"> las personas entre 30 </w:t>
      </w:r>
      <w:r w:rsidR="00B45B60" w:rsidRPr="002045C0">
        <w:rPr>
          <w:rFonts w:ascii="Times New Roman" w:hAnsi="Times New Roman" w:cs="Times New Roman"/>
        </w:rPr>
        <w:t>a</w:t>
      </w:r>
      <w:r w:rsidR="001121E2" w:rsidRPr="002045C0">
        <w:rPr>
          <w:rFonts w:ascii="Times New Roman" w:hAnsi="Times New Roman" w:cs="Times New Roman"/>
        </w:rPr>
        <w:t xml:space="preserve"> 39 años </w:t>
      </w:r>
      <w:r w:rsidR="00B45B60" w:rsidRPr="002045C0">
        <w:rPr>
          <w:rFonts w:ascii="Times New Roman" w:hAnsi="Times New Roman" w:cs="Times New Roman"/>
        </w:rPr>
        <w:t>el</w:t>
      </w:r>
      <w:r w:rsidR="001121E2" w:rsidRPr="002045C0">
        <w:rPr>
          <w:rFonts w:ascii="Times New Roman" w:hAnsi="Times New Roman" w:cs="Times New Roman"/>
        </w:rPr>
        <w:t xml:space="preserve"> desempleo se mantiene por debajo de la tasa nacional</w:t>
      </w:r>
      <w:ins w:id="201" w:author="Maria Victoria Colmenares Macia" w:date="2021-03-25T12:54:00Z">
        <w:r w:rsidR="00F4530E">
          <w:rPr>
            <w:rFonts w:ascii="Times New Roman" w:hAnsi="Times New Roman" w:cs="Times New Roman"/>
          </w:rPr>
          <w:t xml:space="preserve"> </w:t>
        </w:r>
        <w:r w:rsidR="00F4530E">
          <w:rPr>
            <w:rFonts w:ascii="Times New Roman" w:hAnsi="Times New Roman" w:cs="Times New Roman"/>
          </w:rPr>
          <w:t xml:space="preserve">(Datos tomados de la </w:t>
        </w:r>
        <w:r w:rsidR="00F4530E" w:rsidRPr="003C4F80">
          <w:rPr>
            <w:rFonts w:ascii="Times New Roman" w:hAnsi="Times New Roman" w:cs="Times New Roman"/>
          </w:rPr>
          <w:t>Encuesta Nacional de Empleo, INE</w:t>
        </w:r>
        <w:r w:rsidR="00F4530E">
          <w:rPr>
            <w:rFonts w:ascii="Times New Roman" w:hAnsi="Times New Roman" w:cs="Times New Roman"/>
          </w:rPr>
          <w:t>)</w:t>
        </w:r>
      </w:ins>
      <w:r w:rsidR="001121E2" w:rsidRPr="002045C0">
        <w:rPr>
          <w:rFonts w:ascii="Times New Roman" w:hAnsi="Times New Roman" w:cs="Times New Roman"/>
        </w:rPr>
        <w:t>.</w:t>
      </w:r>
    </w:p>
    <w:p w14:paraId="3D548742" w14:textId="6ED5D58D" w:rsidR="00FB750F" w:rsidRPr="002045C0" w:rsidRDefault="00FB750F" w:rsidP="002045C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6E759D" w14:textId="76F8958B" w:rsidR="00FB750F" w:rsidRPr="006F3020" w:rsidRDefault="00C92AD9" w:rsidP="002045C0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  <w:rPrChange w:id="202" w:author="Maria Victoria Colmenares Macia" w:date="2021-03-25T12:54:00Z">
            <w:rPr>
              <w:rFonts w:ascii="Times New Roman" w:hAnsi="Times New Roman" w:cs="Times New Roman"/>
              <w:u w:val="single"/>
            </w:rPr>
          </w:rPrChange>
        </w:rPr>
      </w:pPr>
      <w:r w:rsidRPr="006F3020">
        <w:rPr>
          <w:rFonts w:ascii="Times New Roman" w:hAnsi="Times New Roman" w:cs="Times New Roman"/>
          <w:b/>
          <w:bCs/>
          <w:u w:val="single"/>
          <w:rPrChange w:id="203" w:author="Maria Victoria Colmenares Macia" w:date="2021-03-25T12:54:00Z">
            <w:rPr>
              <w:rFonts w:ascii="Times New Roman" w:hAnsi="Times New Roman" w:cs="Times New Roman"/>
              <w:u w:val="single"/>
            </w:rPr>
          </w:rPrChange>
        </w:rPr>
        <w:t xml:space="preserve">¿Han tenido algún efecto las políticas para </w:t>
      </w:r>
      <w:ins w:id="204" w:author="Maria Victoria Colmenares Macia" w:date="2021-03-25T12:54:00Z">
        <w:r w:rsidR="006F3020" w:rsidRPr="006F3020">
          <w:rPr>
            <w:rFonts w:ascii="Times New Roman" w:hAnsi="Times New Roman" w:cs="Times New Roman"/>
            <w:b/>
            <w:bCs/>
            <w:u w:val="single"/>
            <w:rPrChange w:id="205" w:author="Maria Victoria Colmenares Macia" w:date="2021-03-25T12:54:00Z">
              <w:rPr>
                <w:rFonts w:ascii="Times New Roman" w:hAnsi="Times New Roman" w:cs="Times New Roman"/>
                <w:u w:val="single"/>
              </w:rPr>
            </w:rPrChange>
          </w:rPr>
          <w:t>detener el desempleo</w:t>
        </w:r>
      </w:ins>
      <w:del w:id="206" w:author="Maria Victoria Colmenares Macia" w:date="2021-03-25T12:54:00Z">
        <w:r w:rsidRPr="006F3020" w:rsidDel="006F3020">
          <w:rPr>
            <w:rFonts w:ascii="Times New Roman" w:hAnsi="Times New Roman" w:cs="Times New Roman"/>
            <w:b/>
            <w:bCs/>
            <w:u w:val="single"/>
            <w:rPrChange w:id="207" w:author="Maria Victoria Colmenares Macia" w:date="2021-03-25T12:54:00Z">
              <w:rPr>
                <w:rFonts w:ascii="Times New Roman" w:hAnsi="Times New Roman" w:cs="Times New Roman"/>
                <w:u w:val="single"/>
              </w:rPr>
            </w:rPrChange>
          </w:rPr>
          <w:delText>mantener el empleo</w:delText>
        </w:r>
      </w:del>
      <w:r w:rsidRPr="006F3020">
        <w:rPr>
          <w:rFonts w:ascii="Times New Roman" w:hAnsi="Times New Roman" w:cs="Times New Roman"/>
          <w:b/>
          <w:bCs/>
          <w:u w:val="single"/>
          <w:rPrChange w:id="208" w:author="Maria Victoria Colmenares Macia" w:date="2021-03-25T12:54:00Z">
            <w:rPr>
              <w:rFonts w:ascii="Times New Roman" w:hAnsi="Times New Roman" w:cs="Times New Roman"/>
              <w:u w:val="single"/>
            </w:rPr>
          </w:rPrChange>
        </w:rPr>
        <w:t>?</w:t>
      </w:r>
    </w:p>
    <w:p w14:paraId="10995687" w14:textId="4B82A7FB" w:rsidR="00CF30F4" w:rsidRPr="002045C0" w:rsidRDefault="002414D4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45C0">
        <w:rPr>
          <w:rFonts w:ascii="Times New Roman" w:hAnsi="Times New Roman" w:cs="Times New Roman"/>
        </w:rPr>
        <w:lastRenderedPageBreak/>
        <w:t xml:space="preserve">Para analizar </w:t>
      </w:r>
      <w:r w:rsidR="00653E93" w:rsidRPr="002045C0">
        <w:rPr>
          <w:rFonts w:ascii="Times New Roman" w:hAnsi="Times New Roman" w:cs="Times New Roman"/>
        </w:rPr>
        <w:t xml:space="preserve">el </w:t>
      </w:r>
      <w:r w:rsidR="00A7775C" w:rsidRPr="002045C0">
        <w:rPr>
          <w:rFonts w:ascii="Times New Roman" w:hAnsi="Times New Roman" w:cs="Times New Roman"/>
        </w:rPr>
        <w:t xml:space="preserve">paquete de medidas del gobierno para mantener el empleo </w:t>
      </w:r>
      <w:r w:rsidR="00653E93" w:rsidRPr="002045C0">
        <w:rPr>
          <w:rFonts w:ascii="Times New Roman" w:hAnsi="Times New Roman" w:cs="Times New Roman"/>
        </w:rPr>
        <w:t>grafica</w:t>
      </w:r>
      <w:r w:rsidR="00D60D13" w:rsidRPr="002045C0">
        <w:rPr>
          <w:rFonts w:ascii="Times New Roman" w:hAnsi="Times New Roman" w:cs="Times New Roman"/>
        </w:rPr>
        <w:t>mos</w:t>
      </w:r>
      <w:r w:rsidRPr="002045C0">
        <w:rPr>
          <w:rFonts w:ascii="Times New Roman" w:hAnsi="Times New Roman" w:cs="Times New Roman"/>
        </w:rPr>
        <w:t xml:space="preserve"> </w:t>
      </w:r>
      <w:r w:rsidR="006D28B9" w:rsidRPr="002045C0">
        <w:rPr>
          <w:rFonts w:ascii="Times New Roman" w:hAnsi="Times New Roman" w:cs="Times New Roman"/>
        </w:rPr>
        <w:t>las</w:t>
      </w:r>
      <w:r w:rsidRPr="002045C0">
        <w:rPr>
          <w:rFonts w:ascii="Times New Roman" w:hAnsi="Times New Roman" w:cs="Times New Roman"/>
        </w:rPr>
        <w:t xml:space="preserve"> personas ocupadas, con ausencia y pronto retorno a su lugar de trabajo, considerando que la </w:t>
      </w:r>
      <w:r w:rsidR="006D28B9" w:rsidRPr="002045C0">
        <w:rPr>
          <w:rFonts w:ascii="Times New Roman" w:hAnsi="Times New Roman" w:cs="Times New Roman"/>
        </w:rPr>
        <w:t xml:space="preserve">mayor </w:t>
      </w:r>
      <w:r w:rsidRPr="002045C0">
        <w:rPr>
          <w:rFonts w:ascii="Times New Roman" w:hAnsi="Times New Roman" w:cs="Times New Roman"/>
        </w:rPr>
        <w:t xml:space="preserve">suspensión de contratos y reducción de la jornada de trabajo se realizó </w:t>
      </w:r>
      <w:r w:rsidR="00653E93" w:rsidRPr="002045C0">
        <w:rPr>
          <w:rFonts w:ascii="Times New Roman" w:hAnsi="Times New Roman" w:cs="Times New Roman"/>
        </w:rPr>
        <w:t>entre</w:t>
      </w:r>
      <w:r w:rsidRPr="002045C0">
        <w:rPr>
          <w:rFonts w:ascii="Times New Roman" w:hAnsi="Times New Roman" w:cs="Times New Roman"/>
        </w:rPr>
        <w:t xml:space="preserve"> marzo </w:t>
      </w:r>
      <w:r w:rsidR="00653E93" w:rsidRPr="002045C0">
        <w:rPr>
          <w:rFonts w:ascii="Times New Roman" w:hAnsi="Times New Roman" w:cs="Times New Roman"/>
        </w:rPr>
        <w:t>y</w:t>
      </w:r>
      <w:r w:rsidRPr="002045C0">
        <w:rPr>
          <w:rFonts w:ascii="Times New Roman" w:hAnsi="Times New Roman" w:cs="Times New Roman"/>
        </w:rPr>
        <w:t xml:space="preserve"> octubre 2020.</w:t>
      </w:r>
    </w:p>
    <w:p w14:paraId="37D8DF57" w14:textId="35ADD9C8" w:rsidR="00CF30F4" w:rsidRPr="002045C0" w:rsidRDefault="00E250EB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47546">
        <w:rPr>
          <w:rFonts w:ascii="Times New Roman" w:hAnsi="Times New Roman" w:cs="Times New Roman"/>
          <w:color w:val="FF0000"/>
        </w:rPr>
        <w:t>Grafico5</w:t>
      </w:r>
    </w:p>
    <w:p w14:paraId="6BA24A26" w14:textId="40543279" w:rsidR="006F3020" w:rsidRDefault="006F3020" w:rsidP="002045C0">
      <w:pPr>
        <w:spacing w:after="0" w:line="240" w:lineRule="auto"/>
        <w:jc w:val="both"/>
        <w:rPr>
          <w:ins w:id="209" w:author="Maria Victoria Colmenares Macia" w:date="2021-03-25T12:57:00Z"/>
          <w:rFonts w:ascii="Times New Roman" w:hAnsi="Times New Roman" w:cs="Times New Roman"/>
        </w:rPr>
      </w:pPr>
      <w:ins w:id="210" w:author="Maria Victoria Colmenares Macia" w:date="2021-03-25T12:57:00Z">
        <w:r>
          <w:rPr>
            <w:rFonts w:ascii="Times New Roman" w:hAnsi="Times New Roman" w:cs="Times New Roman"/>
            <w:noProof/>
          </w:rPr>
          <w:drawing>
            <wp:inline distT="0" distB="0" distL="0" distR="0" wp14:anchorId="544E9C39" wp14:editId="69614840">
              <wp:extent cx="3930962" cy="2571750"/>
              <wp:effectExtent l="0" t="0" r="0" b="0"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37672" cy="25761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406321B3" w14:textId="77777777" w:rsidR="006F3020" w:rsidRDefault="006F3020" w:rsidP="002045C0">
      <w:pPr>
        <w:spacing w:after="0" w:line="240" w:lineRule="auto"/>
        <w:jc w:val="both"/>
        <w:rPr>
          <w:ins w:id="211" w:author="Maria Victoria Colmenares Macia" w:date="2021-03-25T12:57:00Z"/>
          <w:rFonts w:ascii="Times New Roman" w:hAnsi="Times New Roman" w:cs="Times New Roman"/>
        </w:rPr>
      </w:pPr>
    </w:p>
    <w:p w14:paraId="252E2BCC" w14:textId="42FE15D1" w:rsidR="006F3020" w:rsidRPr="002045C0" w:rsidRDefault="003526D1" w:rsidP="006F3020">
      <w:pPr>
        <w:spacing w:after="0" w:line="240" w:lineRule="auto"/>
        <w:jc w:val="both"/>
        <w:rPr>
          <w:ins w:id="212" w:author="Maria Victoria Colmenares Macia" w:date="2021-03-25T12:57:00Z"/>
          <w:rFonts w:ascii="Times New Roman" w:hAnsi="Times New Roman" w:cs="Times New Roman"/>
        </w:rPr>
      </w:pPr>
      <w:r w:rsidRPr="002045C0">
        <w:rPr>
          <w:rFonts w:ascii="Times New Roman" w:hAnsi="Times New Roman" w:cs="Times New Roman"/>
        </w:rPr>
        <w:t>Si comparamos 2018 y 2019 no se observa</w:t>
      </w:r>
      <w:r w:rsidR="00471A5C" w:rsidRPr="002045C0">
        <w:rPr>
          <w:rFonts w:ascii="Times New Roman" w:hAnsi="Times New Roman" w:cs="Times New Roman"/>
        </w:rPr>
        <w:t>n</w:t>
      </w:r>
      <w:r w:rsidRPr="002045C0">
        <w:rPr>
          <w:rFonts w:ascii="Times New Roman" w:hAnsi="Times New Roman" w:cs="Times New Roman"/>
        </w:rPr>
        <w:t xml:space="preserve"> diferencias importantes. Sin embargo</w:t>
      </w:r>
      <w:r w:rsidR="00A62103" w:rsidRPr="002045C0">
        <w:rPr>
          <w:rFonts w:ascii="Times New Roman" w:hAnsi="Times New Roman" w:cs="Times New Roman"/>
        </w:rPr>
        <w:t xml:space="preserve">, en 2020 alcanza a cuadruplicar </w:t>
      </w:r>
      <w:r w:rsidR="004735CD" w:rsidRPr="002045C0">
        <w:rPr>
          <w:rFonts w:ascii="Times New Roman" w:hAnsi="Times New Roman" w:cs="Times New Roman"/>
        </w:rPr>
        <w:t xml:space="preserve">en mayo – julio </w:t>
      </w:r>
      <w:r w:rsidR="00A62103" w:rsidRPr="002045C0">
        <w:rPr>
          <w:rFonts w:ascii="Times New Roman" w:hAnsi="Times New Roman" w:cs="Times New Roman"/>
        </w:rPr>
        <w:t>el número de empleados que permanecieron en su lugar de trabajo, a pesar de estar ausentes (pronto retorno)</w:t>
      </w:r>
      <w:r w:rsidR="004735CD" w:rsidRPr="002045C0">
        <w:rPr>
          <w:rFonts w:ascii="Times New Roman" w:hAnsi="Times New Roman" w:cs="Times New Roman"/>
        </w:rPr>
        <w:t>.</w:t>
      </w:r>
      <w:r w:rsidR="0018758E" w:rsidRPr="002045C0">
        <w:rPr>
          <w:rFonts w:ascii="Times New Roman" w:hAnsi="Times New Roman" w:cs="Times New Roman"/>
        </w:rPr>
        <w:t xml:space="preserve"> Luego </w:t>
      </w:r>
      <w:r w:rsidR="00471A5C" w:rsidRPr="002045C0">
        <w:rPr>
          <w:rFonts w:ascii="Times New Roman" w:hAnsi="Times New Roman" w:cs="Times New Roman"/>
        </w:rPr>
        <w:t>en</w:t>
      </w:r>
      <w:r w:rsidR="0018758E" w:rsidRPr="002045C0">
        <w:rPr>
          <w:rFonts w:ascii="Times New Roman" w:hAnsi="Times New Roman" w:cs="Times New Roman"/>
        </w:rPr>
        <w:t xml:space="preserve"> agosto – octubre 2020 </w:t>
      </w:r>
      <w:r w:rsidR="009F6796" w:rsidRPr="002045C0">
        <w:rPr>
          <w:rFonts w:ascii="Times New Roman" w:hAnsi="Times New Roman" w:cs="Times New Roman"/>
        </w:rPr>
        <w:t>cayó por debajo de</w:t>
      </w:r>
      <w:r w:rsidR="0018758E" w:rsidRPr="002045C0">
        <w:rPr>
          <w:rFonts w:ascii="Times New Roman" w:hAnsi="Times New Roman" w:cs="Times New Roman"/>
        </w:rPr>
        <w:t xml:space="preserve"> 200 mil personas, lo cual coincide con la culminación de la </w:t>
      </w:r>
      <w:r w:rsidR="00471A5C" w:rsidRPr="002045C0">
        <w:rPr>
          <w:rFonts w:ascii="Times New Roman" w:hAnsi="Times New Roman" w:cs="Times New Roman"/>
        </w:rPr>
        <w:t>mayoría de las suspensiones</w:t>
      </w:r>
      <w:r w:rsidR="0018758E" w:rsidRPr="002045C0">
        <w:rPr>
          <w:rFonts w:ascii="Times New Roman" w:hAnsi="Times New Roman" w:cs="Times New Roman"/>
        </w:rPr>
        <w:t xml:space="preserve"> de contratos</w:t>
      </w:r>
      <w:ins w:id="213" w:author="Maria Victoria Colmenares Macia" w:date="2021-03-25T12:57:00Z">
        <w:r w:rsidR="006F3020">
          <w:rPr>
            <w:rFonts w:ascii="Times New Roman" w:hAnsi="Times New Roman" w:cs="Times New Roman"/>
          </w:rPr>
          <w:t xml:space="preserve"> </w:t>
        </w:r>
        <w:r w:rsidR="006F3020">
          <w:rPr>
            <w:rFonts w:ascii="Times New Roman" w:hAnsi="Times New Roman" w:cs="Times New Roman"/>
          </w:rPr>
          <w:t xml:space="preserve">(Datos tomados de la </w:t>
        </w:r>
        <w:r w:rsidR="006F3020" w:rsidRPr="003C4F80">
          <w:rPr>
            <w:rFonts w:ascii="Times New Roman" w:hAnsi="Times New Roman" w:cs="Times New Roman"/>
          </w:rPr>
          <w:t>Encuesta Nacional de Empleo, INE</w:t>
        </w:r>
        <w:r w:rsidR="006F3020">
          <w:rPr>
            <w:rFonts w:ascii="Times New Roman" w:hAnsi="Times New Roman" w:cs="Times New Roman"/>
          </w:rPr>
          <w:t>)</w:t>
        </w:r>
        <w:r w:rsidR="006F3020" w:rsidRPr="002045C0">
          <w:rPr>
            <w:rFonts w:ascii="Times New Roman" w:hAnsi="Times New Roman" w:cs="Times New Roman"/>
          </w:rPr>
          <w:t>.</w:t>
        </w:r>
      </w:ins>
    </w:p>
    <w:p w14:paraId="0B462621" w14:textId="7752EA94" w:rsidR="00C92AD9" w:rsidRPr="002045C0" w:rsidRDefault="0018758E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45C0">
        <w:rPr>
          <w:rFonts w:ascii="Times New Roman" w:hAnsi="Times New Roman" w:cs="Times New Roman"/>
        </w:rPr>
        <w:t>.</w:t>
      </w:r>
    </w:p>
    <w:p w14:paraId="0D77EA49" w14:textId="4C63A53F" w:rsidR="00C92AD9" w:rsidRPr="002045C0" w:rsidRDefault="00C92AD9" w:rsidP="002045C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C73A9B" w14:textId="12C72415" w:rsidR="00C92AD9" w:rsidRPr="00747546" w:rsidRDefault="007102BD" w:rsidP="002045C0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747546">
        <w:rPr>
          <w:rFonts w:ascii="Times New Roman" w:hAnsi="Times New Roman" w:cs="Times New Roman"/>
          <w:u w:val="single"/>
        </w:rPr>
        <w:t>¿Cuáles actividades económicas han sido más afectadas por el Covid-19?</w:t>
      </w:r>
    </w:p>
    <w:p w14:paraId="52008F8D" w14:textId="6965D46F" w:rsidR="00C92AD9" w:rsidRPr="002045C0" w:rsidRDefault="006F3020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ins w:id="214" w:author="Maria Victoria Colmenares Macia" w:date="2021-03-25T12:59:00Z">
        <w:r>
          <w:rPr>
            <w:rFonts w:ascii="Times New Roman" w:hAnsi="Times New Roman" w:cs="Times New Roman"/>
          </w:rPr>
          <w:t>A continuación</w:t>
        </w:r>
      </w:ins>
      <w:ins w:id="215" w:author="Maria Victoria Colmenares Macia" w:date="2021-03-25T13:00:00Z">
        <w:r>
          <w:rPr>
            <w:rFonts w:ascii="Times New Roman" w:hAnsi="Times New Roman" w:cs="Times New Roman"/>
          </w:rPr>
          <w:t>, se presentan los datos de los impactos de la crisis sanitaria en las principales actividades económicas de Chile</w:t>
        </w:r>
      </w:ins>
      <w:del w:id="216" w:author="Maria Victoria Colmenares Macia" w:date="2021-03-25T13:00:00Z">
        <w:r w:rsidR="00D60D13" w:rsidRPr="002045C0" w:rsidDel="006F3020">
          <w:rPr>
            <w:rFonts w:ascii="Times New Roman" w:hAnsi="Times New Roman" w:cs="Times New Roman"/>
          </w:rPr>
          <w:delText>Ahora vamos a presentar detalladamente cuáles fueron las actividades más afectadas por la crisis sanitaria del coronavirus</w:delText>
        </w:r>
      </w:del>
      <w:r w:rsidR="00D60D13" w:rsidRPr="002045C0">
        <w:rPr>
          <w:rFonts w:ascii="Times New Roman" w:hAnsi="Times New Roman" w:cs="Times New Roman"/>
        </w:rPr>
        <w:t>.</w:t>
      </w:r>
    </w:p>
    <w:p w14:paraId="01D74905" w14:textId="02939B4B" w:rsidR="00C92AD9" w:rsidRDefault="00E250EB" w:rsidP="002045C0">
      <w:pPr>
        <w:spacing w:after="0" w:line="240" w:lineRule="auto"/>
        <w:jc w:val="both"/>
        <w:rPr>
          <w:ins w:id="217" w:author="Maria Victoria Colmenares Macia" w:date="2021-03-25T13:01:00Z"/>
          <w:rFonts w:ascii="Times New Roman" w:hAnsi="Times New Roman" w:cs="Times New Roman"/>
          <w:color w:val="FF0000"/>
        </w:rPr>
      </w:pPr>
      <w:r w:rsidRPr="00747546">
        <w:rPr>
          <w:rFonts w:ascii="Times New Roman" w:hAnsi="Times New Roman" w:cs="Times New Roman"/>
          <w:color w:val="FF0000"/>
        </w:rPr>
        <w:t>Grafico6</w:t>
      </w:r>
    </w:p>
    <w:p w14:paraId="73B92E1C" w14:textId="5A1B20C5" w:rsidR="006F3020" w:rsidRPr="002045C0" w:rsidRDefault="006F3020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ins w:id="218" w:author="Maria Victoria Colmenares Macia" w:date="2021-03-25T13:01:00Z">
        <w:r>
          <w:rPr>
            <w:rFonts w:ascii="Times New Roman" w:hAnsi="Times New Roman" w:cs="Times New Roman"/>
            <w:noProof/>
          </w:rPr>
          <w:drawing>
            <wp:inline distT="0" distB="0" distL="0" distR="0" wp14:anchorId="63B70CD3" wp14:editId="3025C019">
              <wp:extent cx="3421393" cy="2238375"/>
              <wp:effectExtent l="0" t="0" r="7620" b="0"/>
              <wp:docPr id="7" name="Imagen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5217" cy="2240877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ins>
    </w:p>
    <w:p w14:paraId="204F7406" w14:textId="0A020E22" w:rsidR="002414D4" w:rsidRPr="002045C0" w:rsidRDefault="009F6796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45C0">
        <w:rPr>
          <w:rFonts w:ascii="Times New Roman" w:hAnsi="Times New Roman" w:cs="Times New Roman"/>
        </w:rPr>
        <w:t xml:space="preserve">La ocupación nacional se redujo drásticamente, lo vemos en la línea </w:t>
      </w:r>
      <w:r w:rsidR="00091F17" w:rsidRPr="002045C0">
        <w:rPr>
          <w:rFonts w:ascii="Times New Roman" w:hAnsi="Times New Roman" w:cs="Times New Roman"/>
        </w:rPr>
        <w:t>celeste</w:t>
      </w:r>
      <w:r w:rsidRPr="002045C0">
        <w:rPr>
          <w:rFonts w:ascii="Times New Roman" w:hAnsi="Times New Roman" w:cs="Times New Roman"/>
        </w:rPr>
        <w:t>, desde marzo – mayo 2020 hasta agosto – octubre 2020 por debajo de los 9 millones de personas y siendo el sector más afectado en número de personas</w:t>
      </w:r>
      <w:r w:rsidR="009D69E4" w:rsidRPr="002045C0">
        <w:rPr>
          <w:rFonts w:ascii="Times New Roman" w:hAnsi="Times New Roman" w:cs="Times New Roman"/>
        </w:rPr>
        <w:t xml:space="preserve"> el comercio (18,7% del total de ocupados en marzo – mayo 2020), reduciendo el número de ocupados 23,4% desde diciembre 2019 – febrero 2020 hasta mayo – julio 2020. Pero el sector más afectado entre los principales 7 (%</w:t>
      </w:r>
      <w:r w:rsidR="00F35B73" w:rsidRPr="002045C0">
        <w:rPr>
          <w:rFonts w:ascii="Times New Roman" w:hAnsi="Times New Roman" w:cs="Times New Roman"/>
        </w:rPr>
        <w:t xml:space="preserve"> </w:t>
      </w:r>
      <w:r w:rsidR="009D69E4" w:rsidRPr="002045C0">
        <w:rPr>
          <w:rFonts w:ascii="Times New Roman" w:hAnsi="Times New Roman" w:cs="Times New Roman"/>
        </w:rPr>
        <w:t xml:space="preserve">ocupados </w:t>
      </w:r>
      <w:r w:rsidR="00F35B73" w:rsidRPr="002045C0">
        <w:rPr>
          <w:rFonts w:ascii="Times New Roman" w:hAnsi="Times New Roman" w:cs="Times New Roman"/>
        </w:rPr>
        <w:t>/</w:t>
      </w:r>
      <w:r w:rsidR="009D69E4" w:rsidRPr="002045C0">
        <w:rPr>
          <w:rFonts w:ascii="Times New Roman" w:hAnsi="Times New Roman" w:cs="Times New Roman"/>
        </w:rPr>
        <w:t xml:space="preserve"> total) fue el de actividades de </w:t>
      </w:r>
      <w:r w:rsidR="009D69E4" w:rsidRPr="002045C0">
        <w:rPr>
          <w:rFonts w:ascii="Times New Roman" w:hAnsi="Times New Roman" w:cs="Times New Roman"/>
        </w:rPr>
        <w:lastRenderedPageBreak/>
        <w:t>alojamiento y de servicio de comidas (3,4% del total), reduciendo el número de ocupados 49,5%.</w:t>
      </w:r>
      <w:r w:rsidR="00A50769" w:rsidRPr="002045C0">
        <w:rPr>
          <w:rFonts w:ascii="Times New Roman" w:hAnsi="Times New Roman" w:cs="Times New Roman"/>
        </w:rPr>
        <w:t xml:space="preserve"> La industria manufacturera con 10,1% de los ocupados </w:t>
      </w:r>
      <w:r w:rsidR="00D63E14" w:rsidRPr="002045C0">
        <w:rPr>
          <w:rFonts w:ascii="Times New Roman" w:hAnsi="Times New Roman" w:cs="Times New Roman"/>
        </w:rPr>
        <w:t>se contrajo</w:t>
      </w:r>
      <w:ins w:id="219" w:author="Maria Victoria Colmenares Macia" w:date="2021-03-25T13:02:00Z">
        <w:r w:rsidR="006F3020">
          <w:rPr>
            <w:rFonts w:ascii="Times New Roman" w:hAnsi="Times New Roman" w:cs="Times New Roman"/>
          </w:rPr>
          <w:t xml:space="preserve"> un</w:t>
        </w:r>
      </w:ins>
      <w:r w:rsidR="00D63E14" w:rsidRPr="002045C0">
        <w:rPr>
          <w:rFonts w:ascii="Times New Roman" w:hAnsi="Times New Roman" w:cs="Times New Roman"/>
        </w:rPr>
        <w:t xml:space="preserve"> 15,0%</w:t>
      </w:r>
      <w:bookmarkStart w:id="220" w:name="_Hlk67264052"/>
      <w:r w:rsidR="00D63E14" w:rsidRPr="002045C0">
        <w:rPr>
          <w:rFonts w:ascii="Times New Roman" w:hAnsi="Times New Roman" w:cs="Times New Roman"/>
        </w:rPr>
        <w:t>.</w:t>
      </w:r>
      <w:bookmarkEnd w:id="220"/>
      <w:r w:rsidR="00D63E14" w:rsidRPr="002045C0">
        <w:rPr>
          <w:rFonts w:ascii="Times New Roman" w:hAnsi="Times New Roman" w:cs="Times New Roman"/>
        </w:rPr>
        <w:t xml:space="preserve"> </w:t>
      </w:r>
      <w:r w:rsidR="00CA0CCE" w:rsidRPr="002045C0">
        <w:rPr>
          <w:rFonts w:ascii="Times New Roman" w:hAnsi="Times New Roman" w:cs="Times New Roman"/>
        </w:rPr>
        <w:t>La construcción se redujo 36,0%, siendo el 7,9% del total de ocupados.</w:t>
      </w:r>
      <w:r w:rsidR="009E650B" w:rsidRPr="002045C0">
        <w:rPr>
          <w:rFonts w:ascii="Times New Roman" w:hAnsi="Times New Roman" w:cs="Times New Roman"/>
        </w:rPr>
        <w:t xml:space="preserve"> La agricultura</w:t>
      </w:r>
      <w:r w:rsidR="00A32925" w:rsidRPr="002045C0">
        <w:rPr>
          <w:rFonts w:ascii="Times New Roman" w:hAnsi="Times New Roman" w:cs="Times New Roman"/>
        </w:rPr>
        <w:t>,</w:t>
      </w:r>
      <w:r w:rsidR="009E650B" w:rsidRPr="002045C0">
        <w:rPr>
          <w:rFonts w:ascii="Times New Roman" w:hAnsi="Times New Roman" w:cs="Times New Roman"/>
        </w:rPr>
        <w:t xml:space="preserve"> con 6,8% de los ocupados, redujo 42,1% sus ocupados. </w:t>
      </w:r>
      <w:r w:rsidR="004C6A23" w:rsidRPr="002045C0">
        <w:rPr>
          <w:rFonts w:ascii="Times New Roman" w:hAnsi="Times New Roman" w:cs="Times New Roman"/>
        </w:rPr>
        <w:t xml:space="preserve">La explotación de minas y canteras </w:t>
      </w:r>
      <w:r w:rsidR="00091F17" w:rsidRPr="002045C0">
        <w:rPr>
          <w:rFonts w:ascii="Times New Roman" w:hAnsi="Times New Roman" w:cs="Times New Roman"/>
        </w:rPr>
        <w:t xml:space="preserve">(línea roja) </w:t>
      </w:r>
      <w:r w:rsidR="004C6A23" w:rsidRPr="002045C0">
        <w:rPr>
          <w:rFonts w:ascii="Times New Roman" w:hAnsi="Times New Roman" w:cs="Times New Roman"/>
        </w:rPr>
        <w:t>redujo 21% sus ocupados (este sector tiene 2,7% de</w:t>
      </w:r>
      <w:r w:rsidR="00A32925" w:rsidRPr="002045C0">
        <w:rPr>
          <w:rFonts w:ascii="Times New Roman" w:hAnsi="Times New Roman" w:cs="Times New Roman"/>
        </w:rPr>
        <w:t xml:space="preserve"> </w:t>
      </w:r>
      <w:r w:rsidR="004C6A23" w:rsidRPr="002045C0">
        <w:rPr>
          <w:rFonts w:ascii="Times New Roman" w:hAnsi="Times New Roman" w:cs="Times New Roman"/>
        </w:rPr>
        <w:t>l</w:t>
      </w:r>
      <w:r w:rsidR="00A32925" w:rsidRPr="002045C0">
        <w:rPr>
          <w:rFonts w:ascii="Times New Roman" w:hAnsi="Times New Roman" w:cs="Times New Roman"/>
        </w:rPr>
        <w:t>os</w:t>
      </w:r>
      <w:r w:rsidR="004C6A23" w:rsidRPr="002045C0">
        <w:rPr>
          <w:rFonts w:ascii="Times New Roman" w:hAnsi="Times New Roman" w:cs="Times New Roman"/>
        </w:rPr>
        <w:t xml:space="preserve"> ocupados) y </w:t>
      </w:r>
      <w:r w:rsidR="00853F5C" w:rsidRPr="002045C0">
        <w:rPr>
          <w:rFonts w:ascii="Times New Roman" w:hAnsi="Times New Roman" w:cs="Times New Roman"/>
        </w:rPr>
        <w:t xml:space="preserve">el transporte </w:t>
      </w:r>
      <w:r w:rsidR="00A32925" w:rsidRPr="002045C0">
        <w:rPr>
          <w:rFonts w:ascii="Times New Roman" w:hAnsi="Times New Roman" w:cs="Times New Roman"/>
        </w:rPr>
        <w:t>(</w:t>
      </w:r>
      <w:r w:rsidR="00853F5C" w:rsidRPr="002045C0">
        <w:rPr>
          <w:rFonts w:ascii="Times New Roman" w:hAnsi="Times New Roman" w:cs="Times New Roman"/>
        </w:rPr>
        <w:t xml:space="preserve">6,4% </w:t>
      </w:r>
      <w:r w:rsidR="00A32925" w:rsidRPr="002045C0">
        <w:rPr>
          <w:rFonts w:ascii="Times New Roman" w:hAnsi="Times New Roman" w:cs="Times New Roman"/>
        </w:rPr>
        <w:t>de los ocupados)</w:t>
      </w:r>
      <w:r w:rsidR="00853F5C" w:rsidRPr="002045C0">
        <w:rPr>
          <w:rFonts w:ascii="Times New Roman" w:hAnsi="Times New Roman" w:cs="Times New Roman"/>
        </w:rPr>
        <w:t xml:space="preserve">, disminuyó 23% </w:t>
      </w:r>
      <w:r w:rsidR="00A32925" w:rsidRPr="002045C0">
        <w:rPr>
          <w:rFonts w:ascii="Times New Roman" w:hAnsi="Times New Roman" w:cs="Times New Roman"/>
        </w:rPr>
        <w:t xml:space="preserve">sus </w:t>
      </w:r>
      <w:r w:rsidR="00853F5C" w:rsidRPr="002045C0">
        <w:rPr>
          <w:rFonts w:ascii="Times New Roman" w:hAnsi="Times New Roman" w:cs="Times New Roman"/>
        </w:rPr>
        <w:t>ocupad</w:t>
      </w:r>
      <w:r w:rsidR="00A32925" w:rsidRPr="002045C0">
        <w:rPr>
          <w:rFonts w:ascii="Times New Roman" w:hAnsi="Times New Roman" w:cs="Times New Roman"/>
        </w:rPr>
        <w:t>o</w:t>
      </w:r>
      <w:r w:rsidR="00853F5C" w:rsidRPr="002045C0">
        <w:rPr>
          <w:rFonts w:ascii="Times New Roman" w:hAnsi="Times New Roman" w:cs="Times New Roman"/>
        </w:rPr>
        <w:t>s.</w:t>
      </w:r>
    </w:p>
    <w:p w14:paraId="19342F5B" w14:textId="4528CFC3" w:rsidR="009D69E4" w:rsidRPr="002045C0" w:rsidRDefault="009D69E4" w:rsidP="002045C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B750B1" w14:textId="4757EDE5" w:rsidR="009D69E4" w:rsidRPr="00154D37" w:rsidRDefault="005E6732" w:rsidP="002045C0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154D37">
        <w:rPr>
          <w:rFonts w:ascii="Times New Roman" w:hAnsi="Times New Roman" w:cs="Times New Roman"/>
          <w:u w:val="single"/>
        </w:rPr>
        <w:t>Reactivación económica</w:t>
      </w:r>
    </w:p>
    <w:p w14:paraId="3718DEFF" w14:textId="17B969F9" w:rsidR="009D69E4" w:rsidRDefault="005E6732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045C0">
        <w:rPr>
          <w:rFonts w:ascii="Times New Roman" w:hAnsi="Times New Roman" w:cs="Times New Roman"/>
        </w:rPr>
        <w:t xml:space="preserve">La buena noticia es que a partir del trimestre agosto – octubre 2020 todos los sectores de la economía comienzan a revertir la tendencia negativa, superando la crisis sanitaria, acercándose a los niveles pre-pandemia. </w:t>
      </w:r>
      <w:r w:rsidR="00CA7367" w:rsidRPr="002045C0">
        <w:rPr>
          <w:rFonts w:ascii="Times New Roman" w:hAnsi="Times New Roman" w:cs="Times New Roman"/>
        </w:rPr>
        <w:t>También</w:t>
      </w:r>
      <w:r w:rsidRPr="002045C0">
        <w:rPr>
          <w:rFonts w:ascii="Times New Roman" w:hAnsi="Times New Roman" w:cs="Times New Roman"/>
        </w:rPr>
        <w:t xml:space="preserve"> </w:t>
      </w:r>
      <w:del w:id="221" w:author="Maria Victoria Colmenares Macia" w:date="2021-03-25T13:02:00Z">
        <w:r w:rsidRPr="002045C0" w:rsidDel="006F3020">
          <w:rPr>
            <w:rFonts w:ascii="Times New Roman" w:hAnsi="Times New Roman" w:cs="Times New Roman"/>
          </w:rPr>
          <w:delText>lo podemos</w:delText>
        </w:r>
      </w:del>
      <w:ins w:id="222" w:author="Maria Victoria Colmenares Macia" w:date="2021-03-25T13:02:00Z">
        <w:r w:rsidR="006F3020">
          <w:rPr>
            <w:rFonts w:ascii="Times New Roman" w:hAnsi="Times New Roman" w:cs="Times New Roman"/>
          </w:rPr>
          <w:t>se observan r</w:t>
        </w:r>
      </w:ins>
      <w:ins w:id="223" w:author="Maria Victoria Colmenares Macia" w:date="2021-03-25T13:03:00Z">
        <w:r w:rsidR="006F3020">
          <w:rPr>
            <w:rFonts w:ascii="Times New Roman" w:hAnsi="Times New Roman" w:cs="Times New Roman"/>
          </w:rPr>
          <w:t>educción</w:t>
        </w:r>
      </w:ins>
      <w:ins w:id="224" w:author="Maria Victoria Colmenares Macia" w:date="2021-03-25T13:02:00Z">
        <w:r w:rsidR="006F3020">
          <w:rPr>
            <w:rFonts w:ascii="Times New Roman" w:hAnsi="Times New Roman" w:cs="Times New Roman"/>
          </w:rPr>
          <w:t xml:space="preserve"> </w:t>
        </w:r>
      </w:ins>
      <w:del w:id="225" w:author="Maria Victoria Colmenares Macia" w:date="2021-03-25T13:03:00Z">
        <w:r w:rsidRPr="002045C0" w:rsidDel="006F3020">
          <w:rPr>
            <w:rFonts w:ascii="Times New Roman" w:hAnsi="Times New Roman" w:cs="Times New Roman"/>
          </w:rPr>
          <w:delText xml:space="preserve"> observar </w:delText>
        </w:r>
      </w:del>
      <w:r w:rsidRPr="002045C0">
        <w:rPr>
          <w:rFonts w:ascii="Times New Roman" w:hAnsi="Times New Roman" w:cs="Times New Roman"/>
        </w:rPr>
        <w:t xml:space="preserve">en las tasas de desempleo, por rangos etarios, </w:t>
      </w:r>
      <w:r w:rsidR="00F93048" w:rsidRPr="002045C0">
        <w:rPr>
          <w:rFonts w:ascii="Times New Roman" w:hAnsi="Times New Roman" w:cs="Times New Roman"/>
        </w:rPr>
        <w:t>género y regiones, confirmando las expectativas de crecimiento para 2021 entre 5,5 y 6,5%</w:t>
      </w:r>
      <w:r w:rsidR="00F93048" w:rsidRPr="002045C0">
        <w:rPr>
          <w:rStyle w:val="Refdenotaalpie"/>
          <w:rFonts w:ascii="Times New Roman" w:hAnsi="Times New Roman" w:cs="Times New Roman"/>
        </w:rPr>
        <w:footnoteReference w:id="6"/>
      </w:r>
      <w:r w:rsidR="00F93048" w:rsidRPr="002045C0">
        <w:rPr>
          <w:rFonts w:ascii="Times New Roman" w:hAnsi="Times New Roman" w:cs="Times New Roman"/>
        </w:rPr>
        <w:t>.</w:t>
      </w:r>
    </w:p>
    <w:p w14:paraId="13309355" w14:textId="05CDB211" w:rsidR="00CE1FF3" w:rsidRDefault="00CE1FF3" w:rsidP="002045C0">
      <w:pPr>
        <w:spacing w:after="0" w:line="240" w:lineRule="auto"/>
        <w:jc w:val="both"/>
        <w:rPr>
          <w:ins w:id="226" w:author="Maria Victoria Colmenares Macia" w:date="2021-03-25T13:04:00Z"/>
          <w:rFonts w:ascii="Times New Roman" w:hAnsi="Times New Roman" w:cs="Times New Roman"/>
        </w:rPr>
      </w:pPr>
    </w:p>
    <w:p w14:paraId="3F34E29C" w14:textId="60BE5E94" w:rsidR="00400E7A" w:rsidRPr="002045C0" w:rsidRDefault="00400E7A" w:rsidP="002045C0">
      <w:pPr>
        <w:spacing w:after="0" w:line="240" w:lineRule="auto"/>
        <w:jc w:val="both"/>
        <w:rPr>
          <w:rFonts w:ascii="Times New Roman" w:hAnsi="Times New Roman" w:cs="Times New Roman"/>
        </w:rPr>
      </w:pPr>
      <w:ins w:id="227" w:author="Maria Victoria Colmenares Macia" w:date="2021-03-25T13:04:00Z">
        <w:r>
          <w:rPr>
            <w:rFonts w:ascii="Times New Roman" w:hAnsi="Times New Roman" w:cs="Times New Roman"/>
          </w:rPr>
          <w:t>Bajo este contexto, ¿Qué política implementaría usted para la reducción del desempleo en el país?</w:t>
        </w:r>
      </w:ins>
    </w:p>
    <w:sectPr w:rsidR="00400E7A" w:rsidRPr="00204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3" w:author="Maria Victoria Colmenares Macia" w:date="2021-03-25T11:35:00Z" w:initials="MVCM">
    <w:p w14:paraId="32C1C0C8" w14:textId="31176CFC" w:rsidR="006D39AC" w:rsidRDefault="006D39AC">
      <w:pPr>
        <w:pStyle w:val="Textocomentario"/>
      </w:pPr>
      <w:r>
        <w:rPr>
          <w:rStyle w:val="Refdecomentario"/>
        </w:rPr>
        <w:annotationRef/>
      </w:r>
      <w:r>
        <w:t>eliminaría este párrafo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C1C0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6F41A" w16cex:dateUtc="2021-03-25T14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C1C0C8" w16cid:durableId="2406F4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D14D9" w14:textId="77777777" w:rsidR="00CF4207" w:rsidRDefault="00CF4207" w:rsidP="0030018E">
      <w:pPr>
        <w:spacing w:after="0" w:line="240" w:lineRule="auto"/>
      </w:pPr>
      <w:r>
        <w:separator/>
      </w:r>
    </w:p>
  </w:endnote>
  <w:endnote w:type="continuationSeparator" w:id="0">
    <w:p w14:paraId="5D79D7BE" w14:textId="77777777" w:rsidR="00CF4207" w:rsidRDefault="00CF4207" w:rsidP="00300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95713" w14:textId="77777777" w:rsidR="00CF4207" w:rsidRDefault="00CF4207" w:rsidP="0030018E">
      <w:pPr>
        <w:spacing w:after="0" w:line="240" w:lineRule="auto"/>
      </w:pPr>
      <w:r>
        <w:separator/>
      </w:r>
    </w:p>
  </w:footnote>
  <w:footnote w:type="continuationSeparator" w:id="0">
    <w:p w14:paraId="3734D7FC" w14:textId="77777777" w:rsidR="00CF4207" w:rsidRDefault="00CF4207" w:rsidP="0030018E">
      <w:pPr>
        <w:spacing w:after="0" w:line="240" w:lineRule="auto"/>
      </w:pPr>
      <w:r>
        <w:continuationSeparator/>
      </w:r>
    </w:p>
  </w:footnote>
  <w:footnote w:id="1">
    <w:p w14:paraId="7D03975B" w14:textId="579AEB77" w:rsidR="00EF586A" w:rsidRDefault="00EF586A">
      <w:pPr>
        <w:pStyle w:val="Textonotapie"/>
        <w:rPr>
          <w:ins w:id="8" w:author="Maria Victoria Colmenares Macia" w:date="2021-03-25T11:33:00Z"/>
          <w:lang w:val="es-ES"/>
        </w:rPr>
      </w:pPr>
      <w:ins w:id="9" w:author="Maria Victoria Colmenares Macia" w:date="2021-03-25T11:32:00Z">
        <w:r>
          <w:rPr>
            <w:rStyle w:val="Refdenotaalpie"/>
          </w:rPr>
          <w:footnoteRef/>
        </w:r>
        <w:r>
          <w:t xml:space="preserve"> </w:t>
        </w:r>
        <w:r>
          <w:rPr>
            <w:lang w:val="es-ES"/>
          </w:rPr>
          <w:t xml:space="preserve">Referencia tomada en la </w:t>
        </w:r>
        <w:proofErr w:type="spellStart"/>
        <w:r>
          <w:rPr>
            <w:lang w:val="es-ES"/>
          </w:rPr>
          <w:t>pània</w:t>
        </w:r>
        <w:proofErr w:type="spellEnd"/>
        <w:r>
          <w:rPr>
            <w:lang w:val="es-ES"/>
          </w:rPr>
          <w:t xml:space="preserve"> </w:t>
        </w:r>
      </w:ins>
      <w:ins w:id="10" w:author="Maria Victoria Colmenares Macia" w:date="2021-03-25T11:33:00Z">
        <w:r>
          <w:rPr>
            <w:lang w:val="es-ES"/>
          </w:rPr>
          <w:t xml:space="preserve">21 grafico 1.6 del documento: </w:t>
        </w:r>
        <w:r>
          <w:rPr>
            <w:lang w:val="es-ES"/>
          </w:rPr>
          <w:fldChar w:fldCharType="begin"/>
        </w:r>
        <w:r>
          <w:rPr>
            <w:lang w:val="es-ES"/>
          </w:rPr>
          <w:instrText xml:space="preserve"> HYPERLINK "</w:instrText>
        </w:r>
        <w:r w:rsidRPr="00EF586A">
          <w:rPr>
            <w:lang w:val="es-ES"/>
          </w:rPr>
          <w:instrText>https://www.subtrab.gob.cl/wp-content/uploads/downloads/2021/01/Panorama_Laboral_2020.pdf</w:instrText>
        </w:r>
        <w:r>
          <w:rPr>
            <w:lang w:val="es-ES"/>
          </w:rPr>
          <w:instrText xml:space="preserve">" </w:instrText>
        </w:r>
        <w:r>
          <w:rPr>
            <w:lang w:val="es-ES"/>
          </w:rPr>
          <w:fldChar w:fldCharType="separate"/>
        </w:r>
        <w:r w:rsidRPr="00302E37">
          <w:rPr>
            <w:rStyle w:val="Hipervnculo"/>
            <w:lang w:val="es-ES"/>
          </w:rPr>
          <w:t>https://www.subtrab.gob.cl/wp-content/uploads/downloads/2021/01/Panorama_Laboral_2020.pdf</w:t>
        </w:r>
        <w:r>
          <w:rPr>
            <w:lang w:val="es-ES"/>
          </w:rPr>
          <w:fldChar w:fldCharType="end"/>
        </w:r>
      </w:ins>
    </w:p>
    <w:p w14:paraId="7590E86D" w14:textId="77777777" w:rsidR="00EF586A" w:rsidRPr="00EF586A" w:rsidRDefault="00EF586A">
      <w:pPr>
        <w:pStyle w:val="Textonotapie"/>
        <w:rPr>
          <w:lang w:val="es-ES"/>
          <w:rPrChange w:id="11" w:author="Maria Victoria Colmenares Macia" w:date="2021-03-25T11:32:00Z">
            <w:rPr/>
          </w:rPrChange>
        </w:rPr>
      </w:pPr>
    </w:p>
  </w:footnote>
  <w:footnote w:id="2">
    <w:p w14:paraId="02FF9B4E" w14:textId="0CA798BE" w:rsidR="00EF586A" w:rsidRPr="00EF586A" w:rsidRDefault="00EF586A">
      <w:pPr>
        <w:pStyle w:val="Textonotapie"/>
        <w:rPr>
          <w:lang w:val="es-ES"/>
          <w:rPrChange w:id="23" w:author="Maria Victoria Colmenares Macia" w:date="2021-03-25T11:33:00Z">
            <w:rPr/>
          </w:rPrChange>
        </w:rPr>
      </w:pPr>
      <w:ins w:id="24" w:author="Maria Victoria Colmenares Macia" w:date="2021-03-25T11:33:00Z">
        <w:r>
          <w:rPr>
            <w:rStyle w:val="Refdenotaalpie"/>
          </w:rPr>
          <w:footnoteRef/>
        </w:r>
        <w:r>
          <w:t xml:space="preserve"> </w:t>
        </w:r>
        <w:r>
          <w:rPr>
            <w:lang w:val="es-ES"/>
          </w:rPr>
          <w:t xml:space="preserve">Dato tomado del resumen </w:t>
        </w:r>
        <w:r w:rsidR="006D39AC">
          <w:rPr>
            <w:lang w:val="es-ES"/>
          </w:rPr>
          <w:t>del documento, se encuentra en la segunda línea</w:t>
        </w:r>
      </w:ins>
      <w:ins w:id="25" w:author="Maria Victoria Colmenares Macia" w:date="2021-03-25T11:34:00Z">
        <w:r w:rsidR="006D39AC">
          <w:rPr>
            <w:lang w:val="es-ES"/>
          </w:rPr>
          <w:t xml:space="preserve">. </w:t>
        </w:r>
        <w:r w:rsidR="006D39AC" w:rsidRPr="006D39AC">
          <w:rPr>
            <w:lang w:val="es-ES"/>
          </w:rPr>
          <w:t>https://www.ilo.org/wcmsp5/groups/public/---</w:t>
        </w:r>
        <w:proofErr w:type="spellStart"/>
        <w:r w:rsidR="006D39AC" w:rsidRPr="006D39AC">
          <w:rPr>
            <w:lang w:val="es-ES"/>
          </w:rPr>
          <w:t>americas</w:t>
        </w:r>
        <w:proofErr w:type="spellEnd"/>
        <w:r w:rsidR="006D39AC" w:rsidRPr="006D39AC">
          <w:rPr>
            <w:lang w:val="es-ES"/>
          </w:rPr>
          <w:t>/---ro-lima/---</w:t>
        </w:r>
        <w:proofErr w:type="spellStart"/>
        <w:r w:rsidR="006D39AC" w:rsidRPr="006D39AC">
          <w:rPr>
            <w:lang w:val="es-ES"/>
          </w:rPr>
          <w:t>sro-santiago</w:t>
        </w:r>
        <w:proofErr w:type="spellEnd"/>
        <w:r w:rsidR="006D39AC" w:rsidRPr="006D39AC">
          <w:rPr>
            <w:lang w:val="es-ES"/>
          </w:rPr>
          <w:t>/</w:t>
        </w:r>
        <w:proofErr w:type="spellStart"/>
        <w:r w:rsidR="006D39AC" w:rsidRPr="006D39AC">
          <w:rPr>
            <w:lang w:val="es-ES"/>
          </w:rPr>
          <w:t>documents</w:t>
        </w:r>
        <w:proofErr w:type="spellEnd"/>
        <w:r w:rsidR="006D39AC" w:rsidRPr="006D39AC">
          <w:rPr>
            <w:lang w:val="es-ES"/>
          </w:rPr>
          <w:t>/</w:t>
        </w:r>
        <w:proofErr w:type="spellStart"/>
        <w:r w:rsidR="006D39AC" w:rsidRPr="006D39AC">
          <w:rPr>
            <w:lang w:val="es-ES"/>
          </w:rPr>
          <w:t>publication</w:t>
        </w:r>
        <w:proofErr w:type="spellEnd"/>
        <w:r w:rsidR="006D39AC" w:rsidRPr="006D39AC">
          <w:rPr>
            <w:lang w:val="es-ES"/>
          </w:rPr>
          <w:t>/wcms_761863.pdf</w:t>
        </w:r>
      </w:ins>
    </w:p>
  </w:footnote>
  <w:footnote w:id="3">
    <w:p w14:paraId="4D5F33C5" w14:textId="4305B97A" w:rsidR="0030018E" w:rsidRPr="0030018E" w:rsidRDefault="0030018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CC6C2F">
        <w:rPr>
          <w:sz w:val="16"/>
          <w:szCs w:val="16"/>
          <w:lang w:val="es-ES"/>
        </w:rPr>
        <w:t xml:space="preserve">Panorama Laboral 2020, OIT: </w:t>
      </w:r>
      <w:hyperlink r:id="rId1" w:history="1">
        <w:r w:rsidRPr="00CC6C2F">
          <w:rPr>
            <w:rStyle w:val="Hipervnculo"/>
            <w:sz w:val="16"/>
            <w:szCs w:val="16"/>
            <w:lang w:val="es-ES"/>
          </w:rPr>
          <w:t>https://www.subtrab.gob.cl/wp-content/uploads/downloads/2021/01/Panorama_Laboral_2020.pdf</w:t>
        </w:r>
      </w:hyperlink>
    </w:p>
  </w:footnote>
  <w:footnote w:id="4">
    <w:p w14:paraId="37088CD5" w14:textId="50345947" w:rsidR="00585349" w:rsidRPr="00585349" w:rsidRDefault="0058534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CC6C2F">
        <w:rPr>
          <w:sz w:val="16"/>
          <w:szCs w:val="16"/>
          <w:lang w:val="es-ES"/>
        </w:rPr>
        <w:t xml:space="preserve">Panorama Laboral en tiempos de Covid-19, Chile, OIT: </w:t>
      </w:r>
      <w:hyperlink r:id="rId2" w:history="1">
        <w:r w:rsidRPr="00CC6C2F">
          <w:rPr>
            <w:rStyle w:val="Hipervnculo"/>
            <w:sz w:val="16"/>
            <w:szCs w:val="16"/>
            <w:lang w:val="es-ES"/>
          </w:rPr>
          <w:t>https://www.ilo.org/wcmsp5/groups/public/---americas/---ro-lima/---sro-santiago/documents/publication/wcms_761863.pdf</w:t>
        </w:r>
      </w:hyperlink>
    </w:p>
  </w:footnote>
  <w:footnote w:id="5">
    <w:p w14:paraId="6913EA61" w14:textId="2C674EAA" w:rsidR="00396AAE" w:rsidRPr="00396AAE" w:rsidRDefault="00396AAE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CC6C2F">
        <w:rPr>
          <w:sz w:val="16"/>
          <w:szCs w:val="16"/>
        </w:rPr>
        <w:t xml:space="preserve"> </w:t>
      </w:r>
      <w:ins w:id="142" w:author="Maria Victoria Colmenares Macia" w:date="2021-03-25T12:27:00Z">
        <w:r w:rsidR="00992966" w:rsidRPr="00992966">
          <w:rPr>
            <w:sz w:val="16"/>
            <w:szCs w:val="16"/>
            <w:highlight w:val="yellow"/>
            <w:rPrChange w:id="143" w:author="Maria Victoria Colmenares Macia" w:date="2021-03-25T12:28:00Z">
              <w:rPr>
                <w:sz w:val="16"/>
                <w:szCs w:val="16"/>
              </w:rPr>
            </w:rPrChange>
          </w:rPr>
          <w:t>Nota: el numeral 3.2.7 presenta datos diferentes. Ya que la OIT dice que los efectos económicos han sido más fuerte</w:t>
        </w:r>
      </w:ins>
      <w:ins w:id="144" w:author="Maria Victoria Colmenares Macia" w:date="2021-03-25T12:28:00Z">
        <w:r w:rsidR="00992966">
          <w:rPr>
            <w:sz w:val="16"/>
            <w:szCs w:val="16"/>
            <w:highlight w:val="yellow"/>
          </w:rPr>
          <w:t>s</w:t>
        </w:r>
      </w:ins>
      <w:ins w:id="145" w:author="Maria Victoria Colmenares Macia" w:date="2021-03-25T12:27:00Z">
        <w:r w:rsidR="00992966" w:rsidRPr="00992966">
          <w:rPr>
            <w:sz w:val="16"/>
            <w:szCs w:val="16"/>
            <w:highlight w:val="yellow"/>
            <w:rPrChange w:id="146" w:author="Maria Victoria Colmenares Macia" w:date="2021-03-25T12:28:00Z">
              <w:rPr>
                <w:sz w:val="16"/>
                <w:szCs w:val="16"/>
              </w:rPr>
            </w:rPrChange>
          </w:rPr>
          <w:t xml:space="preserve"> en mujeres que en hombres</w:t>
        </w:r>
      </w:ins>
      <w:ins w:id="147" w:author="Maria Victoria Colmenares Macia" w:date="2021-03-25T12:28:00Z">
        <w:r w:rsidR="00992966" w:rsidRPr="00992966">
          <w:rPr>
            <w:sz w:val="16"/>
            <w:szCs w:val="16"/>
            <w:highlight w:val="yellow"/>
            <w:rPrChange w:id="148" w:author="Maria Victoria Colmenares Macia" w:date="2021-03-25T12:28:00Z">
              <w:rPr>
                <w:sz w:val="16"/>
                <w:szCs w:val="16"/>
              </w:rPr>
            </w:rPrChange>
          </w:rPr>
          <w:t xml:space="preserve">. </w:t>
        </w:r>
      </w:ins>
      <w:r w:rsidRPr="00992966">
        <w:rPr>
          <w:sz w:val="16"/>
          <w:szCs w:val="16"/>
          <w:highlight w:val="yellow"/>
          <w:lang w:val="es-ES"/>
          <w:rPrChange w:id="149" w:author="Maria Victoria Colmenares Macia" w:date="2021-03-25T12:28:00Z">
            <w:rPr>
              <w:sz w:val="16"/>
              <w:szCs w:val="16"/>
              <w:lang w:val="es-ES"/>
            </w:rPr>
          </w:rPrChange>
        </w:rPr>
        <w:t>Panorama</w:t>
      </w:r>
      <w:r w:rsidRPr="00CC6C2F">
        <w:rPr>
          <w:sz w:val="16"/>
          <w:szCs w:val="16"/>
          <w:lang w:val="es-ES"/>
        </w:rPr>
        <w:t xml:space="preserve"> Laboral en tiempos de Covid-19, Chile, OIT: </w:t>
      </w:r>
      <w:hyperlink r:id="rId3" w:history="1">
        <w:r w:rsidRPr="00CC6C2F">
          <w:rPr>
            <w:rStyle w:val="Hipervnculo"/>
            <w:sz w:val="16"/>
            <w:szCs w:val="16"/>
            <w:lang w:val="es-ES"/>
          </w:rPr>
          <w:t>https://www.ilo.org/wcmsp5/groups/public/---</w:t>
        </w:r>
        <w:proofErr w:type="spellStart"/>
        <w:r w:rsidRPr="00CC6C2F">
          <w:rPr>
            <w:rStyle w:val="Hipervnculo"/>
            <w:sz w:val="16"/>
            <w:szCs w:val="16"/>
            <w:lang w:val="es-ES"/>
          </w:rPr>
          <w:t>americas</w:t>
        </w:r>
        <w:proofErr w:type="spellEnd"/>
        <w:r w:rsidRPr="00CC6C2F">
          <w:rPr>
            <w:rStyle w:val="Hipervnculo"/>
            <w:sz w:val="16"/>
            <w:szCs w:val="16"/>
            <w:lang w:val="es-ES"/>
          </w:rPr>
          <w:t>/---ro-lima/---</w:t>
        </w:r>
        <w:proofErr w:type="spellStart"/>
        <w:r w:rsidRPr="00CC6C2F">
          <w:rPr>
            <w:rStyle w:val="Hipervnculo"/>
            <w:sz w:val="16"/>
            <w:szCs w:val="16"/>
            <w:lang w:val="es-ES"/>
          </w:rPr>
          <w:t>sro-santiago</w:t>
        </w:r>
        <w:proofErr w:type="spellEnd"/>
        <w:r w:rsidRPr="00CC6C2F">
          <w:rPr>
            <w:rStyle w:val="Hipervnculo"/>
            <w:sz w:val="16"/>
            <w:szCs w:val="16"/>
            <w:lang w:val="es-ES"/>
          </w:rPr>
          <w:t>/</w:t>
        </w:r>
        <w:proofErr w:type="spellStart"/>
        <w:r w:rsidRPr="00CC6C2F">
          <w:rPr>
            <w:rStyle w:val="Hipervnculo"/>
            <w:sz w:val="16"/>
            <w:szCs w:val="16"/>
            <w:lang w:val="es-ES"/>
          </w:rPr>
          <w:t>documents</w:t>
        </w:r>
        <w:proofErr w:type="spellEnd"/>
        <w:r w:rsidRPr="00CC6C2F">
          <w:rPr>
            <w:rStyle w:val="Hipervnculo"/>
            <w:sz w:val="16"/>
            <w:szCs w:val="16"/>
            <w:lang w:val="es-ES"/>
          </w:rPr>
          <w:t>/</w:t>
        </w:r>
        <w:proofErr w:type="spellStart"/>
        <w:r w:rsidRPr="00CC6C2F">
          <w:rPr>
            <w:rStyle w:val="Hipervnculo"/>
            <w:sz w:val="16"/>
            <w:szCs w:val="16"/>
            <w:lang w:val="es-ES"/>
          </w:rPr>
          <w:t>publication</w:t>
        </w:r>
        <w:proofErr w:type="spellEnd"/>
        <w:r w:rsidRPr="00CC6C2F">
          <w:rPr>
            <w:rStyle w:val="Hipervnculo"/>
            <w:sz w:val="16"/>
            <w:szCs w:val="16"/>
            <w:lang w:val="es-ES"/>
          </w:rPr>
          <w:t>/wcms_761863.pdf</w:t>
        </w:r>
      </w:hyperlink>
    </w:p>
  </w:footnote>
  <w:footnote w:id="6">
    <w:p w14:paraId="784526AD" w14:textId="0958FB72" w:rsidR="00F93048" w:rsidRPr="00CC6C2F" w:rsidRDefault="00F93048">
      <w:pPr>
        <w:pStyle w:val="Textonotapie"/>
        <w:rPr>
          <w:sz w:val="16"/>
          <w:szCs w:val="16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CC6C2F">
        <w:rPr>
          <w:sz w:val="16"/>
          <w:szCs w:val="16"/>
          <w:lang w:val="es-ES"/>
        </w:rPr>
        <w:t xml:space="preserve">Informe de Política Monetaria (IPoM), Banco Central de Chile: </w:t>
      </w:r>
      <w:hyperlink r:id="rId4" w:anchor=":~:text=En%20este%20contexto%2C%20se%20proyecta,3%20y%204%25%20en%202022.&amp;text=El%20Informe%20sostiene%20que%20la,reflejado%20en%20el%20mercado%20laboral" w:history="1">
        <w:r w:rsidRPr="00CC6C2F">
          <w:rPr>
            <w:rStyle w:val="Hipervnculo"/>
            <w:sz w:val="16"/>
            <w:szCs w:val="16"/>
            <w:lang w:val="es-ES"/>
          </w:rPr>
          <w:t>https://www.bcentral.cl/contenido/-/detalle/banco-central-publico-informe-de-politica-monetaria-ipom-de-diciembre-de-2020#:~:text=En%20este%20contexto%2C%20se%20proyecta,3%20y%204%25%20en%202022.&amp;text=El%20Informe%20sostiene%20que%20la,reflejado%20en%20el%20mercado%20laboral</w:t>
        </w:r>
      </w:hyperlink>
      <w:r w:rsidRPr="00CC6C2F">
        <w:rPr>
          <w:sz w:val="16"/>
          <w:szCs w:val="16"/>
          <w:lang w:val="es-ES"/>
        </w:rPr>
        <w:t xml:space="preserve"> 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 Victoria Colmenares Macia">
    <w15:presenceInfo w15:providerId="Windows Live" w15:userId="8345f44060ec49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A8"/>
    <w:rsid w:val="00010D4E"/>
    <w:rsid w:val="00035873"/>
    <w:rsid w:val="00052DE1"/>
    <w:rsid w:val="000559CB"/>
    <w:rsid w:val="00063A00"/>
    <w:rsid w:val="00091F17"/>
    <w:rsid w:val="000962E8"/>
    <w:rsid w:val="000B1191"/>
    <w:rsid w:val="000C1D96"/>
    <w:rsid w:val="000D3AC6"/>
    <w:rsid w:val="000F7598"/>
    <w:rsid w:val="001121E2"/>
    <w:rsid w:val="0013181F"/>
    <w:rsid w:val="0014360C"/>
    <w:rsid w:val="00145002"/>
    <w:rsid w:val="00154D37"/>
    <w:rsid w:val="001619DC"/>
    <w:rsid w:val="00186953"/>
    <w:rsid w:val="0018758E"/>
    <w:rsid w:val="001907A7"/>
    <w:rsid w:val="0019337E"/>
    <w:rsid w:val="00193BD3"/>
    <w:rsid w:val="001A2805"/>
    <w:rsid w:val="001A47FB"/>
    <w:rsid w:val="001A5E96"/>
    <w:rsid w:val="001A638D"/>
    <w:rsid w:val="001E046A"/>
    <w:rsid w:val="001E29F0"/>
    <w:rsid w:val="001E2A29"/>
    <w:rsid w:val="001E67E5"/>
    <w:rsid w:val="0020354D"/>
    <w:rsid w:val="002045C0"/>
    <w:rsid w:val="002056DB"/>
    <w:rsid w:val="002414D4"/>
    <w:rsid w:val="00245555"/>
    <w:rsid w:val="00297470"/>
    <w:rsid w:val="0030002E"/>
    <w:rsid w:val="0030018E"/>
    <w:rsid w:val="003029F7"/>
    <w:rsid w:val="0030570C"/>
    <w:rsid w:val="00335FB5"/>
    <w:rsid w:val="003526D1"/>
    <w:rsid w:val="00374D5B"/>
    <w:rsid w:val="00396AAE"/>
    <w:rsid w:val="003A17F6"/>
    <w:rsid w:val="003A76A9"/>
    <w:rsid w:val="003B7097"/>
    <w:rsid w:val="003B7FE4"/>
    <w:rsid w:val="003C0746"/>
    <w:rsid w:val="003C158B"/>
    <w:rsid w:val="003C4F80"/>
    <w:rsid w:val="003F3119"/>
    <w:rsid w:val="00400E7A"/>
    <w:rsid w:val="004251D0"/>
    <w:rsid w:val="00444E6B"/>
    <w:rsid w:val="00460416"/>
    <w:rsid w:val="00471A5C"/>
    <w:rsid w:val="0047234B"/>
    <w:rsid w:val="004735CD"/>
    <w:rsid w:val="004B6450"/>
    <w:rsid w:val="004C6A23"/>
    <w:rsid w:val="004F12B6"/>
    <w:rsid w:val="005119E1"/>
    <w:rsid w:val="00522EAF"/>
    <w:rsid w:val="0053342F"/>
    <w:rsid w:val="00536101"/>
    <w:rsid w:val="00540799"/>
    <w:rsid w:val="00567EAB"/>
    <w:rsid w:val="0057354F"/>
    <w:rsid w:val="00575711"/>
    <w:rsid w:val="005834EB"/>
    <w:rsid w:val="00585349"/>
    <w:rsid w:val="005D0A35"/>
    <w:rsid w:val="005D0F79"/>
    <w:rsid w:val="005D12D8"/>
    <w:rsid w:val="005E6732"/>
    <w:rsid w:val="005F1CE7"/>
    <w:rsid w:val="005F3393"/>
    <w:rsid w:val="005F457A"/>
    <w:rsid w:val="00606A51"/>
    <w:rsid w:val="00653E93"/>
    <w:rsid w:val="00661173"/>
    <w:rsid w:val="00666F55"/>
    <w:rsid w:val="0068100F"/>
    <w:rsid w:val="00683613"/>
    <w:rsid w:val="00685E99"/>
    <w:rsid w:val="006964C3"/>
    <w:rsid w:val="006D28B9"/>
    <w:rsid w:val="006D39AC"/>
    <w:rsid w:val="006F3020"/>
    <w:rsid w:val="00700E2A"/>
    <w:rsid w:val="007102BD"/>
    <w:rsid w:val="007202BA"/>
    <w:rsid w:val="0073314C"/>
    <w:rsid w:val="00741642"/>
    <w:rsid w:val="00747546"/>
    <w:rsid w:val="00770B42"/>
    <w:rsid w:val="0079217C"/>
    <w:rsid w:val="007978BE"/>
    <w:rsid w:val="007C21BF"/>
    <w:rsid w:val="008104A9"/>
    <w:rsid w:val="00810EB7"/>
    <w:rsid w:val="0081453D"/>
    <w:rsid w:val="00814693"/>
    <w:rsid w:val="00853F5C"/>
    <w:rsid w:val="00882E16"/>
    <w:rsid w:val="00890436"/>
    <w:rsid w:val="008D6925"/>
    <w:rsid w:val="008F11A8"/>
    <w:rsid w:val="008F39F4"/>
    <w:rsid w:val="00904791"/>
    <w:rsid w:val="00915752"/>
    <w:rsid w:val="00947DDC"/>
    <w:rsid w:val="00960130"/>
    <w:rsid w:val="00971A10"/>
    <w:rsid w:val="00975C86"/>
    <w:rsid w:val="00992966"/>
    <w:rsid w:val="009935D1"/>
    <w:rsid w:val="009A31B5"/>
    <w:rsid w:val="009A433F"/>
    <w:rsid w:val="009D69E4"/>
    <w:rsid w:val="009E650B"/>
    <w:rsid w:val="009F468C"/>
    <w:rsid w:val="009F6796"/>
    <w:rsid w:val="00A1596D"/>
    <w:rsid w:val="00A27C9E"/>
    <w:rsid w:val="00A32925"/>
    <w:rsid w:val="00A42C6A"/>
    <w:rsid w:val="00A452FF"/>
    <w:rsid w:val="00A50769"/>
    <w:rsid w:val="00A51BEA"/>
    <w:rsid w:val="00A62103"/>
    <w:rsid w:val="00A75EA1"/>
    <w:rsid w:val="00A7775C"/>
    <w:rsid w:val="00A81B6E"/>
    <w:rsid w:val="00A91CA6"/>
    <w:rsid w:val="00A92532"/>
    <w:rsid w:val="00AB0F19"/>
    <w:rsid w:val="00AC4AD4"/>
    <w:rsid w:val="00AD6133"/>
    <w:rsid w:val="00AF0353"/>
    <w:rsid w:val="00B065C4"/>
    <w:rsid w:val="00B4460D"/>
    <w:rsid w:val="00B45B60"/>
    <w:rsid w:val="00B83B9B"/>
    <w:rsid w:val="00BC0C87"/>
    <w:rsid w:val="00BF0489"/>
    <w:rsid w:val="00BF2700"/>
    <w:rsid w:val="00C13F4F"/>
    <w:rsid w:val="00C16DD0"/>
    <w:rsid w:val="00C467CF"/>
    <w:rsid w:val="00C5081B"/>
    <w:rsid w:val="00C537B3"/>
    <w:rsid w:val="00C57C6F"/>
    <w:rsid w:val="00C605DF"/>
    <w:rsid w:val="00C612FB"/>
    <w:rsid w:val="00C92AD9"/>
    <w:rsid w:val="00CA0CCE"/>
    <w:rsid w:val="00CA5406"/>
    <w:rsid w:val="00CA7367"/>
    <w:rsid w:val="00CB26C2"/>
    <w:rsid w:val="00CC69E8"/>
    <w:rsid w:val="00CC6C2F"/>
    <w:rsid w:val="00CE1FF3"/>
    <w:rsid w:val="00CE7928"/>
    <w:rsid w:val="00CF30F4"/>
    <w:rsid w:val="00CF4207"/>
    <w:rsid w:val="00D60D13"/>
    <w:rsid w:val="00D63E14"/>
    <w:rsid w:val="00E250EB"/>
    <w:rsid w:val="00E25BE1"/>
    <w:rsid w:val="00E64AFD"/>
    <w:rsid w:val="00E82368"/>
    <w:rsid w:val="00EC5587"/>
    <w:rsid w:val="00EF586A"/>
    <w:rsid w:val="00F11DE6"/>
    <w:rsid w:val="00F26070"/>
    <w:rsid w:val="00F35B73"/>
    <w:rsid w:val="00F4530E"/>
    <w:rsid w:val="00F45AF4"/>
    <w:rsid w:val="00F478B8"/>
    <w:rsid w:val="00F71A84"/>
    <w:rsid w:val="00F93048"/>
    <w:rsid w:val="00FA03EA"/>
    <w:rsid w:val="00FB750F"/>
    <w:rsid w:val="00FC6107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E9EB"/>
  <w15:chartTrackingRefBased/>
  <w15:docId w15:val="{6388153A-1187-4964-A28E-D16F9659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0018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0018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0018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0018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0018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0018E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001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018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6D39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39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39A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39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39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lo.org/wcmsp5/groups/public/---americas/---ro-lima/---sro-santiago/documents/publication/wcms_761863.pdf" TargetMode="External"/><Relationship Id="rId2" Type="http://schemas.openxmlformats.org/officeDocument/2006/relationships/hyperlink" Target="https://www.ilo.org/wcmsp5/groups/public/---americas/---ro-lima/---sro-santiago/documents/publication/wcms_761863.pdf" TargetMode="External"/><Relationship Id="rId1" Type="http://schemas.openxmlformats.org/officeDocument/2006/relationships/hyperlink" Target="https://www.subtrab.gob.cl/wp-content/uploads/downloads/2021/01/Panorama_Laboral_2020.pdf" TargetMode="External"/><Relationship Id="rId4" Type="http://schemas.openxmlformats.org/officeDocument/2006/relationships/hyperlink" Target="https://www.bcentral.cl/contenido/-/detalle/banco-central-publico-informe-de-politica-monetaria-ipom-de-diciembre-de-20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33C0A-E564-4891-83C6-C22AA966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1389</Words>
  <Characters>7640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Rodríguez Acevedo</dc:creator>
  <cp:keywords/>
  <dc:description/>
  <cp:lastModifiedBy>Maria Victoria Colmenares Macia</cp:lastModifiedBy>
  <cp:revision>3</cp:revision>
  <dcterms:created xsi:type="dcterms:W3CDTF">2021-03-25T16:04:00Z</dcterms:created>
  <dcterms:modified xsi:type="dcterms:W3CDTF">2021-03-25T16:04:00Z</dcterms:modified>
</cp:coreProperties>
</file>