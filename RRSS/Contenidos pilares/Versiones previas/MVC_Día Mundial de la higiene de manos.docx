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E6888" w14:textId="52EF5EB8" w:rsidR="00CA02A1" w:rsidRDefault="00CA02A1" w:rsidP="00CA02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4"/>
          <w:szCs w:val="24"/>
        </w:rPr>
        <w:pPrChange w:id="0" w:author="Maria Victoria Colmenares Macia" w:date="2021-05-03T17:59:00Z">
          <w:pPr>
            <w:widowControl w:val="0"/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spacing w:after="0" w:line="240" w:lineRule="auto"/>
          </w:pPr>
        </w:pPrChange>
      </w:pPr>
      <w:ins w:id="1" w:author="Maria Victoria Colmenares Macia" w:date="2021-05-03T17:59:00Z">
        <w:r>
          <w:rPr>
            <w:rFonts w:ascii="Helvetica" w:hAnsi="Helvetica" w:cs="Helvetica"/>
            <w:sz w:val="24"/>
            <w:szCs w:val="24"/>
          </w:rPr>
          <w:t>Día mundial de la higiene de manos</w:t>
        </w:r>
      </w:ins>
    </w:p>
    <w:p w14:paraId="08520120" w14:textId="77777777" w:rsidR="00CA02A1" w:rsidRDefault="00CA02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ins w:id="2" w:author="Maria Victoria Colmenares Macia" w:date="2021-05-03T18:00:00Z"/>
          <w:rFonts w:ascii="Helvetica" w:hAnsi="Helvetica" w:cs="Helvetica"/>
          <w:sz w:val="24"/>
          <w:szCs w:val="24"/>
        </w:rPr>
      </w:pPr>
    </w:p>
    <w:p w14:paraId="47182C31" w14:textId="1FD6C71A" w:rsidR="00884D27" w:rsidRDefault="00884D27" w:rsidP="00884D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ins w:id="3" w:author="Maria Victoria Colmenares Macia" w:date="2021-05-03T18:13:00Z"/>
          <w:rFonts w:ascii="Helvetica" w:hAnsi="Helvetica" w:cs="Helvetica"/>
          <w:i/>
          <w:iCs/>
          <w:sz w:val="24"/>
          <w:szCs w:val="24"/>
        </w:rPr>
      </w:pPr>
      <w:ins w:id="4" w:author="Maria Victoria Colmenares Macia" w:date="2021-05-03T18:12:00Z">
        <w:r w:rsidRPr="00962F67">
          <w:rPr>
            <w:rFonts w:ascii="Helvetica" w:hAnsi="Helvetica" w:cs="Helvetica"/>
            <w:i/>
            <w:iCs/>
            <w:sz w:val="24"/>
            <w:szCs w:val="24"/>
          </w:rPr>
          <w:t>“Segundos salvan vidas: ¡lávese las manos!”</w:t>
        </w:r>
        <w:r>
          <w:rPr>
            <w:rFonts w:ascii="Helvetica" w:hAnsi="Helvetica" w:cs="Helvetica"/>
            <w:i/>
            <w:iCs/>
            <w:sz w:val="24"/>
            <w:szCs w:val="24"/>
          </w:rPr>
          <w:t xml:space="preserve"> es el lema </w:t>
        </w:r>
      </w:ins>
      <w:ins w:id="5" w:author="Maria Victoria Colmenares Macia" w:date="2021-05-03T18:13:00Z">
        <w:r>
          <w:rPr>
            <w:rFonts w:ascii="Helvetica" w:hAnsi="Helvetica" w:cs="Helvetica"/>
            <w:i/>
            <w:iCs/>
            <w:sz w:val="24"/>
            <w:szCs w:val="24"/>
          </w:rPr>
          <w:t xml:space="preserve">de la </w:t>
        </w:r>
      </w:ins>
      <w:ins w:id="6" w:author="Maria Victoria Colmenares Macia" w:date="2021-05-03T18:14:00Z">
        <w:r>
          <w:rPr>
            <w:rFonts w:ascii="Helvetica" w:hAnsi="Helvetica" w:cs="Helvetica"/>
            <w:i/>
            <w:iCs/>
            <w:sz w:val="24"/>
            <w:szCs w:val="24"/>
          </w:rPr>
          <w:fldChar w:fldCharType="begin"/>
        </w:r>
        <w:r>
          <w:rPr>
            <w:rFonts w:ascii="Helvetica" w:hAnsi="Helvetica" w:cs="Helvetica"/>
            <w:i/>
            <w:iCs/>
            <w:sz w:val="24"/>
            <w:szCs w:val="24"/>
          </w:rPr>
          <w:instrText xml:space="preserve"> HYPERLINK "https://sano-y-salvo.blogspot.com/2021/02/la-oms-anuncia-la-campana-del-5-de-mayo.html" </w:instrText>
        </w:r>
        <w:r>
          <w:rPr>
            <w:rFonts w:ascii="Helvetica" w:hAnsi="Helvetica" w:cs="Helvetica"/>
            <w:i/>
            <w:iCs/>
            <w:sz w:val="24"/>
            <w:szCs w:val="24"/>
          </w:rPr>
        </w:r>
        <w:r>
          <w:rPr>
            <w:rFonts w:ascii="Helvetica" w:hAnsi="Helvetica" w:cs="Helvetica"/>
            <w:i/>
            <w:iCs/>
            <w:sz w:val="24"/>
            <w:szCs w:val="24"/>
          </w:rPr>
          <w:fldChar w:fldCharType="separate"/>
        </w:r>
        <w:r w:rsidRPr="00884D27">
          <w:rPr>
            <w:rStyle w:val="Hipervnculo"/>
            <w:rFonts w:ascii="Helvetica" w:hAnsi="Helvetica" w:cs="Helvetica"/>
            <w:i/>
            <w:iCs/>
            <w:sz w:val="24"/>
            <w:szCs w:val="24"/>
          </w:rPr>
          <w:t>Organización Mundial de la Salud</w:t>
        </w:r>
        <w:r>
          <w:rPr>
            <w:rFonts w:ascii="Helvetica" w:hAnsi="Helvetica" w:cs="Helvetica"/>
            <w:i/>
            <w:iCs/>
            <w:sz w:val="24"/>
            <w:szCs w:val="24"/>
          </w:rPr>
          <w:fldChar w:fldCharType="end"/>
        </w:r>
      </w:ins>
      <w:ins w:id="7" w:author="Maria Victoria Colmenares Macia" w:date="2021-05-03T18:13:00Z">
        <w:r>
          <w:rPr>
            <w:rFonts w:ascii="Helvetica" w:hAnsi="Helvetica" w:cs="Helvetica"/>
            <w:i/>
            <w:iCs/>
            <w:sz w:val="24"/>
            <w:szCs w:val="24"/>
          </w:rPr>
          <w:t xml:space="preserve"> (OMS) para este 05 de mayo de 2021, en el que celebramos el Día Mundial de la Higiene de Manos. </w:t>
        </w:r>
      </w:ins>
    </w:p>
    <w:p w14:paraId="223C4596" w14:textId="72370161" w:rsidR="00884D27" w:rsidRDefault="00884D27" w:rsidP="00884D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ins w:id="8" w:author="Maria Victoria Colmenares Macia" w:date="2021-05-03T18:14:00Z"/>
          <w:rFonts w:ascii="Helvetica" w:hAnsi="Helvetica" w:cs="Helvetica"/>
          <w:i/>
          <w:iCs/>
          <w:sz w:val="24"/>
          <w:szCs w:val="24"/>
        </w:rPr>
      </w:pPr>
    </w:p>
    <w:p w14:paraId="433CED56" w14:textId="64482451" w:rsidR="00884D27" w:rsidRDefault="00260091" w:rsidP="00884D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ins w:id="9" w:author="Maria Victoria Colmenares Macia" w:date="2021-05-03T18:55:00Z"/>
          <w:rFonts w:ascii="Helvetica" w:hAnsi="Helvetica" w:cs="Helvetica"/>
          <w:sz w:val="24"/>
          <w:szCs w:val="24"/>
        </w:rPr>
      </w:pPr>
      <w:ins w:id="10" w:author="Maria Victoria Colmenares Macia" w:date="2021-05-03T18:54:00Z">
        <w:r>
          <w:rPr>
            <w:rFonts w:ascii="Helvetica" w:hAnsi="Helvetica" w:cs="Helvetica"/>
            <w:sz w:val="24"/>
            <w:szCs w:val="24"/>
          </w:rPr>
          <w:t xml:space="preserve">Para conmemorar este </w:t>
        </w:r>
      </w:ins>
      <w:ins w:id="11" w:author="Maria Victoria Colmenares Macia" w:date="2021-05-03T18:55:00Z">
        <w:r>
          <w:rPr>
            <w:rFonts w:ascii="Helvetica" w:hAnsi="Helvetica" w:cs="Helvetica"/>
            <w:sz w:val="24"/>
            <w:szCs w:val="24"/>
          </w:rPr>
          <w:t>día te queremos compartir algunas curiosidades sobre la higiene de manos:</w:t>
        </w:r>
      </w:ins>
    </w:p>
    <w:p w14:paraId="3EA63648" w14:textId="097D2F7E" w:rsidR="00260091" w:rsidRDefault="00260091" w:rsidP="00884D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ins w:id="12" w:author="Maria Victoria Colmenares Macia" w:date="2021-05-03T18:55:00Z"/>
          <w:rFonts w:ascii="Helvetica" w:hAnsi="Helvetica" w:cs="Helvetica"/>
          <w:sz w:val="24"/>
          <w:szCs w:val="24"/>
        </w:rPr>
      </w:pPr>
    </w:p>
    <w:p w14:paraId="2293A541" w14:textId="0D592173" w:rsidR="00260091" w:rsidRDefault="00F372A9" w:rsidP="00260091">
      <w:pPr>
        <w:pStyle w:val="Prrafodelista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ins w:id="13" w:author="Maria Victoria Colmenares Macia" w:date="2021-05-03T19:15:00Z"/>
          <w:rFonts w:ascii="Helvetica" w:hAnsi="Helvetica" w:cs="Helvetica"/>
          <w:sz w:val="24"/>
          <w:szCs w:val="24"/>
        </w:rPr>
      </w:pPr>
      <w:ins w:id="14" w:author="Maria Victoria Colmenares Macia" w:date="2021-05-03T19:08:00Z">
        <w:r>
          <w:rPr>
            <w:rFonts w:ascii="Helvetica" w:hAnsi="Helvetica" w:cs="Helvetica"/>
            <w:sz w:val="24"/>
            <w:szCs w:val="24"/>
          </w:rPr>
          <w:t xml:space="preserve">Fue </w:t>
        </w:r>
      </w:ins>
      <w:ins w:id="15" w:author="Maria Victoria Colmenares Macia" w:date="2021-05-03T19:09:00Z">
        <w:r>
          <w:rPr>
            <w:rFonts w:ascii="Helvetica" w:hAnsi="Helvetica" w:cs="Helvetica"/>
            <w:sz w:val="24"/>
            <w:szCs w:val="24"/>
          </w:rPr>
          <w:fldChar w:fldCharType="begin"/>
        </w:r>
        <w:r>
          <w:rPr>
            <w:rFonts w:ascii="Helvetica" w:hAnsi="Helvetica" w:cs="Helvetica"/>
            <w:sz w:val="24"/>
            <w:szCs w:val="24"/>
          </w:rPr>
          <w:instrText xml:space="preserve"> HYPERLINK "https://sano-y-salvo.blogspot.com/2021/02/la-oms-anuncia-la-campana-del-5-de-mayo.html" </w:instrText>
        </w:r>
        <w:r>
          <w:rPr>
            <w:rFonts w:ascii="Helvetica" w:hAnsi="Helvetica" w:cs="Helvetica"/>
            <w:sz w:val="24"/>
            <w:szCs w:val="24"/>
          </w:rPr>
        </w:r>
        <w:r>
          <w:rPr>
            <w:rFonts w:ascii="Helvetica" w:hAnsi="Helvetica" w:cs="Helvetica"/>
            <w:sz w:val="24"/>
            <w:szCs w:val="24"/>
          </w:rPr>
          <w:fldChar w:fldCharType="separate"/>
        </w:r>
        <w:r w:rsidRPr="00F372A9">
          <w:rPr>
            <w:rStyle w:val="Hipervnculo"/>
            <w:rFonts w:ascii="Helvetica" w:hAnsi="Helvetica" w:cs="Helvetica"/>
            <w:sz w:val="24"/>
            <w:szCs w:val="24"/>
          </w:rPr>
          <w:t>creada en el 2005</w:t>
        </w:r>
        <w:r>
          <w:rPr>
            <w:rFonts w:ascii="Helvetica" w:hAnsi="Helvetica" w:cs="Helvetica"/>
            <w:sz w:val="24"/>
            <w:szCs w:val="24"/>
          </w:rPr>
          <w:fldChar w:fldCharType="end"/>
        </w:r>
      </w:ins>
      <w:ins w:id="16" w:author="Maria Victoria Colmenares Macia" w:date="2021-05-03T19:08:00Z">
        <w:r>
          <w:rPr>
            <w:rFonts w:ascii="Helvetica" w:hAnsi="Helvetica" w:cs="Helvetica"/>
            <w:sz w:val="24"/>
            <w:szCs w:val="24"/>
          </w:rPr>
          <w:t xml:space="preserve"> por la OMS a fin de reducir las infecciones asociadas a la atención sanitaria </w:t>
        </w:r>
      </w:ins>
      <w:ins w:id="17" w:author="Maria Victoria Colmenares Macia" w:date="2021-05-03T19:09:00Z">
        <w:r>
          <w:rPr>
            <w:rFonts w:ascii="Helvetica" w:hAnsi="Helvetica" w:cs="Helvetica"/>
            <w:sz w:val="24"/>
            <w:szCs w:val="24"/>
          </w:rPr>
          <w:t>y la mejora y seguridad del paciente.</w:t>
        </w:r>
      </w:ins>
    </w:p>
    <w:p w14:paraId="02F4F8E3" w14:textId="412E26AD" w:rsidR="00F372A9" w:rsidRDefault="00F372A9" w:rsidP="00260091">
      <w:pPr>
        <w:pStyle w:val="Prrafodelista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ins w:id="18" w:author="Maria Victoria Colmenares Macia" w:date="2021-05-03T19:16:00Z"/>
          <w:rFonts w:ascii="Helvetica" w:hAnsi="Helvetica" w:cs="Helvetica"/>
          <w:sz w:val="24"/>
          <w:szCs w:val="24"/>
        </w:rPr>
      </w:pPr>
      <w:ins w:id="19" w:author="Maria Victoria Colmenares Macia" w:date="2021-05-03T19:15:00Z">
        <w:r>
          <w:rPr>
            <w:rFonts w:ascii="Helvetica" w:hAnsi="Helvetica" w:cs="Helvetica"/>
            <w:sz w:val="24"/>
            <w:szCs w:val="24"/>
          </w:rPr>
          <w:t>En el 2020, la OMS lazó una campaña de higiene de man</w:t>
        </w:r>
      </w:ins>
      <w:ins w:id="20" w:author="Maria Victoria Colmenares Macia" w:date="2021-05-03T19:16:00Z">
        <w:r>
          <w:rPr>
            <w:rFonts w:ascii="Helvetica" w:hAnsi="Helvetica" w:cs="Helvetica"/>
            <w:sz w:val="24"/>
            <w:szCs w:val="24"/>
          </w:rPr>
          <w:t xml:space="preserve">os como una de las herramientas para combatir la pandemia del COVID-19. Para mayor información: </w:t>
        </w:r>
        <w:r>
          <w:rPr>
            <w:rFonts w:ascii="Helvetica" w:hAnsi="Helvetica" w:cs="Helvetica"/>
            <w:sz w:val="24"/>
            <w:szCs w:val="24"/>
          </w:rPr>
          <w:fldChar w:fldCharType="begin"/>
        </w:r>
        <w:r>
          <w:rPr>
            <w:rFonts w:ascii="Helvetica" w:hAnsi="Helvetica" w:cs="Helvetica"/>
            <w:sz w:val="24"/>
            <w:szCs w:val="24"/>
          </w:rPr>
          <w:instrText xml:space="preserve"> HYPERLINK "</w:instrText>
        </w:r>
        <w:r w:rsidRPr="00F372A9">
          <w:rPr>
            <w:rFonts w:ascii="Helvetica" w:hAnsi="Helvetica" w:cs="Helvetica"/>
            <w:sz w:val="24"/>
            <w:szCs w:val="24"/>
            <w:rPrChange w:id="21" w:author="Maria Victoria Colmenares Macia" w:date="2021-05-03T19:16:00Z">
              <w:rPr>
                <w:rStyle w:val="Hipervnculo"/>
                <w:rFonts w:ascii="Helvetica" w:hAnsi="Helvetica" w:cs="Helvetica"/>
                <w:sz w:val="24"/>
                <w:szCs w:val="24"/>
              </w:rPr>
            </w:rPrChange>
          </w:rPr>
          <w:instrText>https://www.who.int/docs/default-source/coronaviruse/who-hh-community-campaign-finalv3.pdf?sfvrsn=5f3731ef_</w:instrText>
        </w:r>
        <w:r w:rsidRPr="00F372A9">
          <w:rPr>
            <w:rFonts w:ascii="Helvetica" w:hAnsi="Helvetica" w:cs="Helvetica"/>
            <w:sz w:val="24"/>
            <w:szCs w:val="24"/>
          </w:rPr>
          <w:instrText>2</w:instrText>
        </w:r>
        <w:r>
          <w:rPr>
            <w:rFonts w:ascii="Helvetica" w:hAnsi="Helvetica" w:cs="Helvetica"/>
            <w:sz w:val="24"/>
            <w:szCs w:val="24"/>
          </w:rPr>
          <w:instrText xml:space="preserve">" </w:instrText>
        </w:r>
        <w:r>
          <w:rPr>
            <w:rFonts w:ascii="Helvetica" w:hAnsi="Helvetica" w:cs="Helvetica"/>
            <w:sz w:val="24"/>
            <w:szCs w:val="24"/>
          </w:rPr>
          <w:fldChar w:fldCharType="separate"/>
        </w:r>
        <w:r w:rsidRPr="00F372A9">
          <w:rPr>
            <w:rStyle w:val="Hipervnculo"/>
            <w:rFonts w:ascii="Helvetica" w:hAnsi="Helvetica" w:cs="Helvetica"/>
            <w:sz w:val="24"/>
            <w:szCs w:val="24"/>
          </w:rPr>
          <w:t>https://www.who.int/docs/default-source/coronaviruse/who-hh-community-campaign-finalv3.pdf?sfvrsn=5f3731ef_</w:t>
        </w:r>
        <w:r w:rsidRPr="00C874C0">
          <w:rPr>
            <w:rStyle w:val="Hipervnculo"/>
            <w:rFonts w:ascii="Helvetica" w:hAnsi="Helvetica" w:cs="Helvetica"/>
            <w:sz w:val="24"/>
            <w:szCs w:val="24"/>
          </w:rPr>
          <w:t>2</w:t>
        </w:r>
        <w:r>
          <w:rPr>
            <w:rFonts w:ascii="Helvetica" w:hAnsi="Helvetica" w:cs="Helvetica"/>
            <w:sz w:val="24"/>
            <w:szCs w:val="24"/>
          </w:rPr>
          <w:fldChar w:fldCharType="end"/>
        </w:r>
      </w:ins>
    </w:p>
    <w:p w14:paraId="3AF03B6E" w14:textId="26D0BAE7" w:rsidR="00F372A9" w:rsidRDefault="00F372A9" w:rsidP="00260091">
      <w:pPr>
        <w:pStyle w:val="Prrafodelista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ins w:id="22" w:author="Maria Victoria Colmenares Macia" w:date="2021-05-03T19:20:00Z"/>
          <w:rFonts w:ascii="Helvetica" w:hAnsi="Helvetica" w:cs="Helvetica"/>
          <w:sz w:val="24"/>
          <w:szCs w:val="24"/>
        </w:rPr>
      </w:pPr>
      <w:ins w:id="23" w:author="Maria Victoria Colmenares Macia" w:date="2021-05-03T19:17:00Z">
        <w:r>
          <w:rPr>
            <w:rFonts w:ascii="Helvetica" w:hAnsi="Helvetica" w:cs="Helvetica"/>
            <w:sz w:val="24"/>
            <w:szCs w:val="24"/>
          </w:rPr>
          <w:t xml:space="preserve">El </w:t>
        </w:r>
      </w:ins>
      <w:ins w:id="24" w:author="Maria Victoria Colmenares Macia" w:date="2021-05-03T19:20:00Z">
        <w:r w:rsidR="008C5519">
          <w:rPr>
            <w:rFonts w:ascii="Helvetica" w:hAnsi="Helvetica" w:cs="Helvetica"/>
            <w:sz w:val="24"/>
            <w:szCs w:val="24"/>
          </w:rPr>
          <w:fldChar w:fldCharType="begin"/>
        </w:r>
        <w:r w:rsidR="008C5519">
          <w:rPr>
            <w:rFonts w:ascii="Helvetica" w:hAnsi="Helvetica" w:cs="Helvetica"/>
            <w:sz w:val="24"/>
            <w:szCs w:val="24"/>
          </w:rPr>
          <w:instrText xml:space="preserve"> HYPERLINK "https://www.minsal.cl/dia-mundial-de-la-higiene-de-manos/" </w:instrText>
        </w:r>
        <w:r w:rsidR="008C5519">
          <w:rPr>
            <w:rFonts w:ascii="Helvetica" w:hAnsi="Helvetica" w:cs="Helvetica"/>
            <w:sz w:val="24"/>
            <w:szCs w:val="24"/>
          </w:rPr>
        </w:r>
        <w:r w:rsidR="008C5519">
          <w:rPr>
            <w:rFonts w:ascii="Helvetica" w:hAnsi="Helvetica" w:cs="Helvetica"/>
            <w:sz w:val="24"/>
            <w:szCs w:val="24"/>
          </w:rPr>
          <w:fldChar w:fldCharType="separate"/>
        </w:r>
        <w:r w:rsidRPr="008C5519">
          <w:rPr>
            <w:rStyle w:val="Hipervnculo"/>
            <w:rFonts w:ascii="Helvetica" w:hAnsi="Helvetica" w:cs="Helvetica"/>
            <w:sz w:val="24"/>
            <w:szCs w:val="24"/>
          </w:rPr>
          <w:t>Ministerio de Salud</w:t>
        </w:r>
        <w:r w:rsidR="008C5519">
          <w:rPr>
            <w:rFonts w:ascii="Helvetica" w:hAnsi="Helvetica" w:cs="Helvetica"/>
            <w:sz w:val="24"/>
            <w:szCs w:val="24"/>
          </w:rPr>
          <w:fldChar w:fldCharType="end"/>
        </w:r>
      </w:ins>
      <w:ins w:id="25" w:author="Maria Victoria Colmenares Macia" w:date="2021-05-03T19:17:00Z">
        <w:r>
          <w:rPr>
            <w:rFonts w:ascii="Helvetica" w:hAnsi="Helvetica" w:cs="Helvetica"/>
            <w:sz w:val="24"/>
            <w:szCs w:val="24"/>
          </w:rPr>
          <w:t xml:space="preserve"> de Chile en el año 2017 contempló 10 razones para participar en la campaña</w:t>
        </w:r>
      </w:ins>
      <w:ins w:id="26" w:author="Maria Victoria Colmenares Macia" w:date="2021-05-03T19:18:00Z">
        <w:r>
          <w:rPr>
            <w:rFonts w:ascii="Helvetica" w:hAnsi="Helvetica" w:cs="Helvetica"/>
            <w:sz w:val="24"/>
            <w:szCs w:val="24"/>
          </w:rPr>
          <w:t xml:space="preserve"> “</w:t>
        </w:r>
        <w:r w:rsidRPr="00F372A9">
          <w:rPr>
            <w:rFonts w:ascii="Helvetica" w:hAnsi="Helvetica" w:cs="Helvetica"/>
            <w:sz w:val="24"/>
            <w:szCs w:val="24"/>
          </w:rPr>
          <w:t>Una atención limpia es una atención más segura</w:t>
        </w:r>
        <w:r>
          <w:rPr>
            <w:rFonts w:ascii="Helvetica" w:hAnsi="Helvetica" w:cs="Helvetica"/>
            <w:sz w:val="24"/>
            <w:szCs w:val="24"/>
          </w:rPr>
          <w:t xml:space="preserve">”, en el marco del día mundial de la higiene de manos, en el cual se </w:t>
        </w:r>
        <w:r w:rsidR="008C5519">
          <w:rPr>
            <w:rFonts w:ascii="Helvetica" w:hAnsi="Helvetica" w:cs="Helvetica"/>
            <w:sz w:val="24"/>
            <w:szCs w:val="24"/>
          </w:rPr>
          <w:t>expresa la importancia de</w:t>
        </w:r>
      </w:ins>
      <w:ins w:id="27" w:author="Maria Victoria Colmenares Macia" w:date="2021-05-03T19:19:00Z">
        <w:r w:rsidR="008C5519">
          <w:rPr>
            <w:rFonts w:ascii="Helvetica" w:hAnsi="Helvetica" w:cs="Helvetica"/>
            <w:sz w:val="24"/>
            <w:szCs w:val="24"/>
          </w:rPr>
          <w:t xml:space="preserve">l lavado de manos como herramienta para salvar vida, a costos menores a $10. Adicionalmente, la higiene de </w:t>
        </w:r>
      </w:ins>
      <w:ins w:id="28" w:author="Maria Victoria Colmenares Macia" w:date="2021-05-03T19:20:00Z">
        <w:r w:rsidR="008C5519">
          <w:rPr>
            <w:rFonts w:ascii="Helvetica" w:hAnsi="Helvetica" w:cs="Helvetica"/>
            <w:sz w:val="24"/>
            <w:szCs w:val="24"/>
          </w:rPr>
          <w:t>manos es vital para evitar las enfermedades infecciosas como el ébola.</w:t>
        </w:r>
      </w:ins>
    </w:p>
    <w:p w14:paraId="510FE0D6" w14:textId="1DB87534" w:rsidR="008C5519" w:rsidRDefault="008C5519" w:rsidP="00260091">
      <w:pPr>
        <w:pStyle w:val="Prrafodelista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ins w:id="29" w:author="Maria Victoria Colmenares Macia" w:date="2021-05-03T19:23:00Z"/>
          <w:rFonts w:ascii="Helvetica" w:hAnsi="Helvetica" w:cs="Helvetica"/>
          <w:sz w:val="24"/>
          <w:szCs w:val="24"/>
        </w:rPr>
      </w:pPr>
      <w:ins w:id="30" w:author="Maria Victoria Colmenares Macia" w:date="2021-05-03T19:21:00Z">
        <w:r>
          <w:rPr>
            <w:rFonts w:ascii="Helvetica" w:hAnsi="Helvetica" w:cs="Helvetica"/>
            <w:sz w:val="24"/>
            <w:szCs w:val="24"/>
          </w:rPr>
          <w:t xml:space="preserve">Según la OMS, la duración de todo el procedimiento para </w:t>
        </w:r>
      </w:ins>
      <w:ins w:id="31" w:author="Maria Victoria Colmenares Macia" w:date="2021-05-03T19:22:00Z">
        <w:r>
          <w:rPr>
            <w:rFonts w:ascii="Helvetica" w:hAnsi="Helvetica" w:cs="Helvetica"/>
            <w:sz w:val="24"/>
            <w:szCs w:val="24"/>
          </w:rPr>
          <w:t>el lavado de manos es de 40 a 60 segundos y conlleva a 11 pasos, desde mojarse las manos, hasta que las manos estén segura</w:t>
        </w:r>
      </w:ins>
      <w:ins w:id="32" w:author="Maria Victoria Colmenares Macia" w:date="2021-05-03T19:23:00Z">
        <w:r>
          <w:rPr>
            <w:rFonts w:ascii="Helvetica" w:hAnsi="Helvetica" w:cs="Helvetica"/>
            <w:sz w:val="24"/>
            <w:szCs w:val="24"/>
          </w:rPr>
          <w:t xml:space="preserve">s. Podrás ver todo el procedimiento en: </w:t>
        </w:r>
        <w:r>
          <w:rPr>
            <w:rFonts w:ascii="Helvetica" w:hAnsi="Helvetica" w:cs="Helvetica"/>
            <w:sz w:val="24"/>
            <w:szCs w:val="24"/>
          </w:rPr>
          <w:fldChar w:fldCharType="begin"/>
        </w:r>
        <w:r>
          <w:rPr>
            <w:rFonts w:ascii="Helvetica" w:hAnsi="Helvetica" w:cs="Helvetica"/>
            <w:sz w:val="24"/>
            <w:szCs w:val="24"/>
          </w:rPr>
          <w:instrText xml:space="preserve"> HYPERLINK "</w:instrText>
        </w:r>
        <w:r w:rsidRPr="008C5519">
          <w:rPr>
            <w:rFonts w:ascii="Helvetica" w:hAnsi="Helvetica" w:cs="Helvetica"/>
            <w:sz w:val="24"/>
            <w:szCs w:val="24"/>
            <w:rPrChange w:id="33" w:author="Maria Victoria Colmenares Macia" w:date="2021-05-03T19:23:00Z">
              <w:rPr>
                <w:rStyle w:val="Hipervnculo"/>
                <w:rFonts w:ascii="Helvetica" w:hAnsi="Helvetica" w:cs="Helvetica"/>
                <w:sz w:val="24"/>
                <w:szCs w:val="24"/>
              </w:rPr>
            </w:rPrChange>
          </w:rPr>
          <w:instrText>https://www.who.int/gpsc/information_centre/gpsc_lavarse_manos_poster_es.pdf?ua=</w:instrText>
        </w:r>
        <w:r w:rsidRPr="008C5519">
          <w:rPr>
            <w:rFonts w:ascii="Helvetica" w:hAnsi="Helvetica" w:cs="Helvetica"/>
            <w:sz w:val="24"/>
            <w:szCs w:val="24"/>
          </w:rPr>
          <w:instrText>1</w:instrText>
        </w:r>
        <w:r>
          <w:rPr>
            <w:rFonts w:ascii="Helvetica" w:hAnsi="Helvetica" w:cs="Helvetica"/>
            <w:sz w:val="24"/>
            <w:szCs w:val="24"/>
          </w:rPr>
          <w:instrText xml:space="preserve">" </w:instrText>
        </w:r>
        <w:r>
          <w:rPr>
            <w:rFonts w:ascii="Helvetica" w:hAnsi="Helvetica" w:cs="Helvetica"/>
            <w:sz w:val="24"/>
            <w:szCs w:val="24"/>
          </w:rPr>
          <w:fldChar w:fldCharType="separate"/>
        </w:r>
        <w:r w:rsidRPr="008C5519">
          <w:rPr>
            <w:rStyle w:val="Hipervnculo"/>
            <w:rFonts w:ascii="Helvetica" w:hAnsi="Helvetica" w:cs="Helvetica"/>
            <w:sz w:val="24"/>
            <w:szCs w:val="24"/>
          </w:rPr>
          <w:t>https://www.who.int/gpsc/information_centre/gpsc_lavarse_manos_poster_es.pdf?ua=</w:t>
        </w:r>
        <w:r w:rsidRPr="00C874C0">
          <w:rPr>
            <w:rStyle w:val="Hipervnculo"/>
            <w:rFonts w:ascii="Helvetica" w:hAnsi="Helvetica" w:cs="Helvetica"/>
            <w:sz w:val="24"/>
            <w:szCs w:val="24"/>
          </w:rPr>
          <w:t>1</w:t>
        </w:r>
        <w:r>
          <w:rPr>
            <w:rFonts w:ascii="Helvetica" w:hAnsi="Helvetica" w:cs="Helvetica"/>
            <w:sz w:val="24"/>
            <w:szCs w:val="24"/>
          </w:rPr>
          <w:fldChar w:fldCharType="end"/>
        </w:r>
      </w:ins>
    </w:p>
    <w:p w14:paraId="3B994497" w14:textId="60FE7897" w:rsidR="008C5519" w:rsidRDefault="008C5519" w:rsidP="00260091">
      <w:pPr>
        <w:pStyle w:val="Prrafodelista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ins w:id="34" w:author="Maria Victoria Colmenares Macia" w:date="2021-05-03T19:25:00Z"/>
          <w:rFonts w:ascii="Helvetica" w:hAnsi="Helvetica" w:cs="Helvetica"/>
          <w:sz w:val="24"/>
          <w:szCs w:val="24"/>
        </w:rPr>
      </w:pPr>
      <w:ins w:id="35" w:author="Maria Victoria Colmenares Macia" w:date="2021-05-03T19:24:00Z">
        <w:r>
          <w:rPr>
            <w:rFonts w:ascii="Helvetica" w:hAnsi="Helvetica" w:cs="Helvetica"/>
            <w:sz w:val="24"/>
            <w:szCs w:val="24"/>
          </w:rPr>
          <w:t xml:space="preserve">El procedimiento total para desinfectar las manos conlleva de 20 a 30 segundo con alcohol gel. Este procedimiento lo podrás ver en: </w:t>
        </w:r>
      </w:ins>
      <w:ins w:id="36" w:author="Maria Victoria Colmenares Macia" w:date="2021-05-03T19:25:00Z">
        <w:r>
          <w:rPr>
            <w:rFonts w:ascii="Helvetica" w:hAnsi="Helvetica" w:cs="Helvetica"/>
            <w:sz w:val="24"/>
            <w:szCs w:val="24"/>
          </w:rPr>
          <w:fldChar w:fldCharType="begin"/>
        </w:r>
        <w:r>
          <w:rPr>
            <w:rFonts w:ascii="Helvetica" w:hAnsi="Helvetica" w:cs="Helvetica"/>
            <w:sz w:val="24"/>
            <w:szCs w:val="24"/>
          </w:rPr>
          <w:instrText xml:space="preserve"> HYPERLINK "</w:instrText>
        </w:r>
        <w:r w:rsidRPr="008C5519">
          <w:rPr>
            <w:rFonts w:ascii="Helvetica" w:hAnsi="Helvetica" w:cs="Helvetica"/>
            <w:sz w:val="24"/>
            <w:szCs w:val="24"/>
            <w:rPrChange w:id="37" w:author="Maria Victoria Colmenares Macia" w:date="2021-05-03T19:25:00Z">
              <w:rPr>
                <w:rStyle w:val="Hipervnculo"/>
                <w:rFonts w:ascii="Helvetica" w:hAnsi="Helvetica" w:cs="Helvetica"/>
                <w:sz w:val="24"/>
                <w:szCs w:val="24"/>
              </w:rPr>
            </w:rPrChange>
          </w:rPr>
          <w:instrText>https://www.who.int/gpsc/information_centre/gpsc_desinfectmanos_poster_es.pdf?ua=</w:instrText>
        </w:r>
        <w:r w:rsidRPr="008C5519">
          <w:rPr>
            <w:rFonts w:ascii="Helvetica" w:hAnsi="Helvetica" w:cs="Helvetica"/>
            <w:sz w:val="24"/>
            <w:szCs w:val="24"/>
          </w:rPr>
          <w:instrText>1</w:instrText>
        </w:r>
        <w:r>
          <w:rPr>
            <w:rFonts w:ascii="Helvetica" w:hAnsi="Helvetica" w:cs="Helvetica"/>
            <w:sz w:val="24"/>
            <w:szCs w:val="24"/>
          </w:rPr>
          <w:instrText xml:space="preserve">" </w:instrText>
        </w:r>
        <w:r>
          <w:rPr>
            <w:rFonts w:ascii="Helvetica" w:hAnsi="Helvetica" w:cs="Helvetica"/>
            <w:sz w:val="24"/>
            <w:szCs w:val="24"/>
          </w:rPr>
          <w:fldChar w:fldCharType="separate"/>
        </w:r>
        <w:r w:rsidRPr="008C5519">
          <w:rPr>
            <w:rStyle w:val="Hipervnculo"/>
            <w:rFonts w:ascii="Helvetica" w:hAnsi="Helvetica" w:cs="Helvetica"/>
            <w:sz w:val="24"/>
            <w:szCs w:val="24"/>
          </w:rPr>
          <w:t>https://www.who.int/gpsc/information_centre/gpsc_desinfectmanos_poster_es.pdf?ua=</w:t>
        </w:r>
        <w:r w:rsidRPr="00C874C0">
          <w:rPr>
            <w:rStyle w:val="Hipervnculo"/>
            <w:rFonts w:ascii="Helvetica" w:hAnsi="Helvetica" w:cs="Helvetica"/>
            <w:sz w:val="24"/>
            <w:szCs w:val="24"/>
          </w:rPr>
          <w:t>1</w:t>
        </w:r>
        <w:r>
          <w:rPr>
            <w:rFonts w:ascii="Helvetica" w:hAnsi="Helvetica" w:cs="Helvetica"/>
            <w:sz w:val="24"/>
            <w:szCs w:val="24"/>
          </w:rPr>
          <w:fldChar w:fldCharType="end"/>
        </w:r>
      </w:ins>
    </w:p>
    <w:p w14:paraId="7E670174" w14:textId="09B3AB15" w:rsidR="008C5519" w:rsidRDefault="008C5519" w:rsidP="008C551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ins w:id="38" w:author="Maria Victoria Colmenares Macia" w:date="2021-05-03T19:25:00Z"/>
          <w:rFonts w:ascii="Helvetica" w:hAnsi="Helvetica" w:cs="Helvetica"/>
          <w:sz w:val="24"/>
          <w:szCs w:val="24"/>
        </w:rPr>
      </w:pPr>
    </w:p>
    <w:p w14:paraId="4CB6F615" w14:textId="10434C82" w:rsidR="008C5519" w:rsidRPr="008C5519" w:rsidRDefault="008C5519" w:rsidP="008C551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ins w:id="39" w:author="Maria Victoria Colmenares Macia" w:date="2021-05-03T18:08:00Z"/>
          <w:rFonts w:ascii="Helvetica" w:hAnsi="Helvetica" w:cs="Helvetica"/>
          <w:sz w:val="24"/>
          <w:szCs w:val="24"/>
          <w:rPrChange w:id="40" w:author="Maria Victoria Colmenares Macia" w:date="2021-05-03T19:25:00Z">
            <w:rPr>
              <w:ins w:id="41" w:author="Maria Victoria Colmenares Macia" w:date="2021-05-03T18:08:00Z"/>
            </w:rPr>
          </w:rPrChange>
        </w:rPr>
        <w:pPrChange w:id="42" w:author="Maria Victoria Colmenares Macia" w:date="2021-05-03T19:25:00Z">
          <w:pPr>
            <w:widowControl w:val="0"/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spacing w:after="0" w:line="240" w:lineRule="auto"/>
          </w:pPr>
        </w:pPrChange>
      </w:pPr>
      <w:ins w:id="43" w:author="Maria Victoria Colmenares Macia" w:date="2021-05-03T19:25:00Z">
        <w:r>
          <w:rPr>
            <w:rFonts w:ascii="Helvetica" w:hAnsi="Helvetica" w:cs="Helvetica"/>
            <w:sz w:val="24"/>
            <w:szCs w:val="24"/>
          </w:rPr>
          <w:t>Sigue estas recomendaciones y podrás prevenir las enfermed</w:t>
        </w:r>
      </w:ins>
      <w:ins w:id="44" w:author="Maria Victoria Colmenares Macia" w:date="2021-05-03T19:26:00Z">
        <w:r>
          <w:rPr>
            <w:rFonts w:ascii="Helvetica" w:hAnsi="Helvetica" w:cs="Helvetica"/>
            <w:sz w:val="24"/>
            <w:szCs w:val="24"/>
          </w:rPr>
          <w:t xml:space="preserve">ades infecciosas que ahora se encuentran en el entorno. </w:t>
        </w:r>
      </w:ins>
    </w:p>
    <w:p w14:paraId="31884BF3" w14:textId="77777777" w:rsidR="00884D27" w:rsidRDefault="00884D2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ins w:id="45" w:author="Maria Victoria Colmenares Macia" w:date="2021-05-03T17:59:00Z"/>
          <w:rFonts w:ascii="Helvetica" w:hAnsi="Helvetica" w:cs="Helvetica"/>
          <w:sz w:val="24"/>
          <w:szCs w:val="24"/>
        </w:rPr>
      </w:pPr>
    </w:p>
    <w:p w14:paraId="710CD70E" w14:textId="77777777" w:rsidR="00CA02A1" w:rsidRDefault="00CA02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5DEA827" w14:textId="77777777" w:rsidR="00CA02A1" w:rsidRDefault="00CA02A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554E0AC" w14:textId="76E1F771" w:rsidR="00000000" w:rsidRDefault="00B5152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Link al </w:t>
      </w:r>
      <w:proofErr w:type="spellStart"/>
      <w:r>
        <w:rPr>
          <w:rFonts w:ascii="Helvetica" w:hAnsi="Helvetica" w:cs="Helvetica"/>
          <w:sz w:val="24"/>
          <w:szCs w:val="24"/>
        </w:rPr>
        <w:t>dia</w:t>
      </w:r>
      <w:proofErr w:type="spellEnd"/>
      <w:r>
        <w:rPr>
          <w:rFonts w:ascii="Helvetica" w:hAnsi="Helvetica" w:cs="Helvetica"/>
          <w:sz w:val="24"/>
          <w:szCs w:val="24"/>
        </w:rPr>
        <w:t xml:space="preserve"> mundial del lavado de manos del 2021</w:t>
      </w:r>
    </w:p>
    <w:p w14:paraId="543C135B" w14:textId="77777777" w:rsidR="00B51526" w:rsidRDefault="00B5152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https://sano-y-salvo.blogspot.com/2021/02/la-oms-anuncia-la-campana-del-5-de-mayo.html</w:t>
      </w:r>
    </w:p>
    <w:sectPr w:rsidR="00B51526">
      <w:pgSz w:w="12240" w:h="15840"/>
      <w:pgMar w:top="1417" w:right="1440" w:bottom="1417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0BBA"/>
    <w:multiLevelType w:val="hybridMultilevel"/>
    <w:tmpl w:val="0EA8C4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a Victoria Colmenares Macia">
    <w15:presenceInfo w15:providerId="Windows Live" w15:userId="8345f44060ec49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trackRevision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98"/>
    <w:rsid w:val="00260091"/>
    <w:rsid w:val="00426198"/>
    <w:rsid w:val="00884D27"/>
    <w:rsid w:val="008C5519"/>
    <w:rsid w:val="00B51526"/>
    <w:rsid w:val="00CA02A1"/>
    <w:rsid w:val="00F3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B5B13A"/>
  <w14:defaultImageDpi w14:val="0"/>
  <w15:docId w15:val="{71AF3A7D-D9CF-4D51-9C77-6A58BAE6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4D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4D2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60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Victoria Colmenares Macia</dc:creator>
  <cp:keywords/>
  <dc:description/>
  <cp:lastModifiedBy>Maria Victoria Colmenares Macia</cp:lastModifiedBy>
  <cp:revision>3</cp:revision>
  <dcterms:created xsi:type="dcterms:W3CDTF">2021-05-03T21:57:00Z</dcterms:created>
  <dcterms:modified xsi:type="dcterms:W3CDTF">2021-05-03T23:26:00Z</dcterms:modified>
</cp:coreProperties>
</file>