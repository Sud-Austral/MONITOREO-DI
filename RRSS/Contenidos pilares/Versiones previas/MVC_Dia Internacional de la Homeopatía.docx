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D9D6" w14:textId="0AB061D7" w:rsidR="00F45819" w:rsidRDefault="00502A0A" w:rsidP="00086C12">
      <w:pPr>
        <w:pStyle w:val="Ttulo"/>
      </w:pPr>
      <w:r w:rsidRPr="00502A0A">
        <w:t>Dia Internacional de la Homeopatía</w:t>
      </w:r>
    </w:p>
    <w:p w14:paraId="2BA61F24" w14:textId="7C1A7D8C" w:rsidR="00502A0A" w:rsidRDefault="00502A0A" w:rsidP="00502A0A">
      <w:pPr>
        <w:rPr>
          <w:sz w:val="28"/>
          <w:szCs w:val="28"/>
          <w:u w:val="single"/>
          <w:lang w:val="es-ES"/>
        </w:rPr>
      </w:pPr>
    </w:p>
    <w:p w14:paraId="4326327D" w14:textId="1929F868" w:rsidR="00067CB3" w:rsidRPr="00086C12" w:rsidRDefault="00067CB3" w:rsidP="00086C12">
      <w:pPr>
        <w:jc w:val="both"/>
        <w:rPr>
          <w:i/>
          <w:iCs/>
          <w:lang w:val="es-ES"/>
        </w:rPr>
      </w:pPr>
      <w:r w:rsidRPr="00086C12">
        <w:rPr>
          <w:i/>
          <w:iCs/>
          <w:lang w:val="es-ES"/>
        </w:rPr>
        <w:t xml:space="preserve">El debate entre la medicina integral y la comprobada científicamente tiene larga </w:t>
      </w:r>
      <w:r w:rsidR="008C33C2" w:rsidRPr="00086C12">
        <w:rPr>
          <w:i/>
          <w:iCs/>
          <w:lang w:val="es-ES"/>
        </w:rPr>
        <w:t>data,</w:t>
      </w:r>
      <w:r w:rsidRPr="00086C12">
        <w:rPr>
          <w:i/>
          <w:iCs/>
          <w:lang w:val="es-ES"/>
        </w:rPr>
        <w:t xml:space="preserve"> sin </w:t>
      </w:r>
      <w:r w:rsidR="008C33C2" w:rsidRPr="00086C12">
        <w:rPr>
          <w:i/>
          <w:iCs/>
          <w:lang w:val="es-ES"/>
        </w:rPr>
        <w:t>embargo,</w:t>
      </w:r>
      <w:r w:rsidRPr="00086C12">
        <w:rPr>
          <w:i/>
          <w:iCs/>
          <w:lang w:val="es-ES"/>
        </w:rPr>
        <w:t xml:space="preserve"> cada día existen más personas que adoptan la medicina integral como una alternativa ante falencias de la medicina tradicional. Hoy en el día Internacional de la Homeopatía queremos entregarte un breve contexto de la historia de esta medicina y sus </w:t>
      </w:r>
      <w:r w:rsidR="008C33C2" w:rsidRPr="00086C12">
        <w:rPr>
          <w:i/>
          <w:iCs/>
          <w:lang w:val="es-ES"/>
        </w:rPr>
        <w:t xml:space="preserve">avances en la población. </w:t>
      </w:r>
    </w:p>
    <w:p w14:paraId="6FF97338" w14:textId="4FC62733" w:rsidR="008C33C2" w:rsidRDefault="008C33C2" w:rsidP="00502A0A">
      <w:pPr>
        <w:rPr>
          <w:lang w:val="es-ES"/>
        </w:rPr>
      </w:pPr>
    </w:p>
    <w:p w14:paraId="7FDAB31A" w14:textId="1B6E9290" w:rsidR="008C33C2" w:rsidRPr="008C33C2" w:rsidRDefault="008C33C2" w:rsidP="00502A0A">
      <w:pPr>
        <w:rPr>
          <w:b/>
          <w:bCs/>
          <w:lang w:val="es-ES"/>
          <w:rPrChange w:id="0" w:author="Maria Victoria Colmenares Macia" w:date="2021-04-08T16:55:00Z">
            <w:rPr>
              <w:lang w:val="es-ES"/>
            </w:rPr>
          </w:rPrChange>
        </w:rPr>
      </w:pPr>
      <w:r w:rsidRPr="008C33C2">
        <w:rPr>
          <w:b/>
          <w:bCs/>
          <w:lang w:val="es-ES"/>
          <w:rPrChange w:id="1" w:author="Maria Victoria Colmenares Macia" w:date="2021-04-08T16:55:00Z">
            <w:rPr>
              <w:lang w:val="es-ES"/>
            </w:rPr>
          </w:rPrChange>
        </w:rPr>
        <w:t>Un poco de historia</w:t>
      </w:r>
    </w:p>
    <w:p w14:paraId="2B04F30B" w14:textId="1690D03F" w:rsidR="008C33C2" w:rsidRDefault="008C33C2" w:rsidP="00502A0A">
      <w:pPr>
        <w:rPr>
          <w:lang w:val="es-ES"/>
        </w:rPr>
      </w:pPr>
      <w:r>
        <w:rPr>
          <w:lang w:val="es-ES"/>
        </w:rPr>
        <w:t xml:space="preserve">La medicina homeopática nace del médico alemán </w:t>
      </w:r>
      <w:r w:rsidRPr="008C33C2">
        <w:rPr>
          <w:b/>
          <w:bCs/>
          <w:lang w:val="es-ES"/>
          <w:rPrChange w:id="2" w:author="Maria Victoria Colmenares Macia" w:date="2021-04-08T17:01:00Z">
            <w:rPr>
              <w:lang w:val="es-ES"/>
            </w:rPr>
          </w:rPrChange>
        </w:rPr>
        <w:t>Samuel Hahnemann</w:t>
      </w:r>
      <w:r>
        <w:rPr>
          <w:b/>
          <w:bCs/>
          <w:lang w:val="es-ES"/>
        </w:rPr>
        <w:t xml:space="preserve">, </w:t>
      </w:r>
      <w:r>
        <w:rPr>
          <w:lang w:val="es-ES"/>
        </w:rPr>
        <w:t>quien</w:t>
      </w:r>
      <w:r w:rsidR="00BE53EE">
        <w:rPr>
          <w:lang w:val="es-ES"/>
        </w:rPr>
        <w:t xml:space="preserve"> nació el 10 de abril de 1755, fecha considerada como el día internacional de la homeopatía. Este médico</w:t>
      </w:r>
      <w:r>
        <w:rPr>
          <w:lang w:val="es-ES"/>
        </w:rPr>
        <w:t xml:space="preserve"> estudió en las Universidades de </w:t>
      </w:r>
      <w:r w:rsidR="00BE53EE">
        <w:rPr>
          <w:lang w:val="es-ES"/>
        </w:rPr>
        <w:t>Leipzing, Viena y Erlangen</w:t>
      </w:r>
      <w:r w:rsidR="00A61B06">
        <w:rPr>
          <w:lang w:val="es-ES"/>
        </w:rPr>
        <w:t xml:space="preserve">, sin embargo, </w:t>
      </w:r>
      <w:r w:rsidR="00015AB6">
        <w:rPr>
          <w:lang w:val="es-ES"/>
        </w:rPr>
        <w:t>s</w:t>
      </w:r>
      <w:r w:rsidR="00015AB6" w:rsidRPr="00015AB6">
        <w:rPr>
          <w:lang w:val="es-ES"/>
        </w:rPr>
        <w:t xml:space="preserve">us primeras experiencias prácticas le demostraron lo poco que podía hacer con los conocimientos adquiridos. La frustración que eso le produjo, lo hizo decidir abandonar la práctica de la profesión; sin embargo, posteriormente adquirió gran prestigio como farmacéutico y como químico, además de una gran reputación por sus numerosas traducciones de obras científicas, que le permitieron la obtención de muchos conocimientos valiosos </w:t>
      </w:r>
      <w:hyperlink r:id="rId5" w:history="1">
        <w:r w:rsidR="00BE53EE" w:rsidRPr="00BE53EE">
          <w:rPr>
            <w:rStyle w:val="Hipervnculo"/>
            <w:lang w:val="es-ES"/>
          </w:rPr>
          <w:t xml:space="preserve">(López, </w:t>
        </w:r>
        <w:r w:rsidR="00BE53EE" w:rsidRPr="00BE53EE">
          <w:rPr>
            <w:rStyle w:val="Hipervnculo"/>
            <w:lang w:val="es-ES"/>
          </w:rPr>
          <w:t>1</w:t>
        </w:r>
        <w:r w:rsidR="00BE53EE" w:rsidRPr="00BE53EE">
          <w:rPr>
            <w:rStyle w:val="Hipervnculo"/>
            <w:lang w:val="es-ES"/>
          </w:rPr>
          <w:t>999)</w:t>
        </w:r>
      </w:hyperlink>
      <w:r w:rsidR="00BE53EE">
        <w:rPr>
          <w:lang w:val="es-ES"/>
        </w:rPr>
        <w:t xml:space="preserve">.  </w:t>
      </w:r>
    </w:p>
    <w:p w14:paraId="3BF0CBCC" w14:textId="5DACA172" w:rsidR="008305FF" w:rsidRDefault="008305FF" w:rsidP="00502A0A">
      <w:pPr>
        <w:rPr>
          <w:lang w:val="es-ES"/>
        </w:rPr>
      </w:pPr>
      <w:r>
        <w:rPr>
          <w:lang w:val="es-ES"/>
        </w:rPr>
        <w:t xml:space="preserve">Durante los años 1796 al 1810 realizó publicaciones emblemáticas como “la ley de la similitud” y “el órgano de la medicina tradicional”, que dan los fundamentos de la homeopatía. </w:t>
      </w:r>
    </w:p>
    <w:p w14:paraId="7ADE86E1" w14:textId="22C20A0B" w:rsidR="00B63F69" w:rsidRDefault="00810368" w:rsidP="00502A0A">
      <w:pPr>
        <w:rPr>
          <w:lang w:val="es-ES"/>
        </w:rPr>
      </w:pPr>
      <w:hyperlink r:id="rId6" w:history="1">
        <w:r w:rsidR="00B63F69" w:rsidRPr="00810368">
          <w:rPr>
            <w:rStyle w:val="Hipervnculo"/>
            <w:lang w:val="es-ES"/>
          </w:rPr>
          <w:t>López (1999),</w:t>
        </w:r>
      </w:hyperlink>
      <w:r w:rsidR="00B63F69">
        <w:rPr>
          <w:lang w:val="es-ES"/>
        </w:rPr>
        <w:t xml:space="preserve"> menciona que en 1831 cuando hubo la primera epidemia de cólera en Europa, la medicina homeopática fue más efectiva que la medicina convenci</w:t>
      </w:r>
      <w:r w:rsidR="00015AB6">
        <w:rPr>
          <w:lang w:val="es-ES"/>
        </w:rPr>
        <w:t>onal</w:t>
      </w:r>
      <w:r w:rsidR="00B63F69">
        <w:rPr>
          <w:lang w:val="es-ES"/>
        </w:rPr>
        <w:t xml:space="preserve">, hito importante, ya que ganó mayores adeptos en ese momento. </w:t>
      </w:r>
    </w:p>
    <w:p w14:paraId="64D1F430" w14:textId="3B91CDAB" w:rsidR="00B63F69" w:rsidRDefault="00B63F69" w:rsidP="00502A0A">
      <w:pPr>
        <w:rPr>
          <w:lang w:val="es-ES"/>
        </w:rPr>
      </w:pPr>
      <w:r>
        <w:rPr>
          <w:lang w:val="es-ES"/>
        </w:rPr>
        <w:t>Actualmente, esta medicina se encuentra en el debate sobre el fundamento científico</w:t>
      </w:r>
      <w:r w:rsidR="00810368">
        <w:rPr>
          <w:lang w:val="es-ES"/>
        </w:rPr>
        <w:t xml:space="preserve">, ya que se basa en la integralidad del cuerpo y en el “fiel trasunto de la naturaleza” </w:t>
      </w:r>
      <w:hyperlink r:id="rId7" w:history="1">
        <w:r w:rsidR="00810368" w:rsidRPr="00810368">
          <w:rPr>
            <w:rStyle w:val="Hipervnculo"/>
            <w:lang w:val="es-ES"/>
          </w:rPr>
          <w:t>(Lopez, 1999)</w:t>
        </w:r>
      </w:hyperlink>
      <w:r w:rsidR="00810368">
        <w:rPr>
          <w:lang w:val="es-ES"/>
        </w:rPr>
        <w:t>.</w:t>
      </w:r>
    </w:p>
    <w:p w14:paraId="5186BC1B" w14:textId="5E10B58E" w:rsidR="00D43953" w:rsidRDefault="00D43953" w:rsidP="00D43953">
      <w:pPr>
        <w:rPr>
          <w:lang w:val="es-ES"/>
        </w:rPr>
      </w:pPr>
      <w:r>
        <w:rPr>
          <w:lang w:val="es-ES"/>
        </w:rPr>
        <w:t>¿Sabes que significa la palabra Homeopatía?</w:t>
      </w:r>
    </w:p>
    <w:p w14:paraId="549169E9" w14:textId="1C3EF11F" w:rsidR="00D43953" w:rsidRDefault="0038170D" w:rsidP="00AE1ED2">
      <w:pPr>
        <w:rPr>
          <w:lang w:val="es-ES"/>
        </w:rPr>
      </w:pPr>
      <w:hyperlink r:id="rId8" w:history="1">
        <w:r w:rsidR="00D43953" w:rsidRPr="0038170D">
          <w:rPr>
            <w:rStyle w:val="Hipervnculo"/>
            <w:lang w:val="es-ES"/>
          </w:rPr>
          <w:t>Homeopatía,</w:t>
        </w:r>
      </w:hyperlink>
      <w:r w:rsidR="00D43953" w:rsidRPr="00D43953">
        <w:rPr>
          <w:lang w:val="es-ES"/>
        </w:rPr>
        <w:t xml:space="preserve"> etimológicamente viene del griego </w:t>
      </w:r>
      <w:r w:rsidR="00D43953" w:rsidRPr="0038170D">
        <w:rPr>
          <w:i/>
          <w:iCs/>
          <w:lang w:val="es-ES"/>
        </w:rPr>
        <w:t>ornals</w:t>
      </w:r>
      <w:r w:rsidR="00D43953" w:rsidRPr="00D43953">
        <w:rPr>
          <w:lang w:val="es-ES"/>
        </w:rPr>
        <w:t xml:space="preserve"> =igual y </w:t>
      </w:r>
      <w:r w:rsidR="00D43953" w:rsidRPr="0038170D">
        <w:rPr>
          <w:i/>
          <w:iCs/>
          <w:lang w:val="es-ES"/>
        </w:rPr>
        <w:t xml:space="preserve">pathos </w:t>
      </w:r>
      <w:r w:rsidR="00D43953" w:rsidRPr="00D43953">
        <w:rPr>
          <w:lang w:val="es-ES"/>
        </w:rPr>
        <w:t xml:space="preserve">=sentimiento, es un método terapéutico de base científica que persigue la curación de las personas a través de determinadas sustancias de origen natural. </w:t>
      </w:r>
      <w:r w:rsidR="0018220C" w:rsidRPr="0018220C">
        <w:rPr>
          <w:lang w:val="es-ES"/>
        </w:rPr>
        <w:t xml:space="preserve">Éstas, llamadas "remedios", se prescriben conforme a la ley de la similitud. Consiste en administrar al paciente sustancias en </w:t>
      </w:r>
      <w:hyperlink r:id="rId9" w:history="1">
        <w:r w:rsidR="0018220C" w:rsidRPr="0018220C">
          <w:rPr>
            <w:rStyle w:val="Hipervnculo"/>
            <w:lang w:val="es-ES"/>
          </w:rPr>
          <w:t>dosis infinitesimales</w:t>
        </w:r>
      </w:hyperlink>
      <w:r w:rsidR="0018220C" w:rsidRPr="0018220C">
        <w:rPr>
          <w:lang w:val="es-ES"/>
        </w:rPr>
        <w:t xml:space="preserve"> y que, en un sujeto sano, en dosis ponderables producirán los mismos síntomas que en enfermedad tratada (efecto paradojal). </w:t>
      </w:r>
      <w:r w:rsidR="00D43953" w:rsidRPr="00D43953">
        <w:rPr>
          <w:lang w:val="es-ES"/>
        </w:rPr>
        <w:t xml:space="preserve"> </w:t>
      </w:r>
    </w:p>
    <w:p w14:paraId="34C40AC3" w14:textId="02030F1D" w:rsidR="00FF38BA" w:rsidRDefault="00FF38BA" w:rsidP="00FF38BA">
      <w:pPr>
        <w:rPr>
          <w:lang w:val="es-ES"/>
        </w:rPr>
      </w:pPr>
      <w:r w:rsidRPr="00FF38BA">
        <w:rPr>
          <w:lang w:val="es-ES"/>
        </w:rPr>
        <w:t xml:space="preserve">Hahnemann </w:t>
      </w:r>
      <w:hyperlink r:id="rId10" w:history="1">
        <w:r w:rsidRPr="00FF38BA">
          <w:rPr>
            <w:rStyle w:val="Hipervnculo"/>
            <w:lang w:val="es-ES"/>
          </w:rPr>
          <w:t>postulaba</w:t>
        </w:r>
      </w:hyperlink>
      <w:r w:rsidRPr="00FF38BA">
        <w:rPr>
          <w:lang w:val="es-ES"/>
        </w:rPr>
        <w:t xml:space="preserve"> que el conjunto de síntomas y signos de una enfermedad constituía el esfuerzo concentrado de todo el organismo para curarse a sí mismo y que el remedio sólo inicia o refuerza de alguna manera el intento de sanar</w:t>
      </w:r>
      <w:r>
        <w:rPr>
          <w:lang w:val="es-ES"/>
        </w:rPr>
        <w:t>.</w:t>
      </w:r>
    </w:p>
    <w:p w14:paraId="672F06F3" w14:textId="77777777" w:rsidR="00FF38BA" w:rsidRDefault="00FF38BA" w:rsidP="00AE1ED2">
      <w:pPr>
        <w:rPr>
          <w:lang w:val="es-ES"/>
        </w:rPr>
      </w:pPr>
    </w:p>
    <w:p w14:paraId="0E7D917E" w14:textId="77777777" w:rsidR="00FF38BA" w:rsidRDefault="00FF38BA" w:rsidP="00AE1ED2">
      <w:pPr>
        <w:rPr>
          <w:lang w:val="es-ES"/>
        </w:rPr>
      </w:pPr>
    </w:p>
    <w:p w14:paraId="331E40DF" w14:textId="6F85B981" w:rsidR="0000296D" w:rsidRDefault="0000296D" w:rsidP="00502A0A">
      <w:r>
        <w:t>Y en Chile???</w:t>
      </w:r>
    </w:p>
    <w:p w14:paraId="604B2608" w14:textId="6764F95C" w:rsidR="0000296D" w:rsidRDefault="0000296D" w:rsidP="00502A0A">
      <w:r w:rsidRPr="0000296D">
        <w:lastRenderedPageBreak/>
        <w:t xml:space="preserve">En Chile, la homeopatía es practicada tanto por médicos como por "no-médicos" que practican la medicina naturista. Estos especialistas son denominados por la legislación chilena como auxiliares de la salud. </w:t>
      </w:r>
      <w:r>
        <w:t xml:space="preserve">Así queda establecido en el </w:t>
      </w:r>
      <w:hyperlink r:id="rId11" w:history="1">
        <w:r w:rsidRPr="00AD6FCF">
          <w:rPr>
            <w:rStyle w:val="Hipervnculo"/>
          </w:rPr>
          <w:t>Decreto N°19/10</w:t>
        </w:r>
      </w:hyperlink>
      <w:r>
        <w:t>,</w:t>
      </w:r>
      <w:r>
        <w:t>en que</w:t>
      </w:r>
      <w:r w:rsidRPr="00502A0A">
        <w:t xml:space="preserve"> </w:t>
      </w:r>
      <w:r>
        <w:t xml:space="preserve">la Homeopatía es aceptada oficialmente </w:t>
      </w:r>
      <w:r w:rsidRPr="00AD6FCF">
        <w:t xml:space="preserve">como profesión auxiliar de la salud </w:t>
      </w:r>
      <w:r>
        <w:t>y</w:t>
      </w:r>
      <w:r>
        <w:t xml:space="preserve"> en dónde se </w:t>
      </w:r>
      <w:r w:rsidRPr="0000296D">
        <w:t>reconoce q</w:t>
      </w:r>
      <w:r>
        <w:t>ue “</w:t>
      </w:r>
      <w:r w:rsidRPr="00AD6FCF">
        <w:t>constituye una práctica médica alternativa o complementaria de la medicina oficial, que ha sido acogida por los habitantes de este país, siendo su utilización de amplio reconocimiento nacional e internacional</w:t>
      </w:r>
      <w:r>
        <w:t xml:space="preserve">” y </w:t>
      </w:r>
      <w:r w:rsidR="005E050D">
        <w:t>es</w:t>
      </w:r>
      <w:r>
        <w:t xml:space="preserve"> regulado su ejercicio</w:t>
      </w:r>
      <w:r w:rsidR="005E050D" w:rsidRPr="005E050D">
        <w:t xml:space="preserve"> </w:t>
      </w:r>
      <w:r w:rsidR="005E050D">
        <w:t>estableciendo</w:t>
      </w:r>
      <w:r w:rsidR="005E050D" w:rsidRPr="0000296D">
        <w:t xml:space="preserve"> los conocimientos mínimos que debe tener el homeópata, las actividades que puede llevar a cabo y requisitos de infraestructura del establecimiento de la consulta</w:t>
      </w:r>
      <w:r w:rsidR="005E050D">
        <w:t xml:space="preserve"> entre otras.</w:t>
      </w:r>
      <w:r>
        <w:t xml:space="preserve"> </w:t>
      </w:r>
      <w:r>
        <w:t>Sin embargo</w:t>
      </w:r>
      <w:r w:rsidRPr="0000296D">
        <w:t>, no existe un título reconocido de homeópata, por lo que la mayoría de los practicantes son a</w:t>
      </w:r>
      <w:hyperlink r:id="rId12" w:history="1">
        <w:r w:rsidRPr="005E050D">
          <w:rPr>
            <w:rStyle w:val="Hipervnculo"/>
          </w:rPr>
          <w:t>utodidactas</w:t>
        </w:r>
      </w:hyperlink>
      <w:r w:rsidRPr="0000296D">
        <w:t xml:space="preserve"> en su formación homeopática, incluyendo los profesionales médicos. </w:t>
      </w:r>
    </w:p>
    <w:p w14:paraId="5FA9FF5B" w14:textId="5EEFA5DB" w:rsidR="00502A0A" w:rsidRPr="00502A0A" w:rsidRDefault="00502A0A" w:rsidP="00502A0A">
      <w:r w:rsidRPr="00502A0A">
        <w:t>Cada vez más</w:t>
      </w:r>
      <w:ins w:id="3" w:author="Maria Victoria Colmenares Macia" w:date="2021-04-08T18:05:00Z">
        <w:r w:rsidR="00AC3FFF">
          <w:fldChar w:fldCharType="begin"/>
        </w:r>
        <w:r w:rsidR="00AC3FFF">
          <w:instrText xml:space="preserve"> HYPERLINK "https://www.elmostrador.cl/agenda-pais/2019/04/10/dia-mundial-de-la-homeopatia/" \l ":~:text=Dentro%20de%20este%20contexto%20es,buena%20salud%20de%20los%20chilenos" </w:instrText>
        </w:r>
        <w:r w:rsidR="00AC3FFF">
          <w:fldChar w:fldCharType="separate"/>
        </w:r>
        <w:r w:rsidRPr="00AC3FFF">
          <w:rPr>
            <w:rStyle w:val="Hipervnculo"/>
          </w:rPr>
          <w:t xml:space="preserve"> per</w:t>
        </w:r>
        <w:r w:rsidRPr="00AC3FFF">
          <w:rPr>
            <w:rStyle w:val="Hipervnculo"/>
          </w:rPr>
          <w:t>s</w:t>
        </w:r>
        <w:r w:rsidRPr="00AC3FFF">
          <w:rPr>
            <w:rStyle w:val="Hipervnculo"/>
          </w:rPr>
          <w:t>o</w:t>
        </w:r>
        <w:r w:rsidRPr="00AC3FFF">
          <w:rPr>
            <w:rStyle w:val="Hipervnculo"/>
          </w:rPr>
          <w:t>n</w:t>
        </w:r>
        <w:r w:rsidRPr="00AC3FFF">
          <w:rPr>
            <w:rStyle w:val="Hipervnculo"/>
          </w:rPr>
          <w:t>as</w:t>
        </w:r>
        <w:r w:rsidR="00AC3FFF">
          <w:fldChar w:fldCharType="end"/>
        </w:r>
      </w:ins>
      <w:r w:rsidRPr="00502A0A">
        <w:t xml:space="preserve"> buscan con mayor interés tratamientos naturales que le ayuden a enfrentar el estrés, el insomnio, la tensión, crisis de pánico, alergias, etc.</w:t>
      </w:r>
      <w:del w:id="4" w:author="Maria Victoria Colmenares Macia" w:date="2021-04-08T18:05:00Z">
        <w:r w:rsidR="00CE31AD" w:rsidRPr="00344D65" w:rsidDel="00AC3FFF">
          <w:delText xml:space="preserve"> </w:delText>
        </w:r>
        <w:r w:rsidR="00CE31AD" w:rsidRPr="00344D65" w:rsidDel="00AC3FFF">
          <w:rPr>
            <w:vertAlign w:val="superscript"/>
          </w:rPr>
          <w:delText>(2)</w:delText>
        </w:r>
      </w:del>
    </w:p>
    <w:p w14:paraId="1CB060C3" w14:textId="720217C4" w:rsidR="00502A0A" w:rsidRPr="00344D65" w:rsidRDefault="00AC3FFF" w:rsidP="00502A0A">
      <w:pPr>
        <w:rPr>
          <w:lang w:val="es-ES"/>
        </w:rPr>
      </w:pPr>
      <w:ins w:id="5" w:author="Maria Victoria Colmenares Macia" w:date="2021-04-08T18:08:00Z">
        <w:r>
          <w:rPr>
            <w:lang w:val="es-ES"/>
          </w:rPr>
          <w:fldChar w:fldCharType="begin"/>
        </w:r>
        <w:r>
          <w:rPr>
            <w:lang w:val="es-ES"/>
          </w:rPr>
          <w:instrText xml:space="preserve"> HYPERLINK "https://www.elmostrador.cl/agenda-pais/2019/04/10/dia-mundial-de-la-homeopatia/" \l ":~:text=Dentro%20de%20este%20contexto%20es,buena%20salud%20de%20los%20chilenos" </w:instrText>
        </w:r>
        <w:r>
          <w:rPr>
            <w:lang w:val="es-ES"/>
          </w:rPr>
          <w:fldChar w:fldCharType="separate"/>
        </w:r>
        <w:r w:rsidR="00CE31AD" w:rsidRPr="00AC3FFF">
          <w:rPr>
            <w:rStyle w:val="Hipervnculo"/>
            <w:lang w:val="es-ES"/>
          </w:rPr>
          <w:t>La homeopa</w:t>
        </w:r>
        <w:r w:rsidR="00CE31AD" w:rsidRPr="00AC3FFF">
          <w:rPr>
            <w:rStyle w:val="Hipervnculo"/>
            <w:lang w:val="es-ES"/>
          </w:rPr>
          <w:t>t</w:t>
        </w:r>
        <w:r w:rsidR="00CE31AD" w:rsidRPr="00AC3FFF">
          <w:rPr>
            <w:rStyle w:val="Hipervnculo"/>
            <w:lang w:val="es-ES"/>
          </w:rPr>
          <w:t>ía</w:t>
        </w:r>
        <w:r>
          <w:rPr>
            <w:lang w:val="es-ES"/>
          </w:rPr>
          <w:fldChar w:fldCharType="end"/>
        </w:r>
      </w:ins>
      <w:r w:rsidR="00CE31AD" w:rsidRPr="00344D65">
        <w:rPr>
          <w:lang w:val="es-ES"/>
        </w:rPr>
        <w:t xml:space="preserve"> es usada por personas </w:t>
      </w:r>
      <w:r w:rsidR="0067470B" w:rsidRPr="00344D65">
        <w:rPr>
          <w:lang w:val="es-ES"/>
        </w:rPr>
        <w:t xml:space="preserve">que </w:t>
      </w:r>
      <w:r w:rsidR="00CE31AD" w:rsidRPr="00344D65">
        <w:rPr>
          <w:lang w:val="es-ES"/>
        </w:rPr>
        <w:t>desean soluciones más armónicas que no provoquen dependencia, sino que sean capaces de activar los mecanismos propios del organismo, una respuesta efectiva, donde los efectos secundarios se reduzcan. Los principios activos de la homeopatía se obtienen del reino mineral y vegetal mayoritariamente, es por ello que está en concordancia con un estilo de vida donde las personas quieren dejar atrás los químicos y regresar a la naturaleza para encontrar soluciones o productos que los beneficien en la salud.</w:t>
      </w:r>
      <w:r w:rsidR="00CE31AD" w:rsidRPr="00344D65">
        <w:rPr>
          <w:vertAlign w:val="superscript"/>
          <w:lang w:val="es-ES"/>
        </w:rPr>
        <w:t xml:space="preserve"> </w:t>
      </w:r>
      <w:del w:id="6" w:author="Maria Victoria Colmenares Macia" w:date="2021-04-08T18:16:00Z">
        <w:r w:rsidR="00CE31AD" w:rsidRPr="00344D65" w:rsidDel="00F31836">
          <w:rPr>
            <w:vertAlign w:val="superscript"/>
            <w:lang w:val="es-ES"/>
          </w:rPr>
          <w:delText>(2)</w:delText>
        </w:r>
      </w:del>
    </w:p>
    <w:p w14:paraId="11C5196F" w14:textId="516D7776" w:rsidR="00502A0A" w:rsidRDefault="00502A0A" w:rsidP="00502A0A">
      <w:pPr>
        <w:rPr>
          <w:sz w:val="24"/>
          <w:szCs w:val="24"/>
          <w:vertAlign w:val="superscript"/>
          <w:lang w:val="es-ES"/>
        </w:rPr>
      </w:pPr>
    </w:p>
    <w:p w14:paraId="5B78FE76" w14:textId="5556AB32" w:rsidR="00502A0A" w:rsidDel="00AC3FFF" w:rsidRDefault="00502A0A" w:rsidP="00502A0A">
      <w:pPr>
        <w:rPr>
          <w:del w:id="7" w:author="Maria Victoria Colmenares Macia" w:date="2021-04-08T18:08:00Z"/>
          <w:sz w:val="24"/>
          <w:szCs w:val="24"/>
          <w:vertAlign w:val="superscript"/>
          <w:lang w:val="es-ES"/>
        </w:rPr>
      </w:pPr>
    </w:p>
    <w:p w14:paraId="67212761" w14:textId="78F273B4" w:rsidR="00CE31AD" w:rsidDel="00AC3FFF" w:rsidRDefault="00CE31AD" w:rsidP="00502A0A">
      <w:pPr>
        <w:rPr>
          <w:del w:id="8" w:author="Maria Victoria Colmenares Macia" w:date="2021-04-08T18:08:00Z"/>
          <w:sz w:val="24"/>
          <w:szCs w:val="24"/>
          <w:vertAlign w:val="superscript"/>
          <w:lang w:val="es-ES"/>
        </w:rPr>
      </w:pPr>
    </w:p>
    <w:p w14:paraId="269E344A" w14:textId="28B4869F" w:rsidR="00502A0A" w:rsidDel="00AC3FFF" w:rsidRDefault="00502A0A" w:rsidP="00502A0A">
      <w:pPr>
        <w:rPr>
          <w:del w:id="9" w:author="Maria Victoria Colmenares Macia" w:date="2021-04-08T18:08:00Z"/>
          <w:sz w:val="24"/>
          <w:szCs w:val="24"/>
          <w:vertAlign w:val="superscript"/>
          <w:lang w:val="es-ES"/>
        </w:rPr>
      </w:pPr>
      <w:del w:id="10" w:author="Maria Victoria Colmenares Macia" w:date="2021-04-08T18:08:00Z">
        <w:r w:rsidDel="00AC3FFF">
          <w:rPr>
            <w:sz w:val="24"/>
            <w:szCs w:val="24"/>
            <w:vertAlign w:val="superscript"/>
            <w:lang w:val="es-ES"/>
          </w:rPr>
          <w:delText>___________________________________________________________________________________</w:delText>
        </w:r>
      </w:del>
    </w:p>
    <w:p w14:paraId="5CDD1371" w14:textId="577B7542" w:rsidR="00502A0A" w:rsidDel="00AC3FFF" w:rsidRDefault="00736D59" w:rsidP="00502A0A">
      <w:pPr>
        <w:pStyle w:val="Prrafodelista"/>
        <w:numPr>
          <w:ilvl w:val="0"/>
          <w:numId w:val="1"/>
        </w:numPr>
        <w:rPr>
          <w:del w:id="11" w:author="Maria Victoria Colmenares Macia" w:date="2021-04-08T18:08:00Z"/>
          <w:sz w:val="18"/>
          <w:szCs w:val="18"/>
          <w:lang w:val="es-ES"/>
        </w:rPr>
      </w:pPr>
      <w:del w:id="12" w:author="Maria Victoria Colmenares Macia" w:date="2021-04-08T18:08:00Z">
        <w:r w:rsidDel="00AC3FFF">
          <w:fldChar w:fldCharType="begin"/>
        </w:r>
        <w:r w:rsidDel="00AC3FFF">
          <w:delInstrText xml:space="preserve"> HYPERLINK "https://www.diainternacionalde.com/ficha/dia-internacional-de-la-homeopatia" </w:delInstrText>
        </w:r>
        <w:r w:rsidDel="00AC3FFF">
          <w:fldChar w:fldCharType="separate"/>
        </w:r>
        <w:r w:rsidR="00502A0A" w:rsidRPr="006E3E73" w:rsidDel="00AC3FFF">
          <w:rPr>
            <w:rStyle w:val="Hipervnculo"/>
            <w:sz w:val="18"/>
            <w:szCs w:val="18"/>
            <w:lang w:val="es-ES"/>
          </w:rPr>
          <w:delText>https://www.diainternacionalde.com/ficha/dia-internacional-de-la-homeopatia</w:delText>
        </w:r>
        <w:r w:rsidDel="00AC3FFF">
          <w:rPr>
            <w:rStyle w:val="Hipervnculo"/>
            <w:sz w:val="18"/>
            <w:szCs w:val="18"/>
            <w:lang w:val="es-ES"/>
          </w:rPr>
          <w:fldChar w:fldCharType="end"/>
        </w:r>
      </w:del>
    </w:p>
    <w:p w14:paraId="135080ED" w14:textId="0CE1C58B" w:rsidR="00502A0A" w:rsidRPr="00502A0A" w:rsidDel="00AC3FFF" w:rsidRDefault="00CE31AD" w:rsidP="00502A0A">
      <w:pPr>
        <w:pStyle w:val="Prrafodelista"/>
        <w:numPr>
          <w:ilvl w:val="0"/>
          <w:numId w:val="1"/>
        </w:numPr>
        <w:rPr>
          <w:del w:id="13" w:author="Maria Victoria Colmenares Macia" w:date="2021-04-08T18:08:00Z"/>
          <w:sz w:val="18"/>
          <w:szCs w:val="18"/>
          <w:lang w:val="es-ES"/>
        </w:rPr>
      </w:pPr>
      <w:del w:id="14" w:author="Maria Victoria Colmenares Macia" w:date="2021-04-08T18:08:00Z">
        <w:r w:rsidRPr="00CE31AD" w:rsidDel="00AC3FFF">
          <w:rPr>
            <w:sz w:val="18"/>
            <w:szCs w:val="18"/>
            <w:lang w:val="es-ES"/>
          </w:rPr>
          <w:delText>https://www.elmostrador.cl/agenda-pais/2019/04/10/dia-mundial-de-la-homeopatia/#:~:text=Dentro%20de%20este%20contexto%20es,buena%20salud%20de%20los%20chilenos.</w:delText>
        </w:r>
      </w:del>
    </w:p>
    <w:p w14:paraId="4C9B7F31" w14:textId="78C447A2" w:rsidR="005D07E3" w:rsidDel="00F31836" w:rsidRDefault="005D07E3" w:rsidP="00502A0A">
      <w:pPr>
        <w:rPr>
          <w:del w:id="15" w:author="Maria Victoria Colmenares Macia" w:date="2021-04-08T18:12:00Z"/>
          <w:sz w:val="24"/>
          <w:szCs w:val="24"/>
          <w:u w:val="single"/>
          <w:lang w:val="es-ES"/>
        </w:rPr>
      </w:pPr>
    </w:p>
    <w:p w14:paraId="26023916" w14:textId="1CFD034C" w:rsidR="005D07E3" w:rsidDel="00F31836" w:rsidRDefault="005D07E3" w:rsidP="00502A0A">
      <w:pPr>
        <w:rPr>
          <w:del w:id="16" w:author="Maria Victoria Colmenares Macia" w:date="2021-04-08T18:12:00Z"/>
          <w:sz w:val="24"/>
          <w:szCs w:val="24"/>
          <w:u w:val="single"/>
          <w:lang w:val="es-ES"/>
        </w:rPr>
      </w:pPr>
    </w:p>
    <w:p w14:paraId="1034CA1A" w14:textId="31742E63" w:rsidR="005D07E3" w:rsidDel="00F31836" w:rsidRDefault="005D07E3" w:rsidP="00502A0A">
      <w:pPr>
        <w:rPr>
          <w:del w:id="17" w:author="Maria Victoria Colmenares Macia" w:date="2021-04-08T18:12:00Z"/>
          <w:sz w:val="24"/>
          <w:szCs w:val="24"/>
          <w:u w:val="single"/>
          <w:lang w:val="es-ES"/>
        </w:rPr>
      </w:pPr>
    </w:p>
    <w:p w14:paraId="65DA0B25" w14:textId="2F5E3583" w:rsidR="00502A0A" w:rsidRPr="00344D65" w:rsidRDefault="00CE31AD" w:rsidP="00502A0A">
      <w:pPr>
        <w:rPr>
          <w:u w:val="single"/>
          <w:lang w:val="es-ES"/>
        </w:rPr>
      </w:pPr>
      <w:r w:rsidRPr="00344D65">
        <w:rPr>
          <w:u w:val="single"/>
          <w:lang w:val="es-ES"/>
        </w:rPr>
        <w:t>¿</w:t>
      </w:r>
      <w:ins w:id="18" w:author="Maria Victoria Colmenares Macia" w:date="2021-04-08T18:21:00Z">
        <w:r w:rsidR="00F31836">
          <w:rPr>
            <w:u w:val="single"/>
            <w:lang w:val="es-ES"/>
          </w:rPr>
          <w:fldChar w:fldCharType="begin"/>
        </w:r>
        <w:r w:rsidR="00F31836">
          <w:rPr>
            <w:u w:val="single"/>
            <w:lang w:val="es-ES"/>
          </w:rPr>
          <w:instrText xml:space="preserve"> HYPERLINK "https://cuidateplus.marca.com/medicamentos/2016/03/03/homeopatia-que-sirve-109987.html" \l ":~:text=Medicamentos%20homeop%C3%A1ticos,reducida%20a%20una%20cantidad%20infinitesimal" </w:instrText>
        </w:r>
        <w:r w:rsidR="00F31836">
          <w:rPr>
            <w:u w:val="single"/>
            <w:lang w:val="es-ES"/>
          </w:rPr>
          <w:fldChar w:fldCharType="separate"/>
        </w:r>
        <w:r w:rsidRPr="00F31836">
          <w:rPr>
            <w:rStyle w:val="Hipervnculo"/>
            <w:lang w:val="es-ES"/>
          </w:rPr>
          <w:t>Cómo se elaboran los medicamentos homeopáticos</w:t>
        </w:r>
        <w:r w:rsidR="00F31836">
          <w:rPr>
            <w:u w:val="single"/>
            <w:lang w:val="es-ES"/>
          </w:rPr>
          <w:fldChar w:fldCharType="end"/>
        </w:r>
      </w:ins>
      <w:r w:rsidRPr="00344D65">
        <w:rPr>
          <w:u w:val="single"/>
          <w:lang w:val="es-ES"/>
        </w:rPr>
        <w:t>?</w:t>
      </w:r>
    </w:p>
    <w:p w14:paraId="516F5A5D" w14:textId="37BF8848" w:rsidR="0067470B" w:rsidRPr="00344D65" w:rsidRDefault="0067470B" w:rsidP="0067470B">
      <w:pPr>
        <w:rPr>
          <w:lang w:val="es-ES"/>
        </w:rPr>
      </w:pPr>
      <w:r w:rsidRPr="00344D65">
        <w:rPr>
          <w:lang w:val="es-ES"/>
        </w:rPr>
        <w:t xml:space="preserve">Los medicamentos o remedios homeopáticos son elaborados mediante sucesivas diluciones en agua o alcohol, de manera que la sustancia original que produce los efectos de la enfermedad quede reducida a una cantidad infinitesimal. Los productos que se utilizan para elaborar estos remedios pueden ser de origen animal, vegetal o químicos (minerales u orgánicos). Para elaborar el medicamento homeopático se sigue un proceso determinado: </w:t>
      </w:r>
    </w:p>
    <w:p w14:paraId="3A75B0B6" w14:textId="17CDFDF2" w:rsidR="0067470B" w:rsidRPr="00344D65" w:rsidRDefault="0067470B" w:rsidP="0067470B">
      <w:pPr>
        <w:rPr>
          <w:lang w:val="es-ES"/>
        </w:rPr>
      </w:pPr>
      <w:r w:rsidRPr="00344D65">
        <w:rPr>
          <w:lang w:val="es-ES"/>
        </w:rPr>
        <w:lastRenderedPageBreak/>
        <w:t>Dilución: Es la desconcentración progresiva de la sustancia. Se consigue mediante su disolución en agua o alcohol. La idea es repetir el proceso de disolución tantas veces como sea necesario, hasta que la sustancia no sea perceptible, es decir, diluir lo diluido hasta completar el proceso.</w:t>
      </w:r>
    </w:p>
    <w:p w14:paraId="500900F8" w14:textId="5E2C07A7" w:rsidR="0067470B" w:rsidRPr="00344D65" w:rsidRDefault="0067470B" w:rsidP="0067470B">
      <w:pPr>
        <w:rPr>
          <w:vertAlign w:val="superscript"/>
          <w:lang w:val="es-ES"/>
        </w:rPr>
      </w:pPr>
      <w:r w:rsidRPr="00344D65">
        <w:rPr>
          <w:lang w:val="es-ES"/>
        </w:rPr>
        <w:t xml:space="preserve">Dinamización: Se debe realizar después de cada desconcentración y consiste en agitar fuertemente la </w:t>
      </w:r>
      <w:r w:rsidR="0091662F" w:rsidRPr="00344D65">
        <w:rPr>
          <w:lang w:val="es-ES"/>
        </w:rPr>
        <w:t>disolución.</w:t>
      </w:r>
      <w:r w:rsidR="0091662F" w:rsidRPr="00344D65">
        <w:rPr>
          <w:vertAlign w:val="superscript"/>
          <w:lang w:val="es-ES"/>
        </w:rPr>
        <w:t xml:space="preserve"> </w:t>
      </w:r>
      <w:del w:id="19" w:author="Maria Victoria Colmenares Macia" w:date="2021-04-08T18:21:00Z">
        <w:r w:rsidR="0091662F" w:rsidRPr="00344D65" w:rsidDel="00F31836">
          <w:rPr>
            <w:vertAlign w:val="superscript"/>
            <w:lang w:val="es-ES"/>
          </w:rPr>
          <w:delText>(</w:delText>
        </w:r>
        <w:r w:rsidRPr="00344D65" w:rsidDel="00F31836">
          <w:rPr>
            <w:vertAlign w:val="superscript"/>
            <w:lang w:val="es-ES"/>
          </w:rPr>
          <w:delText>3)</w:delText>
        </w:r>
      </w:del>
    </w:p>
    <w:p w14:paraId="1F281974" w14:textId="4C37B529" w:rsidR="005D07E3" w:rsidRPr="00344D65" w:rsidRDefault="0067470B" w:rsidP="0067470B">
      <w:pPr>
        <w:rPr>
          <w:lang w:val="es-ES"/>
        </w:rPr>
      </w:pPr>
      <w:r w:rsidRPr="00344D65">
        <w:rPr>
          <w:lang w:val="es-ES"/>
        </w:rPr>
        <w:t>En resumen, la preparación de los remedios homeopáticos se basa en los principios de dilución y dinamización asegurando que los preparados estén libres de toxicidad y, al mismo tiempo, pretende garantizar la eficacia de los preparados</w:t>
      </w:r>
      <w:ins w:id="20" w:author="Maria Victoria Colmenares Macia" w:date="2021-04-08T18:22:00Z">
        <w:r w:rsidR="00F31836">
          <w:rPr>
            <w:lang w:val="es-ES"/>
          </w:rPr>
          <w:t>.</w:t>
        </w:r>
      </w:ins>
    </w:p>
    <w:p w14:paraId="62B0B468" w14:textId="77777777" w:rsidR="005D07E3" w:rsidRPr="00344D65" w:rsidRDefault="005D07E3" w:rsidP="0067470B">
      <w:pPr>
        <w:rPr>
          <w:u w:val="single"/>
          <w:lang w:val="es-ES"/>
        </w:rPr>
      </w:pPr>
    </w:p>
    <w:p w14:paraId="187E3DEA" w14:textId="59819BFB" w:rsidR="00344D65" w:rsidRPr="00344D65" w:rsidRDefault="00344D65" w:rsidP="0091662F">
      <w:pPr>
        <w:rPr>
          <w:u w:val="single"/>
          <w:lang w:val="es-ES"/>
        </w:rPr>
      </w:pPr>
      <w:r w:rsidRPr="00344D65">
        <w:rPr>
          <w:u w:val="single"/>
          <w:lang w:val="es-ES"/>
        </w:rPr>
        <w:t>¿</w:t>
      </w:r>
      <w:ins w:id="21" w:author="Maria Victoria Colmenares Macia" w:date="2021-04-08T18:23:00Z">
        <w:r w:rsidR="00736D59">
          <w:rPr>
            <w:u w:val="single"/>
            <w:lang w:val="es-ES"/>
          </w:rPr>
          <w:fldChar w:fldCharType="begin"/>
        </w:r>
        <w:r w:rsidR="00736D59">
          <w:rPr>
            <w:u w:val="single"/>
            <w:lang w:val="es-ES"/>
          </w:rPr>
          <w:instrText xml:space="preserve"> HYPERLINK "https://www.centralvet.cl/content/9-homeopatia-cimasur" </w:instrText>
        </w:r>
        <w:r w:rsidR="00736D59">
          <w:rPr>
            <w:u w:val="single"/>
            <w:lang w:val="es-ES"/>
          </w:rPr>
          <w:fldChar w:fldCharType="separate"/>
        </w:r>
        <w:r w:rsidRPr="00736D59">
          <w:rPr>
            <w:rStyle w:val="Hipervnculo"/>
            <w:lang w:val="es-ES"/>
          </w:rPr>
          <w:t>Sabías que la Homeopatía también la usan los Veterinarios</w:t>
        </w:r>
        <w:r w:rsidR="00736D59">
          <w:rPr>
            <w:u w:val="single"/>
            <w:lang w:val="es-ES"/>
          </w:rPr>
          <w:fldChar w:fldCharType="end"/>
        </w:r>
      </w:ins>
      <w:r w:rsidRPr="00344D65">
        <w:rPr>
          <w:u w:val="single"/>
          <w:lang w:val="es-ES"/>
        </w:rPr>
        <w:t>?</w:t>
      </w:r>
    </w:p>
    <w:p w14:paraId="712BDE00" w14:textId="1ADCE981" w:rsidR="0091662F" w:rsidRPr="00344D65" w:rsidRDefault="00344D65" w:rsidP="0091662F">
      <w:pPr>
        <w:rPr>
          <w:u w:val="single"/>
          <w:lang w:val="es-ES"/>
        </w:rPr>
      </w:pPr>
      <w:r w:rsidRPr="00344D65">
        <w:rPr>
          <w:lang w:val="es-ES"/>
        </w:rPr>
        <w:t xml:space="preserve">En los </w:t>
      </w:r>
      <w:r w:rsidR="0091662F" w:rsidRPr="00344D65">
        <w:rPr>
          <w:lang w:val="es-ES"/>
        </w:rPr>
        <w:t>últimos veinte o treinta años,</w:t>
      </w:r>
      <w:r w:rsidRPr="00344D65">
        <w:rPr>
          <w:lang w:val="es-ES"/>
        </w:rPr>
        <w:t xml:space="preserve"> la homeopatía se ha popularizado en la veterinaria ya que</w:t>
      </w:r>
      <w:r w:rsidR="0091662F" w:rsidRPr="00344D65">
        <w:rPr>
          <w:lang w:val="es-ES"/>
        </w:rPr>
        <w:t xml:space="preserve"> los dueños de los animales y los veterinarios la exploran como una forma que supera las limitaciones de la medicina convencional, es practicada de forma rutinaria en perros, gatos, caballos, rumiantes y aves. </w:t>
      </w:r>
      <w:del w:id="22" w:author="Maria Victoria Colmenares Macia" w:date="2021-04-08T18:24:00Z">
        <w:r w:rsidR="00932BA0" w:rsidRPr="00344D65" w:rsidDel="00736D59">
          <w:rPr>
            <w:vertAlign w:val="superscript"/>
            <w:lang w:val="es-ES"/>
          </w:rPr>
          <w:delText>(4)</w:delText>
        </w:r>
      </w:del>
    </w:p>
    <w:p w14:paraId="4CE08B7F" w14:textId="4E5B16A8" w:rsidR="0067470B" w:rsidRPr="00344D65" w:rsidRDefault="00932BA0" w:rsidP="00502A0A">
      <w:pPr>
        <w:rPr>
          <w:vertAlign w:val="superscript"/>
          <w:lang w:val="es-ES"/>
        </w:rPr>
      </w:pPr>
      <w:r w:rsidRPr="00344D65">
        <w:rPr>
          <w:lang w:val="es-ES"/>
        </w:rPr>
        <w:t xml:space="preserve">La mayoría de las patologías que se enfrentan los veterinarios pueden hacerse frente con </w:t>
      </w:r>
      <w:ins w:id="23" w:author="Maria Victoria Colmenares Macia" w:date="2021-04-08T18:26:00Z">
        <w:r w:rsidR="00736D59">
          <w:rPr>
            <w:lang w:val="es-ES"/>
          </w:rPr>
          <w:fldChar w:fldCharType="begin"/>
        </w:r>
        <w:r w:rsidR="00736D59">
          <w:rPr>
            <w:lang w:val="es-ES"/>
          </w:rPr>
          <w:instrText xml:space="preserve"> HYPERLINK "(1)%09https:/www.audiolis.com/cursos-de-formacion/blog/que-es-homeopatia-veterinaria-aplicada/" \l ":~:text=La%20homeopat%C3%ADa%20veterinaria%20aplicada%20tanto,se%20utiliza%20para%20los%20humanos" </w:instrText>
        </w:r>
        <w:r w:rsidR="00736D59">
          <w:rPr>
            <w:lang w:val="es-ES"/>
          </w:rPr>
          <w:fldChar w:fldCharType="separate"/>
        </w:r>
        <w:r w:rsidRPr="00736D59">
          <w:rPr>
            <w:rStyle w:val="Hipervnculo"/>
            <w:lang w:val="es-ES"/>
          </w:rPr>
          <w:t>remedios homeopáticos</w:t>
        </w:r>
        <w:r w:rsidR="00736D59">
          <w:rPr>
            <w:lang w:val="es-ES"/>
          </w:rPr>
          <w:fldChar w:fldCharType="end"/>
        </w:r>
      </w:ins>
      <w:r w:rsidRPr="00344D65">
        <w:rPr>
          <w:lang w:val="es-ES"/>
        </w:rPr>
        <w:t>, como puede ser: Patologías cutáneas, Patologías del sistema nervioso, Patologías digestivas, Patologías asociadas al envejecimiento del animal.</w:t>
      </w:r>
      <w:r w:rsidRPr="00344D65">
        <w:rPr>
          <w:vertAlign w:val="superscript"/>
          <w:lang w:val="es-ES"/>
        </w:rPr>
        <w:t xml:space="preserve"> (5)</w:t>
      </w:r>
    </w:p>
    <w:p w14:paraId="56608E8E" w14:textId="5C49E065" w:rsidR="00344D65" w:rsidRPr="00344D65" w:rsidDel="00736D59" w:rsidRDefault="00344D65" w:rsidP="00502A0A">
      <w:pPr>
        <w:rPr>
          <w:del w:id="24" w:author="Maria Victoria Colmenares Macia" w:date="2021-04-08T18:24:00Z"/>
          <w:lang w:val="es-ES"/>
        </w:rPr>
      </w:pPr>
    </w:p>
    <w:p w14:paraId="403F0F19" w14:textId="77777777" w:rsidR="00736D59" w:rsidRDefault="00932BA0" w:rsidP="00502A0A">
      <w:pPr>
        <w:rPr>
          <w:ins w:id="25" w:author="Maria Victoria Colmenares Macia" w:date="2021-04-08T18:24:00Z"/>
          <w:lang w:val="es-ES"/>
        </w:rPr>
      </w:pPr>
      <w:r w:rsidRPr="00344D65">
        <w:rPr>
          <w:lang w:val="es-ES"/>
        </w:rPr>
        <w:t>La homeopatía, es un método terapéutico que tiene muchos seguidores y también</w:t>
      </w:r>
      <w:r w:rsidR="004F397F">
        <w:rPr>
          <w:lang w:val="es-ES"/>
        </w:rPr>
        <w:t xml:space="preserve"> </w:t>
      </w:r>
      <w:r w:rsidRPr="00344D65">
        <w:rPr>
          <w:lang w:val="es-ES"/>
        </w:rPr>
        <w:t>detractores en el mundo</w:t>
      </w:r>
      <w:r w:rsidR="004F397F">
        <w:rPr>
          <w:lang w:val="es-ES"/>
        </w:rPr>
        <w:t>,</w:t>
      </w:r>
      <w:r w:rsidRPr="00344D65">
        <w:rPr>
          <w:lang w:val="es-ES"/>
        </w:rPr>
        <w:t xml:space="preserve"> que ven este</w:t>
      </w:r>
      <w:r w:rsidR="00344D65">
        <w:rPr>
          <w:lang w:val="es-ES"/>
        </w:rPr>
        <w:t xml:space="preserve"> último </w:t>
      </w:r>
      <w:r w:rsidRPr="00344D65">
        <w:rPr>
          <w:lang w:val="es-ES"/>
        </w:rPr>
        <w:t xml:space="preserve">como algo que no puede reemplazar a la medicina Holística entregada por todos los servicios tradicionales de Salud. Te dejamos </w:t>
      </w:r>
      <w:r w:rsidR="005D07E3" w:rsidRPr="00344D65">
        <w:rPr>
          <w:lang w:val="es-ES"/>
        </w:rPr>
        <w:t xml:space="preserve">acá la historia y los procesos de este método terapéutico para que puedas formar tu propia idea al respecto. </w:t>
      </w:r>
    </w:p>
    <w:p w14:paraId="4C486C23" w14:textId="19327855" w:rsidR="005D07E3" w:rsidRPr="00344D65" w:rsidRDefault="005D07E3" w:rsidP="00502A0A">
      <w:pPr>
        <w:rPr>
          <w:lang w:val="es-ES"/>
        </w:rPr>
      </w:pPr>
      <w:r w:rsidRPr="00344D65">
        <w:rPr>
          <w:lang w:val="es-ES"/>
        </w:rPr>
        <w:t>Cuéntanos ¿tu usas o usarías la Homeopatía?</w:t>
      </w:r>
    </w:p>
    <w:p w14:paraId="38733062" w14:textId="1A3063CA" w:rsidR="005D07E3" w:rsidRDefault="005D07E3" w:rsidP="00502A0A">
      <w:pPr>
        <w:rPr>
          <w:sz w:val="24"/>
          <w:szCs w:val="24"/>
          <w:lang w:val="es-ES"/>
        </w:rPr>
      </w:pPr>
      <w:r>
        <w:rPr>
          <w:sz w:val="24"/>
          <w:szCs w:val="24"/>
          <w:lang w:val="es-ES"/>
        </w:rPr>
        <w:t>___________________________________________________</w:t>
      </w:r>
    </w:p>
    <w:p w14:paraId="64A70AE3" w14:textId="5128BBCD" w:rsidR="0067470B" w:rsidRPr="00932BA0" w:rsidDel="00736D59" w:rsidRDefault="00736D59" w:rsidP="0067470B">
      <w:pPr>
        <w:pStyle w:val="Prrafodelista"/>
        <w:numPr>
          <w:ilvl w:val="0"/>
          <w:numId w:val="1"/>
        </w:numPr>
        <w:rPr>
          <w:del w:id="26" w:author="Maria Victoria Colmenares Macia" w:date="2021-04-08T18:22:00Z"/>
          <w:sz w:val="18"/>
          <w:szCs w:val="18"/>
        </w:rPr>
      </w:pPr>
      <w:del w:id="27" w:author="Maria Victoria Colmenares Macia" w:date="2021-04-08T18:22:00Z">
        <w:r w:rsidDel="00736D59">
          <w:fldChar w:fldCharType="begin"/>
        </w:r>
        <w:r w:rsidDel="00736D59">
          <w:delInstrText xml:space="preserve"> HYPERLINK "https://cuidateplus.marca.com/medicamentos/2016/03/03/homeopatia-que-sirve-109987.html" \l ":~:text=Medicamentos%20homeop%C3%A1ticos,reducida%20a%20una%20cantidad%20infinitesimal" </w:delInstrText>
        </w:r>
        <w:r w:rsidDel="00736D59">
          <w:fldChar w:fldCharType="separate"/>
        </w:r>
        <w:r w:rsidR="0067470B" w:rsidRPr="00932BA0" w:rsidDel="00736D59">
          <w:rPr>
            <w:rStyle w:val="Hipervnculo"/>
            <w:sz w:val="18"/>
            <w:szCs w:val="18"/>
          </w:rPr>
          <w:delText>https://cuidateplus.marca.com/medicamentos/2016/03/03/homeopatia-que-sirve-109987.html#:~:text=Medicamentos%20homeop%C3%A1ticos,reducida%20a%20una%20cantidad%20infinitesimal</w:delText>
        </w:r>
        <w:r w:rsidDel="00736D59">
          <w:rPr>
            <w:rStyle w:val="Hipervnculo"/>
            <w:sz w:val="18"/>
            <w:szCs w:val="18"/>
          </w:rPr>
          <w:fldChar w:fldCharType="end"/>
        </w:r>
        <w:r w:rsidR="0067470B" w:rsidRPr="00932BA0" w:rsidDel="00736D59">
          <w:rPr>
            <w:sz w:val="18"/>
            <w:szCs w:val="18"/>
          </w:rPr>
          <w:delText>.</w:delText>
        </w:r>
      </w:del>
    </w:p>
    <w:p w14:paraId="4CE8AE2E" w14:textId="49575708" w:rsidR="0067470B" w:rsidRPr="00932BA0" w:rsidDel="00736D59" w:rsidRDefault="00736D59" w:rsidP="0067470B">
      <w:pPr>
        <w:pStyle w:val="Prrafodelista"/>
        <w:numPr>
          <w:ilvl w:val="0"/>
          <w:numId w:val="1"/>
        </w:numPr>
        <w:rPr>
          <w:del w:id="28" w:author="Maria Victoria Colmenares Macia" w:date="2021-04-08T18:25:00Z"/>
          <w:sz w:val="18"/>
          <w:szCs w:val="18"/>
          <w:lang w:val="es-ES"/>
        </w:rPr>
      </w:pPr>
      <w:del w:id="29" w:author="Maria Victoria Colmenares Macia" w:date="2021-04-08T18:25:00Z">
        <w:r w:rsidDel="00736D59">
          <w:fldChar w:fldCharType="begin"/>
        </w:r>
        <w:r w:rsidDel="00736D59">
          <w:delInstrText xml:space="preserve"> HYPERLINK "https://www.centralvet.cl/content/9-homeopatia-cimasur" </w:delInstrText>
        </w:r>
        <w:r w:rsidDel="00736D59">
          <w:fldChar w:fldCharType="separate"/>
        </w:r>
        <w:r w:rsidR="00932BA0" w:rsidRPr="00932BA0" w:rsidDel="00736D59">
          <w:rPr>
            <w:rStyle w:val="Hipervnculo"/>
            <w:sz w:val="18"/>
            <w:szCs w:val="18"/>
            <w:lang w:val="es-ES"/>
          </w:rPr>
          <w:delText>https://www.centralvet.cl/content/9-homeopatia-cimasur</w:delText>
        </w:r>
        <w:r w:rsidDel="00736D59">
          <w:rPr>
            <w:rStyle w:val="Hipervnculo"/>
            <w:sz w:val="18"/>
            <w:szCs w:val="18"/>
            <w:lang w:val="es-ES"/>
          </w:rPr>
          <w:fldChar w:fldCharType="end"/>
        </w:r>
      </w:del>
    </w:p>
    <w:p w14:paraId="6A443E03" w14:textId="0251AB52" w:rsidR="00932BA0" w:rsidRDefault="00AD6FCF" w:rsidP="0067470B">
      <w:pPr>
        <w:pStyle w:val="Prrafodelista"/>
        <w:numPr>
          <w:ilvl w:val="0"/>
          <w:numId w:val="1"/>
        </w:numPr>
        <w:rPr>
          <w:sz w:val="18"/>
          <w:szCs w:val="18"/>
          <w:lang w:val="es-ES"/>
        </w:rPr>
      </w:pPr>
      <w:hyperlink r:id="rId13" w:anchor=":~:text=La%20homeopat%C3%ADa%20veterinaria%20aplicada%20tanto,se%20utiliza%20para%20los%20humanos" w:history="1">
        <w:r w:rsidR="00932BA0" w:rsidRPr="00800A8A">
          <w:rPr>
            <w:rStyle w:val="Hipervnculo"/>
            <w:sz w:val="18"/>
            <w:szCs w:val="18"/>
            <w:lang w:val="es-ES"/>
          </w:rPr>
          <w:t>https://www.audiolis.com/cursos-de-formacion/blog/que-es-homeopatia-veterinaria-aplicada/#:~:text=La%20homeopat%C3%ADa%20veterinaria%20aplicada%20tanto,se%20utiliza%20para%20los%20humanos</w:t>
        </w:r>
      </w:hyperlink>
    </w:p>
    <w:p w14:paraId="0433D871" w14:textId="77777777" w:rsidR="00932BA0" w:rsidRPr="00932BA0" w:rsidRDefault="00932BA0" w:rsidP="00932BA0">
      <w:pPr>
        <w:ind w:left="360"/>
        <w:rPr>
          <w:sz w:val="18"/>
          <w:szCs w:val="18"/>
          <w:lang w:val="es-ES"/>
        </w:rPr>
      </w:pPr>
    </w:p>
    <w:sectPr w:rsidR="00932BA0" w:rsidRPr="00932BA0" w:rsidSect="00344D65">
      <w:pgSz w:w="12240" w:h="15840"/>
      <w:pgMar w:top="1135"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FEA"/>
    <w:multiLevelType w:val="hybridMultilevel"/>
    <w:tmpl w:val="950C8546"/>
    <w:lvl w:ilvl="0" w:tplc="AAB213A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A"/>
    <w:rsid w:val="0000296D"/>
    <w:rsid w:val="00015AB6"/>
    <w:rsid w:val="00067CB3"/>
    <w:rsid w:val="00086C12"/>
    <w:rsid w:val="0018220C"/>
    <w:rsid w:val="00344D65"/>
    <w:rsid w:val="0038170D"/>
    <w:rsid w:val="004F397F"/>
    <w:rsid w:val="00502A0A"/>
    <w:rsid w:val="005D07E3"/>
    <w:rsid w:val="005E050D"/>
    <w:rsid w:val="006578F4"/>
    <w:rsid w:val="0067470B"/>
    <w:rsid w:val="00736D59"/>
    <w:rsid w:val="007C2C7A"/>
    <w:rsid w:val="00810368"/>
    <w:rsid w:val="008305FF"/>
    <w:rsid w:val="008C33C2"/>
    <w:rsid w:val="0091662F"/>
    <w:rsid w:val="00932BA0"/>
    <w:rsid w:val="00A61B06"/>
    <w:rsid w:val="00AC3FFF"/>
    <w:rsid w:val="00AD6FCF"/>
    <w:rsid w:val="00AE1ED2"/>
    <w:rsid w:val="00B63F69"/>
    <w:rsid w:val="00BE53EE"/>
    <w:rsid w:val="00CE31AD"/>
    <w:rsid w:val="00D43953"/>
    <w:rsid w:val="00F31836"/>
    <w:rsid w:val="00F45819"/>
    <w:rsid w:val="00FE5B50"/>
    <w:rsid w:val="00FF38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8798"/>
  <w15:chartTrackingRefBased/>
  <w15:docId w15:val="{2E9BF464-566A-42CE-9F20-3C8D863D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A0A"/>
    <w:pPr>
      <w:ind w:left="720"/>
      <w:contextualSpacing/>
    </w:pPr>
  </w:style>
  <w:style w:type="character" w:styleId="Hipervnculo">
    <w:name w:val="Hyperlink"/>
    <w:basedOn w:val="Fuentedeprrafopredeter"/>
    <w:uiPriority w:val="99"/>
    <w:unhideWhenUsed/>
    <w:rsid w:val="00502A0A"/>
    <w:rPr>
      <w:color w:val="0563C1" w:themeColor="hyperlink"/>
      <w:u w:val="single"/>
    </w:rPr>
  </w:style>
  <w:style w:type="character" w:styleId="Mencinsinresolver">
    <w:name w:val="Unresolved Mention"/>
    <w:basedOn w:val="Fuentedeprrafopredeter"/>
    <w:uiPriority w:val="99"/>
    <w:semiHidden/>
    <w:unhideWhenUsed/>
    <w:rsid w:val="00502A0A"/>
    <w:rPr>
      <w:color w:val="605E5C"/>
      <w:shd w:val="clear" w:color="auto" w:fill="E1DFDD"/>
    </w:rPr>
  </w:style>
  <w:style w:type="character" w:styleId="Refdecomentario">
    <w:name w:val="annotation reference"/>
    <w:basedOn w:val="Fuentedeprrafopredeter"/>
    <w:uiPriority w:val="99"/>
    <w:semiHidden/>
    <w:unhideWhenUsed/>
    <w:rsid w:val="00BE53EE"/>
    <w:rPr>
      <w:sz w:val="16"/>
      <w:szCs w:val="16"/>
    </w:rPr>
  </w:style>
  <w:style w:type="paragraph" w:styleId="Textocomentario">
    <w:name w:val="annotation text"/>
    <w:basedOn w:val="Normal"/>
    <w:link w:val="TextocomentarioCar"/>
    <w:uiPriority w:val="99"/>
    <w:semiHidden/>
    <w:unhideWhenUsed/>
    <w:rsid w:val="00BE53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53EE"/>
    <w:rPr>
      <w:sz w:val="20"/>
      <w:szCs w:val="20"/>
    </w:rPr>
  </w:style>
  <w:style w:type="paragraph" w:styleId="Asuntodelcomentario">
    <w:name w:val="annotation subject"/>
    <w:basedOn w:val="Textocomentario"/>
    <w:next w:val="Textocomentario"/>
    <w:link w:val="AsuntodelcomentarioCar"/>
    <w:uiPriority w:val="99"/>
    <w:semiHidden/>
    <w:unhideWhenUsed/>
    <w:rsid w:val="00BE53EE"/>
    <w:rPr>
      <w:b/>
      <w:bCs/>
    </w:rPr>
  </w:style>
  <w:style w:type="character" w:customStyle="1" w:styleId="AsuntodelcomentarioCar">
    <w:name w:val="Asunto del comentario Car"/>
    <w:basedOn w:val="TextocomentarioCar"/>
    <w:link w:val="Asuntodelcomentario"/>
    <w:uiPriority w:val="99"/>
    <w:semiHidden/>
    <w:rsid w:val="00BE53EE"/>
    <w:rPr>
      <w:b/>
      <w:bCs/>
      <w:sz w:val="20"/>
      <w:szCs w:val="20"/>
    </w:rPr>
  </w:style>
  <w:style w:type="paragraph" w:styleId="Ttulo">
    <w:name w:val="Title"/>
    <w:basedOn w:val="Normal"/>
    <w:next w:val="Normal"/>
    <w:link w:val="TtuloCar"/>
    <w:uiPriority w:val="10"/>
    <w:qFormat/>
    <w:rsid w:val="00086C12"/>
    <w:pPr>
      <w:jc w:val="center"/>
    </w:pPr>
    <w:rPr>
      <w:sz w:val="28"/>
      <w:szCs w:val="28"/>
      <w:u w:val="single"/>
      <w:lang w:val="es-ES"/>
    </w:rPr>
  </w:style>
  <w:style w:type="character" w:customStyle="1" w:styleId="TtuloCar">
    <w:name w:val="Título Car"/>
    <w:basedOn w:val="Fuentedeprrafopredeter"/>
    <w:link w:val="Ttulo"/>
    <w:uiPriority w:val="10"/>
    <w:rsid w:val="00086C12"/>
    <w:rPr>
      <w:sz w:val="28"/>
      <w:szCs w:val="28"/>
      <w:u w:val="single"/>
      <w:lang w:val="es-ES"/>
    </w:rPr>
  </w:style>
  <w:style w:type="character" w:styleId="Hipervnculovisitado">
    <w:name w:val="FollowedHyperlink"/>
    <w:basedOn w:val="Fuentedeprrafopredeter"/>
    <w:uiPriority w:val="99"/>
    <w:semiHidden/>
    <w:unhideWhenUsed/>
    <w:rsid w:val="00086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25268">
      <w:bodyDiv w:val="1"/>
      <w:marLeft w:val="0"/>
      <w:marRight w:val="0"/>
      <w:marTop w:val="0"/>
      <w:marBottom w:val="0"/>
      <w:divBdr>
        <w:top w:val="none" w:sz="0" w:space="0" w:color="auto"/>
        <w:left w:val="none" w:sz="0" w:space="0" w:color="auto"/>
        <w:bottom w:val="none" w:sz="0" w:space="0" w:color="auto"/>
        <w:right w:val="none" w:sz="0" w:space="0" w:color="auto"/>
      </w:divBdr>
      <w:divsChild>
        <w:div w:id="748037431">
          <w:marLeft w:val="0"/>
          <w:marRight w:val="0"/>
          <w:marTop w:val="0"/>
          <w:marBottom w:val="0"/>
          <w:divBdr>
            <w:top w:val="none" w:sz="0" w:space="0" w:color="auto"/>
            <w:left w:val="none" w:sz="0" w:space="0" w:color="auto"/>
            <w:bottom w:val="none" w:sz="0" w:space="0" w:color="auto"/>
            <w:right w:val="none" w:sz="0" w:space="0" w:color="auto"/>
          </w:divBdr>
        </w:div>
      </w:divsChild>
    </w:div>
    <w:div w:id="1821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lo.conicyt.cl/scielo.php?script=sci_arttext&amp;pid=S0034-98872009000100018" TargetMode="External"/><Relationship Id="rId13" Type="http://schemas.openxmlformats.org/officeDocument/2006/relationships/hyperlink" Target="https://www.audiolis.com/cursos-de-formacion/blog/que-es-homeopatia-veterinaria-aplicada/" TargetMode="External"/><Relationship Id="rId3" Type="http://schemas.openxmlformats.org/officeDocument/2006/relationships/settings" Target="settings.xml"/><Relationship Id="rId7" Type="http://schemas.openxmlformats.org/officeDocument/2006/relationships/hyperlink" Target="http://scielo.sld.cu/scielo.php?script=sci_arttext&amp;pid=S0864-21251999000500017" TargetMode="External"/><Relationship Id="rId12" Type="http://schemas.openxmlformats.org/officeDocument/2006/relationships/hyperlink" Target="https://scielo.conicyt.cl/scielo.php?script=sci_arttext&amp;pid=S0034-98872009000100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elo.sld.cu/scielo.php?script=sci_arttext&amp;pid=S0864-21251999000500017" TargetMode="External"/><Relationship Id="rId11" Type="http://schemas.openxmlformats.org/officeDocument/2006/relationships/hyperlink" Target="https://www.minsal.cl/portal/url/item/9d593dde5d7b2cf1e04001011f0112bd.pdf" TargetMode="External"/><Relationship Id="rId5" Type="http://schemas.openxmlformats.org/officeDocument/2006/relationships/hyperlink" Target="http://scielo.sld.cu/scielo.php?script=sci_arttext&amp;pid=S0864-21251999000500017" TargetMode="External"/><Relationship Id="rId15" Type="http://schemas.microsoft.com/office/2011/relationships/people" Target="people.xml"/><Relationship Id="rId10" Type="http://schemas.openxmlformats.org/officeDocument/2006/relationships/hyperlink" Target="https://scielo.conicyt.cl/scielo.php?script=sci_arttext&amp;pid=S0034-98872009000100018" TargetMode="External"/><Relationship Id="rId4" Type="http://schemas.openxmlformats.org/officeDocument/2006/relationships/webSettings" Target="webSettings.xml"/><Relationship Id="rId9" Type="http://schemas.openxmlformats.org/officeDocument/2006/relationships/hyperlink" Target="https://scielo.conicyt.cl/scielo.php?script=sci_arttext&amp;pid=S0034-9887200900010001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4</cp:revision>
  <cp:lastPrinted>2021-04-08T00:02:00Z</cp:lastPrinted>
  <dcterms:created xsi:type="dcterms:W3CDTF">2021-04-08T20:33:00Z</dcterms:created>
  <dcterms:modified xsi:type="dcterms:W3CDTF">2021-04-09T15:50:00Z</dcterms:modified>
</cp:coreProperties>
</file>