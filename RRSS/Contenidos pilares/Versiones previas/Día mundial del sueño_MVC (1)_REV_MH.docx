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8F8C1" w14:textId="77777777" w:rsidR="00365CEF" w:rsidRPr="0013467F" w:rsidRDefault="004A3AB0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commentRangeStart w:id="0"/>
      <w:r w:rsidRPr="0013467F">
        <w:rPr>
          <w:rFonts w:ascii="Times New Roman" w:hAnsi="Times New Roman" w:cs="Times New Roman"/>
          <w:sz w:val="24"/>
          <w:szCs w:val="24"/>
          <w:lang w:val="es-CL"/>
        </w:rPr>
        <w:t>Día mundial del sueño</w:t>
      </w:r>
      <w:commentRangeEnd w:id="0"/>
      <w:r w:rsidR="00A87EE1">
        <w:rPr>
          <w:rStyle w:val="Refdecomentario"/>
        </w:rPr>
        <w:commentReference w:id="0"/>
      </w:r>
    </w:p>
    <w:p w14:paraId="2A1BE3F3" w14:textId="77777777" w:rsidR="00697303" w:rsidRPr="003D5B53" w:rsidRDefault="00183E2C" w:rsidP="0018672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s-CL"/>
        </w:rPr>
      </w:pPr>
      <w:r w:rsidRPr="003D5B53">
        <w:rPr>
          <w:rFonts w:ascii="Times New Roman" w:hAnsi="Times New Roman" w:cs="Times New Roman"/>
          <w:b/>
          <w:sz w:val="26"/>
          <w:szCs w:val="26"/>
          <w:lang w:val="es-CL"/>
        </w:rPr>
        <w:t>“</w:t>
      </w:r>
      <w:r w:rsidR="00697303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Pasamos más de 1/3 de nuestra vida durmiendo. Dormir es una necesidad básica </w:t>
      </w:r>
      <w:r w:rsidR="00186720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tanto como comer y </w:t>
      </w:r>
      <w:r w:rsidR="003D5B53">
        <w:rPr>
          <w:rFonts w:ascii="Times New Roman" w:hAnsi="Times New Roman" w:cs="Times New Roman"/>
          <w:b/>
          <w:sz w:val="26"/>
          <w:szCs w:val="26"/>
          <w:lang w:val="es-CL"/>
        </w:rPr>
        <w:t>tomar agua</w:t>
      </w:r>
      <w:del w:id="1" w:author="Maria Victoria Colmenares Macia" w:date="2021-03-10T10:44:00Z">
        <w:r w:rsidR="003D5B53" w:rsidDel="000F7525">
          <w:rPr>
            <w:rFonts w:ascii="Times New Roman" w:hAnsi="Times New Roman" w:cs="Times New Roman"/>
            <w:b/>
            <w:sz w:val="26"/>
            <w:szCs w:val="26"/>
            <w:lang w:val="es-CL"/>
          </w:rPr>
          <w:delText xml:space="preserve"> </w:delText>
        </w:r>
      </w:del>
      <w:r w:rsidR="003D5B53">
        <w:rPr>
          <w:rFonts w:ascii="Times New Roman" w:hAnsi="Times New Roman" w:cs="Times New Roman"/>
          <w:b/>
          <w:sz w:val="26"/>
          <w:szCs w:val="26"/>
          <w:lang w:val="es-CL"/>
        </w:rPr>
        <w:t>, por lo que es</w:t>
      </w:r>
      <w:del w:id="2" w:author="Maria Victoria Colmenares Macia" w:date="2021-03-10T10:45:00Z">
        <w:r w:rsidR="003D5B53" w:rsidDel="000F7525">
          <w:rPr>
            <w:rFonts w:ascii="Times New Roman" w:hAnsi="Times New Roman" w:cs="Times New Roman"/>
            <w:b/>
            <w:sz w:val="26"/>
            <w:szCs w:val="26"/>
            <w:lang w:val="es-CL"/>
          </w:rPr>
          <w:delText xml:space="preserve"> </w:delText>
        </w:r>
        <w:r w:rsidR="00697303" w:rsidRPr="003D5B53" w:rsidDel="000F7525">
          <w:rPr>
            <w:rFonts w:ascii="Times New Roman" w:hAnsi="Times New Roman" w:cs="Times New Roman"/>
            <w:b/>
            <w:sz w:val="26"/>
            <w:szCs w:val="26"/>
            <w:lang w:val="es-CL"/>
          </w:rPr>
          <w:delText>es</w:delText>
        </w:r>
      </w:del>
      <w:r w:rsidR="00697303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 crucial para</w:t>
      </w:r>
      <w:r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 nuestra salud y bienestar en general”</w:t>
      </w:r>
    </w:p>
    <w:p w14:paraId="0B04A0F8" w14:textId="7DB76D77" w:rsidR="0013467F" w:rsidRPr="0013467F" w:rsidRDefault="0013467F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El Día Mundial del Sueño es organizado por la Asociación Mundial de Medicina del Sueño y se celebra en marzo de todos los años.</w:t>
      </w:r>
      <w:r w:rsidR="00991035" w:rsidRPr="0099103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 xml:space="preserve"> </w:t>
      </w:r>
      <w:r w:rsidR="00991035" w:rsidRPr="0013467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 xml:space="preserve">El primer Día Mundial del Sueño se celebró el 16 de marzo de </w:t>
      </w:r>
      <w:r w:rsidR="00EE0081" w:rsidRPr="0013467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>2008</w:t>
      </w:r>
      <w:r w:rsidR="00EE0081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EE0081">
        <w:rPr>
          <w:rFonts w:ascii="Times New Roman" w:hAnsi="Times New Roman" w:cs="Times New Roman"/>
          <w:sz w:val="24"/>
          <w:szCs w:val="24"/>
          <w:lang w:val="es-CL"/>
        </w:rPr>
        <w:t>y</w:t>
      </w:r>
      <w:r w:rsidR="00991035">
        <w:rPr>
          <w:rFonts w:ascii="Times New Roman" w:hAnsi="Times New Roman" w:cs="Times New Roman"/>
          <w:sz w:val="24"/>
          <w:szCs w:val="24"/>
          <w:lang w:val="es-CL"/>
        </w:rPr>
        <w:t xml:space="preserve"> durante el día se realizan eventos como presentación de materiales educativos</w:t>
      </w:r>
      <w:del w:id="3" w:author="Maria Victoria Colmenares Macia" w:date="2021-03-10T10:45:00Z">
        <w:r w:rsidR="00991035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,</w:delText>
        </w:r>
      </w:del>
      <w:r w:rsidR="00991035">
        <w:rPr>
          <w:rFonts w:ascii="Times New Roman" w:hAnsi="Times New Roman" w:cs="Times New Roman"/>
          <w:sz w:val="24"/>
          <w:szCs w:val="24"/>
          <w:lang w:val="es-CL"/>
        </w:rPr>
        <w:t xml:space="preserve"> y debates</w:t>
      </w:r>
      <w:ins w:id="4" w:author="Maria Victoria Colmenares Macia" w:date="2021-03-10T10:45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  <w:r w:rsidR="00991035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Este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año se celebra el 19 de marzo y su lema es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“</w:t>
      </w:r>
      <w:r w:rsidR="00EE0081" w:rsidRPr="00EE0081">
        <w:rPr>
          <w:rFonts w:ascii="Times New Roman" w:hAnsi="Times New Roman" w:cs="Times New Roman"/>
          <w:sz w:val="24"/>
          <w:szCs w:val="24"/>
          <w:lang w:val="es-CL"/>
        </w:rPr>
        <w:t>Sueño regular para un futuro saludable</w:t>
      </w:r>
      <w:r w:rsidR="00EE0081">
        <w:rPr>
          <w:rFonts w:ascii="Times New Roman" w:hAnsi="Times New Roman" w:cs="Times New Roman"/>
          <w:sz w:val="24"/>
          <w:szCs w:val="24"/>
          <w:lang w:val="es-CL"/>
        </w:rPr>
        <w:t xml:space="preserve">”.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Su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objetivo es</w:t>
      </w:r>
      <w:r w:rsidR="00091D2C">
        <w:rPr>
          <w:rFonts w:ascii="Times New Roman" w:hAnsi="Times New Roman" w:cs="Times New Roman"/>
          <w:sz w:val="24"/>
          <w:szCs w:val="24"/>
          <w:lang w:val="es-CL"/>
        </w:rPr>
        <w:t xml:space="preserve"> educar al mundo sobre</w:t>
      </w:r>
      <w:ins w:id="5" w:author="Maria Victoria Colmenares Macia" w:date="2021-03-10T10:46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dos aspectos, el primero vinculado a</w:t>
        </w:r>
      </w:ins>
      <w:r w:rsidR="00091D2C">
        <w:rPr>
          <w:rFonts w:ascii="Times New Roman" w:hAnsi="Times New Roman" w:cs="Times New Roman"/>
          <w:sz w:val="24"/>
          <w:szCs w:val="24"/>
          <w:lang w:val="es-CL"/>
        </w:rPr>
        <w:t xml:space="preserve"> la importancia del sueño para tener óptimas condiciones de vida </w:t>
      </w:r>
      <w:ins w:id="6" w:author="Maria Victoria Colmenares Macia" w:date="2021-03-10T10:46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para</w:t>
        </w:r>
      </w:ins>
      <w:del w:id="7" w:author="Maria Victoria Colmenares Macia" w:date="2021-03-10T10:46:00Z">
        <w:r w:rsidR="00091D2C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y</w:delText>
        </w:r>
      </w:del>
      <w:r w:rsidR="00091D2C">
        <w:rPr>
          <w:rFonts w:ascii="Times New Roman" w:hAnsi="Times New Roman" w:cs="Times New Roman"/>
          <w:sz w:val="24"/>
          <w:szCs w:val="24"/>
          <w:lang w:val="es-CL"/>
        </w:rPr>
        <w:t xml:space="preserve"> mejorar </w:t>
      </w:r>
      <w:r w:rsidR="005A031D">
        <w:rPr>
          <w:rFonts w:ascii="Times New Roman" w:hAnsi="Times New Roman" w:cs="Times New Roman"/>
          <w:sz w:val="24"/>
          <w:szCs w:val="24"/>
          <w:lang w:val="es-CL"/>
        </w:rPr>
        <w:t>así la salud mundial y</w:t>
      </w:r>
      <w:ins w:id="8" w:author="Maria Victoria Colmenares Macia" w:date="2021-03-10T10:46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, el segundo sobre</w:t>
        </w:r>
      </w:ins>
      <w:r w:rsidR="005A031D">
        <w:rPr>
          <w:rFonts w:ascii="Times New Roman" w:hAnsi="Times New Roman" w:cs="Times New Roman"/>
          <w:sz w:val="24"/>
          <w:szCs w:val="24"/>
          <w:lang w:val="es-CL"/>
        </w:rPr>
        <w:t xml:space="preserve"> los beneficios </w:t>
      </w:r>
      <w:del w:id="9" w:author="Maria Victoria Colmenares Macia" w:date="2021-03-10T10:47:00Z">
        <w:r w:rsidR="005A031D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tiene</w:delText>
        </w:r>
      </w:del>
      <w:ins w:id="10" w:author="Maria Victoria Colmenares Macia" w:date="2021-03-10T10:47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de</w:t>
        </w:r>
      </w:ins>
      <w:r w:rsidR="005A031D">
        <w:rPr>
          <w:rFonts w:ascii="Times New Roman" w:hAnsi="Times New Roman" w:cs="Times New Roman"/>
          <w:sz w:val="24"/>
          <w:szCs w:val="24"/>
          <w:lang w:val="es-CL"/>
        </w:rPr>
        <w:t xml:space="preserve"> llevar un buen habito del sueño</w:t>
      </w:r>
      <w:ins w:id="11" w:author="Maria Victoria Colmenares Macia" w:date="2021-03-10T10:47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</w:p>
    <w:p w14:paraId="4BA00CB4" w14:textId="77777777" w:rsidR="00C37F95" w:rsidRPr="003D5B53" w:rsidRDefault="000B32D9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commentRangeStart w:id="12"/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¿Cuál</w:t>
      </w:r>
      <w:r w:rsidR="00C37F95" w:rsidRPr="003D5B53">
        <w:rPr>
          <w:rFonts w:ascii="Times New Roman" w:hAnsi="Times New Roman" w:cs="Times New Roman"/>
          <w:b/>
          <w:sz w:val="24"/>
          <w:szCs w:val="24"/>
          <w:lang w:val="es-CL"/>
        </w:rPr>
        <w:t xml:space="preserve"> es la importancia del Día Mundial del Sueño?</w:t>
      </w:r>
      <w:commentRangeEnd w:id="12"/>
      <w:r w:rsidR="00A87EE1">
        <w:rPr>
          <w:rStyle w:val="Refdecomentario"/>
        </w:rPr>
        <w:commentReference w:id="12"/>
      </w:r>
    </w:p>
    <w:p w14:paraId="56144196" w14:textId="2F3EDF40" w:rsidR="00BF37EE" w:rsidRDefault="00183E2C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commentRangeStart w:id="13"/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Según </w:t>
      </w:r>
      <w:ins w:id="14" w:author="Maria Victoria Colmenares Macia" w:date="2021-03-10T10:47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l</w:t>
        </w:r>
      </w:ins>
      <w:del w:id="15" w:author="Maria Victoria Colmenares Macia" w:date="2021-03-10T10:47:00Z">
        <w:r w:rsidR="00431490" w:rsidRPr="0013467F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L</w:delText>
        </w:r>
      </w:del>
      <w:r w:rsidR="0043149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a </w:t>
      </w:r>
      <w:r w:rsidR="00BF37EE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encuesta </w:t>
      </w:r>
      <w:r w:rsidR="00242084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Nacional de Salud realizada entre los años </w:t>
      </w:r>
      <w:r w:rsidR="00242084" w:rsidRPr="0013467F">
        <w:rPr>
          <w:rFonts w:ascii="Times New Roman" w:hAnsi="Times New Roman" w:cs="Times New Roman"/>
          <w:sz w:val="24"/>
          <w:szCs w:val="24"/>
          <w:highlight w:val="yellow"/>
          <w:lang w:val="es-CL"/>
        </w:rPr>
        <w:t>2009 y 2010</w:t>
      </w:r>
      <w:r w:rsidRPr="0013467F">
        <w:rPr>
          <w:rFonts w:ascii="Times New Roman" w:hAnsi="Times New Roman" w:cs="Times New Roman"/>
          <w:sz w:val="24"/>
          <w:szCs w:val="24"/>
          <w:highlight w:val="yellow"/>
          <w:lang w:val="es-CL"/>
        </w:rPr>
        <w:t xml:space="preserve"> </w:t>
      </w:r>
      <w:r w:rsidR="000B32D9" w:rsidRPr="0013467F">
        <w:rPr>
          <w:rFonts w:ascii="Times New Roman" w:hAnsi="Times New Roman" w:cs="Times New Roman"/>
          <w:sz w:val="24"/>
          <w:szCs w:val="24"/>
          <w:highlight w:val="yellow"/>
          <w:lang w:val="es-CL"/>
        </w:rPr>
        <w:t>(NO existe una encuesta más reciente con esos datos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) 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el 62,3% </w:t>
      </w:r>
      <w:commentRangeEnd w:id="13"/>
      <w:r w:rsidR="000F7525">
        <w:rPr>
          <w:rStyle w:val="Refdecomentario"/>
        </w:rPr>
        <w:commentReference w:id="13"/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de los chilenos considera que tiene 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>algún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trastorno del 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>sueño</w:t>
      </w:r>
      <w:ins w:id="16" w:author="Maria Victoria Colmenares Macia" w:date="2021-03-10T10:48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Este</w:t>
      </w:r>
      <w:r w:rsidR="00D87B4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>puede</w:t>
      </w:r>
      <w:r w:rsidR="00D87B4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verse reflejado en síntomas como por 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>ejemplo</w:t>
      </w:r>
      <w:ins w:id="17" w:author="Maria Victoria Colmenares Macia" w:date="2021-03-10T10:48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>,</w:t>
        </w:r>
      </w:ins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los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ronquidos o 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>el</w:t>
      </w:r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síndrome de apnea obstructiva del sueño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, </w:t>
      </w:r>
      <w:del w:id="18" w:author="Maria Victoria Colmenares Macia" w:date="2021-03-10T10:48:00Z">
        <w:r w:rsidR="00C92248" w:rsidRPr="0013467F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>en el</w:delText>
        </w:r>
      </w:del>
      <w:ins w:id="19" w:author="Maria Victoria Colmenares Macia" w:date="2021-03-10T10:48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que</w:t>
        </w:r>
      </w:ins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consiste en dejar </w:t>
      </w:r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>de respirar por 10 o más segundos</w:t>
      </w:r>
      <w:ins w:id="20" w:author="Maria Victoria Colmenares Macia" w:date="2021-03-10T10:49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cuando</w:t>
        </w:r>
      </w:ins>
      <w:del w:id="21" w:author="Maria Victoria Colmenares Macia" w:date="2021-03-10T10:49:00Z">
        <w:r w:rsidR="007534F0" w:rsidRPr="0013467F" w:rsidDel="000F7525">
          <w:rPr>
            <w:rFonts w:ascii="Times New Roman" w:hAnsi="Times New Roman" w:cs="Times New Roman"/>
            <w:sz w:val="24"/>
            <w:szCs w:val="24"/>
            <w:lang w:val="es-CL"/>
          </w:rPr>
          <w:delText xml:space="preserve"> durante</w:delText>
        </w:r>
      </w:del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se duerme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y</w:t>
      </w:r>
      <w:ins w:id="22" w:author="Maria Victoria Colmenares Macia" w:date="2021-03-10T10:49:00Z">
        <w:r w:rsidR="000F7525">
          <w:rPr>
            <w:rFonts w:ascii="Times New Roman" w:hAnsi="Times New Roman" w:cs="Times New Roman"/>
            <w:sz w:val="24"/>
            <w:szCs w:val="24"/>
            <w:lang w:val="es-CL"/>
          </w:rPr>
          <w:t xml:space="preserve"> la</w:t>
        </w:r>
      </w:ins>
      <w:r w:rsidR="002C464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dificultad para conciliar el sueño o permanecer dormido</w:t>
      </w:r>
      <w:r w:rsidR="00C37F95" w:rsidRPr="0013467F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6224FC6B" w14:textId="77777777" w:rsidR="009502B1" w:rsidRPr="009C5471" w:rsidRDefault="009502B1" w:rsidP="001867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L"/>
          <w:rPrChange w:id="23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</w:pPr>
      <w:r w:rsidRPr="009C5471">
        <w:rPr>
          <w:rFonts w:ascii="Times New Roman" w:hAnsi="Times New Roman" w:cs="Times New Roman"/>
          <w:b/>
          <w:bCs/>
          <w:sz w:val="24"/>
          <w:szCs w:val="24"/>
          <w:lang w:val="es-CL"/>
          <w:rPrChange w:id="24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>¿Qué es tener un</w:t>
      </w:r>
      <w:r w:rsidR="001919F2" w:rsidRPr="009C5471">
        <w:rPr>
          <w:rFonts w:ascii="Times New Roman" w:hAnsi="Times New Roman" w:cs="Times New Roman"/>
          <w:b/>
          <w:bCs/>
          <w:sz w:val="24"/>
          <w:szCs w:val="24"/>
          <w:lang w:val="es-CL"/>
          <w:rPrChange w:id="25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 xml:space="preserve"> sueño reparador</w:t>
      </w:r>
      <w:r w:rsidRPr="009C5471">
        <w:rPr>
          <w:rFonts w:ascii="Times New Roman" w:hAnsi="Times New Roman" w:cs="Times New Roman"/>
          <w:b/>
          <w:bCs/>
          <w:sz w:val="24"/>
          <w:szCs w:val="24"/>
          <w:lang w:val="es-CL"/>
          <w:rPrChange w:id="26" w:author="Maria Victoria Colmenares Macia" w:date="2021-03-10T10:50:00Z">
            <w:rPr>
              <w:rFonts w:ascii="Times New Roman" w:hAnsi="Times New Roman" w:cs="Times New Roman"/>
              <w:sz w:val="24"/>
              <w:szCs w:val="24"/>
              <w:lang w:val="es-CL"/>
            </w:rPr>
          </w:rPrChange>
        </w:rPr>
        <w:t>?</w:t>
      </w:r>
    </w:p>
    <w:p w14:paraId="3FF48869" w14:textId="48B4A3B6" w:rsidR="009502B1" w:rsidRPr="006B7556" w:rsidRDefault="009C5471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ins w:id="27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En </w:t>
        </w:r>
      </w:ins>
      <w:commentRangeStart w:id="28"/>
      <w:commentRangeStart w:id="29"/>
      <w:del w:id="30" w:author="Maria Victoria Colmenares Macia" w:date="2021-03-10T10:51:00Z">
        <w:r w:rsidR="002E238E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U</w:delText>
        </w:r>
      </w:del>
      <w:ins w:id="31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>u</w:t>
        </w:r>
      </w:ins>
      <w:r w:rsidR="002E238E">
        <w:rPr>
          <w:rFonts w:ascii="Times New Roman" w:hAnsi="Times New Roman" w:cs="Times New Roman"/>
          <w:sz w:val="24"/>
          <w:szCs w:val="24"/>
          <w:lang w:val="es-CL"/>
        </w:rPr>
        <w:t xml:space="preserve">n sueño reparador </w:t>
      </w:r>
      <w:del w:id="32" w:author="Maria Victoria Colmenares Macia" w:date="2021-03-10T10:51:00Z">
        <w:r w:rsidR="002E238E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es el cual</w:delText>
        </w:r>
      </w:del>
      <w:r w:rsidR="002E238E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ins w:id="33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>se</w:t>
        </w:r>
      </w:ins>
      <w:del w:id="34" w:author="Maria Victoria Colmenares Macia" w:date="2021-03-10T10:51:00Z">
        <w:r w:rsidR="00C00314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re</w:delText>
        </w:r>
      </w:del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energiza y restaura </w:t>
      </w:r>
      <w:ins w:id="35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>la</w:t>
        </w:r>
      </w:ins>
      <w:del w:id="36" w:author="Maria Victoria Colmenares Macia" w:date="2021-03-10T10:51:00Z">
        <w:r w:rsidR="00C00314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>a una</w:delText>
        </w:r>
      </w:del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persona,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él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o ella se siente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plenamente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despierto, dinámico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y e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 xml:space="preserve">nergizado. </w:t>
      </w:r>
      <w:ins w:id="37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A falta de un sueño reparador, se podrían tener </w:t>
        </w:r>
      </w:ins>
      <w:ins w:id="38" w:author="Maria Victoria Colmenares Macia" w:date="2021-03-10T10:52:00Z"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trastornos del sueño, que son comunes y </w:t>
        </w:r>
      </w:ins>
      <w:del w:id="39" w:author="Maria Victoria Colmenares Macia" w:date="2021-03-10T10:52:00Z">
        <w:r w:rsidR="006B7556" w:rsidRPr="006B7556" w:rsidDel="009C5471">
          <w:rPr>
            <w:rFonts w:ascii="Times New Roman" w:hAnsi="Times New Roman" w:cs="Times New Roman"/>
            <w:sz w:val="24"/>
            <w:szCs w:val="24"/>
            <w:lang w:val="es-CL"/>
          </w:rPr>
          <w:delText xml:space="preserve">Los trastornos del sueño no son raros </w:delText>
        </w:r>
      </w:del>
      <w:r w:rsidR="006B7556" w:rsidRPr="006B7556">
        <w:rPr>
          <w:rFonts w:ascii="Times New Roman" w:hAnsi="Times New Roman" w:cs="Times New Roman"/>
          <w:sz w:val="24"/>
          <w:szCs w:val="24"/>
          <w:lang w:val="es-CL"/>
        </w:rPr>
        <w:t>y pueden causar problemas graves si no se tratan</w:t>
      </w:r>
      <w:commentRangeEnd w:id="28"/>
      <w:r>
        <w:rPr>
          <w:rStyle w:val="Refdecomentario"/>
        </w:rPr>
        <w:commentReference w:id="28"/>
      </w:r>
      <w:commentRangeEnd w:id="29"/>
      <w:r>
        <w:rPr>
          <w:rStyle w:val="Refdecomentario"/>
        </w:rPr>
        <w:commentReference w:id="29"/>
      </w:r>
      <w:ins w:id="40" w:author="Maria Victoria Colmenares Macia" w:date="2021-03-10T10:51:00Z">
        <w:r>
          <w:rPr>
            <w:rFonts w:ascii="Times New Roman" w:hAnsi="Times New Roman" w:cs="Times New Roman"/>
            <w:sz w:val="24"/>
            <w:szCs w:val="24"/>
            <w:lang w:val="es-CL"/>
          </w:rPr>
          <w:t>.</w:t>
        </w:r>
      </w:ins>
    </w:p>
    <w:p w14:paraId="2322016F" w14:textId="77777777" w:rsidR="00B7332A" w:rsidRPr="003D5B53" w:rsidRDefault="00B7332A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¿Cuantas</w:t>
      </w:r>
      <w:r w:rsidR="000B32D9" w:rsidRPr="003D5B53">
        <w:rPr>
          <w:rFonts w:ascii="Times New Roman" w:hAnsi="Times New Roman" w:cs="Times New Roman"/>
          <w:b/>
          <w:sz w:val="24"/>
          <w:szCs w:val="24"/>
          <w:lang w:val="es-CL"/>
        </w:rPr>
        <w:t xml:space="preserve"> horas es recomendable </w:t>
      </w: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dormir?</w:t>
      </w:r>
    </w:p>
    <w:p w14:paraId="6A9DB844" w14:textId="4C21CBB6" w:rsidR="004018F1" w:rsidRDefault="000B32D9" w:rsidP="00186720">
      <w:p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Las horas de sueño que necesitan las personas dependen de varios factores, principalmente de la 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edad</w:t>
      </w:r>
      <w:r w:rsidR="004018F1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sin embargo</w:t>
      </w:r>
      <w:ins w:id="41" w:author="Maria Victoria Colmenares Macia" w:date="2021-03-10T10:52:00Z">
        <w:r w:rsidR="009C5471">
          <w:rPr>
            <w:rFonts w:ascii="Times New Roman" w:hAnsi="Times New Roman" w:cs="Times New Roman"/>
            <w:color w:val="111111"/>
            <w:sz w:val="24"/>
            <w:szCs w:val="24"/>
            <w:lang w:val="es-CL"/>
          </w:rPr>
          <w:t>,</w:t>
        </w:r>
      </w:ins>
      <w:r w:rsidR="004018F1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se estiman las siguientes horas por tramos de edad</w:t>
      </w:r>
      <w:ins w:id="42" w:author="Maria Victoria Colmenares Macia" w:date="2021-03-10T10:52:00Z">
        <w:r w:rsidR="009C5471">
          <w:rPr>
            <w:rFonts w:ascii="Times New Roman" w:hAnsi="Times New Roman" w:cs="Times New Roman"/>
            <w:color w:val="111111"/>
            <w:sz w:val="24"/>
            <w:szCs w:val="24"/>
            <w:lang w:val="es-CL"/>
          </w:rPr>
          <w:t>:</w:t>
        </w:r>
      </w:ins>
    </w:p>
    <w:p w14:paraId="3FB30AB4" w14:textId="77777777" w:rsidR="00D36419" w:rsidRPr="008E7E0A" w:rsidRDefault="00FC2F5E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>Recién nacidos (0-3 meses): D</w:t>
      </w:r>
      <w:r w:rsidR="00D36419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eben </w:t>
      </w:r>
      <w:r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dormir entre 14-17 horas al día </w:t>
      </w:r>
      <w:r w:rsidR="00540E98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>y no</w:t>
      </w:r>
      <w:r w:rsidR="00D36419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debe superar las 18.</w:t>
      </w:r>
    </w:p>
    <w:p w14:paraId="52AE7AD9" w14:textId="77777777" w:rsidR="00D36419" w:rsidRPr="0013467F" w:rsidRDefault="00D36419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Bebés (4-11 meses): </w:t>
      </w:r>
      <w:r w:rsidR="00540E98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Deben dormir 12 y 15 horas, ni superar las 16-18 horas</w:t>
      </w:r>
    </w:p>
    <w:p w14:paraId="0AABC069" w14:textId="77777777" w:rsidR="00D36419" w:rsidRPr="0013467F" w:rsidRDefault="00D36419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lastRenderedPageBreak/>
        <w:t>Niños pequeños (1-2 años</w:t>
      </w:r>
      <w:r w:rsidR="00991035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):</w:t>
      </w: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la recomendación de tiempo de sueño diario 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es </w:t>
      </w:r>
      <w:r w:rsidR="00991035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de 11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a </w:t>
      </w: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14 horas.</w:t>
      </w:r>
    </w:p>
    <w:p w14:paraId="7A012CFF" w14:textId="77777777" w:rsidR="00755432" w:rsidRPr="0013467F" w:rsidRDefault="00FC2F5E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Ni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ños en edad preescolar (3-5 años): el tiempo i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deal dedicado a dormir es de 10 a 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13 horas</w:t>
      </w:r>
    </w:p>
    <w:p w14:paraId="1A281CF6" w14:textId="77777777" w:rsidR="00755432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Niño</w:t>
      </w:r>
      <w:r w:rsidR="008E7E0A">
        <w:rPr>
          <w:rFonts w:ascii="Times New Roman" w:hAnsi="Times New Roman" w:cs="Times New Roman"/>
          <w:sz w:val="24"/>
          <w:szCs w:val="24"/>
          <w:lang w:val="es-CL"/>
        </w:rPr>
        <w:t>s en edad escolar (6-13 años): E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>n este caso el tiempo de sueño necesario se reduce a 9-11 horas.</w:t>
      </w:r>
    </w:p>
    <w:p w14:paraId="0FEBD99E" w14:textId="77777777" w:rsidR="00755432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Adolescentes (14-17 años): lo más adecuado es que duerman de 8,5 a 10 horas diarias.</w:t>
      </w:r>
    </w:p>
    <w:p w14:paraId="66084A7A" w14:textId="77777777" w:rsidR="00381B63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 Adultos </w:t>
      </w:r>
      <w:r w:rsidR="009B327E" w:rsidRPr="0013467F">
        <w:rPr>
          <w:rFonts w:ascii="Times New Roman" w:hAnsi="Times New Roman" w:cs="Times New Roman"/>
          <w:sz w:val="24"/>
          <w:szCs w:val="24"/>
          <w:lang w:val="es-CL"/>
        </w:rPr>
        <w:t>(18 a 64)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años): su tiempo óptimo de sueño es de 7-9 horas al día.</w:t>
      </w:r>
    </w:p>
    <w:p w14:paraId="671E207B" w14:textId="77777777" w:rsidR="00381B63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Personas mayores (más de 65 años): lo más saludable para ellos es que el sueño ocupe 7-8 horas al día</w:t>
      </w:r>
    </w:p>
    <w:p w14:paraId="09D0F9AF" w14:textId="77777777" w:rsidR="004A3AB0" w:rsidRPr="0013467F" w:rsidRDefault="00CE3F0A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Al pasar los años resulta de suma importancia tener un habito del sueño,</w:t>
      </w:r>
      <w:r w:rsidR="004A3AB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ya </w:t>
      </w:r>
      <w:r w:rsidR="00BD5D40" w:rsidRPr="0013467F">
        <w:rPr>
          <w:rFonts w:ascii="Times New Roman" w:hAnsi="Times New Roman" w:cs="Times New Roman"/>
          <w:sz w:val="24"/>
          <w:szCs w:val="24"/>
          <w:lang w:val="es-CL"/>
        </w:rPr>
        <w:t>que este incrementa la creatividad,</w:t>
      </w:r>
      <w:r w:rsidR="00C97CFA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disminuye</w:t>
      </w:r>
      <w:r w:rsidR="0016621A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la</w:t>
      </w:r>
      <w:r w:rsidR="003C739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probabilidad de</w:t>
      </w:r>
      <w:r w:rsidR="006A080D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sufrir trastornos del </w:t>
      </w:r>
      <w:r w:rsidR="00C97CFA" w:rsidRPr="0013467F">
        <w:rPr>
          <w:rFonts w:ascii="Times New Roman" w:hAnsi="Times New Roman" w:cs="Times New Roman"/>
          <w:sz w:val="24"/>
          <w:szCs w:val="24"/>
          <w:lang w:val="es-CL"/>
        </w:rPr>
        <w:t>ánimo</w:t>
      </w:r>
      <w:r w:rsidR="00BC24F8">
        <w:rPr>
          <w:rFonts w:ascii="Times New Roman" w:hAnsi="Times New Roman" w:cs="Times New Roman"/>
          <w:sz w:val="24"/>
          <w:szCs w:val="24"/>
          <w:lang w:val="es-CL"/>
        </w:rPr>
        <w:t>, te hace estar más sano, ayuda a bajar de peso, mejora la memoria y disminuye la probabilidad de sufrir una insuficiencia cardiaca</w:t>
      </w:r>
    </w:p>
    <w:p w14:paraId="310770BD" w14:textId="77777777" w:rsidR="00C97CFA" w:rsidRPr="003D5B53" w:rsidRDefault="00FC32C2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¿Cómo dormir mejor?</w:t>
      </w:r>
    </w:p>
    <w:p w14:paraId="057CC50D" w14:textId="77777777" w:rsidR="00FC32C2" w:rsidRDefault="00EE195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Acostarse y despertarse </w:t>
      </w:r>
      <w:r w:rsidR="00FC32C2" w:rsidRPr="0013467F">
        <w:rPr>
          <w:rFonts w:ascii="Times New Roman" w:hAnsi="Times New Roman" w:cs="Times New Roman"/>
          <w:sz w:val="24"/>
          <w:szCs w:val="24"/>
          <w:lang w:val="es-CL"/>
        </w:rPr>
        <w:t>a la misma hora todos los días</w:t>
      </w:r>
    </w:p>
    <w:p w14:paraId="1EA034A7" w14:textId="77777777" w:rsidR="00815B83" w:rsidRPr="0013467F" w:rsidRDefault="00815B83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 xml:space="preserve">No tomar siestas de más de 45 minutos en el día </w:t>
      </w:r>
    </w:p>
    <w:p w14:paraId="0310B59A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Evitar la cafeína, </w:t>
      </w:r>
      <w:r w:rsidR="00EE195D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sobretodo en 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>tarde y noche</w:t>
      </w:r>
    </w:p>
    <w:p w14:paraId="33137AA3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Evitar la nicotina</w:t>
      </w:r>
    </w:p>
    <w:p w14:paraId="0D5480B5" w14:textId="77777777" w:rsidR="00EE195D" w:rsidRPr="0013467F" w:rsidRDefault="00EE195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Hacer ejercicio con regularidad</w:t>
      </w:r>
    </w:p>
    <w:p w14:paraId="7DDA60CA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Evitar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tomar</w:t>
      </w:r>
      <w:r w:rsidR="004D55C4">
        <w:rPr>
          <w:rFonts w:ascii="Times New Roman" w:hAnsi="Times New Roman" w:cs="Times New Roman"/>
          <w:sz w:val="24"/>
          <w:szCs w:val="24"/>
          <w:lang w:val="es-CL"/>
        </w:rPr>
        <w:t xml:space="preserve"> en </w:t>
      </w:r>
      <w:r w:rsidR="00235584">
        <w:rPr>
          <w:rFonts w:ascii="Times New Roman" w:hAnsi="Times New Roman" w:cs="Times New Roman"/>
          <w:sz w:val="24"/>
          <w:szCs w:val="24"/>
          <w:lang w:val="es-CL"/>
        </w:rPr>
        <w:t xml:space="preserve">exceso </w:t>
      </w:r>
      <w:r w:rsidR="00235584" w:rsidRPr="0013467F">
        <w:rPr>
          <w:rFonts w:ascii="Times New Roman" w:hAnsi="Times New Roman" w:cs="Times New Roman"/>
          <w:sz w:val="24"/>
          <w:szCs w:val="24"/>
          <w:lang w:val="es-CL"/>
        </w:rPr>
        <w:t>bebidas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alcohólicas </w:t>
      </w:r>
      <w:r w:rsidR="004D55C4">
        <w:rPr>
          <w:rFonts w:ascii="Times New Roman" w:hAnsi="Times New Roman" w:cs="Times New Roman"/>
          <w:sz w:val="24"/>
          <w:szCs w:val="24"/>
          <w:lang w:val="es-CL"/>
        </w:rPr>
        <w:t xml:space="preserve">4 horas antes de dormir </w:t>
      </w:r>
    </w:p>
    <w:p w14:paraId="3DC018B3" w14:textId="77777777" w:rsidR="00943115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Evitar comidas y bebidas pesadas 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>en la noche</w:t>
      </w:r>
    </w:p>
    <w:p w14:paraId="0D80537D" w14:textId="77777777"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Relajarse antes de acostarse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</w:p>
    <w:p w14:paraId="0F0F8854" w14:textId="77777777" w:rsidR="00B953FD" w:rsidRPr="0013467F" w:rsidRDefault="00B52F0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Apagar todos los aparatos tecnológicos como televisor, 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>computador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o </w:t>
      </w:r>
      <w:r w:rsidR="00235584" w:rsidRPr="0013467F">
        <w:rPr>
          <w:rFonts w:ascii="Times New Roman" w:hAnsi="Times New Roman" w:cs="Times New Roman"/>
          <w:sz w:val="24"/>
          <w:szCs w:val="24"/>
          <w:lang w:val="es-CL"/>
        </w:rPr>
        <w:t>celular</w:t>
      </w:r>
      <w:r w:rsidR="00235584">
        <w:rPr>
          <w:rFonts w:ascii="Times New Roman" w:hAnsi="Times New Roman" w:cs="Times New Roman"/>
          <w:sz w:val="24"/>
          <w:szCs w:val="24"/>
          <w:lang w:val="es-CL"/>
        </w:rPr>
        <w:t xml:space="preserve">. Intenta usar la pieza solo para dormir, no la uses como oficina, pieza de trabajo o pieza de recreación </w:t>
      </w:r>
    </w:p>
    <w:p w14:paraId="61EDAE8B" w14:textId="56546FB6" w:rsidR="00241415" w:rsidRPr="0013467F" w:rsidRDefault="009C5471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ins w:id="43" w:author="Maria Victoria Colmenares Macia" w:date="2021-03-10T10:54:00Z">
        <w:r>
          <w:rPr>
            <w:rFonts w:ascii="Times New Roman" w:hAnsi="Times New Roman" w:cs="Times New Roman"/>
            <w:sz w:val="24"/>
            <w:szCs w:val="24"/>
            <w:lang w:val="es-CL"/>
          </w:rPr>
          <w:t xml:space="preserve">Faltan las fuentes de dónde se obtuvo la información. </w:t>
        </w:r>
      </w:ins>
    </w:p>
    <w:p w14:paraId="764DF4E4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27B8CC56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7783BC4E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13DBFDF7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79AAA97E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233552E4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4FB9C214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24575D86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46AB9281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3F203AE0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527F7F50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14:paraId="0043F509" w14:textId="77777777"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sectPr w:rsidR="00241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3-12T12:41:00Z" w:initials="MOU">
    <w:p w14:paraId="21C009FC" w14:textId="4B55191B" w:rsidR="00A87EE1" w:rsidRPr="00A87EE1" w:rsidRDefault="00A87EE1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>Hacer más persuasivo el titular</w:t>
      </w:r>
    </w:p>
  </w:comment>
  <w:comment w:id="12" w:author="Microsoft Office User" w:date="2021-03-12T12:42:00Z" w:initials="MOU">
    <w:p w14:paraId="61EEECFA" w14:textId="77777777" w:rsidR="00A87EE1" w:rsidRPr="00A87EE1" w:rsidRDefault="00A87EE1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>Agregaría lo que ha sucedido con el COVID- Confinamiento</w:t>
      </w:r>
    </w:p>
    <w:p w14:paraId="1AB0F51B" w14:textId="474CA1FB" w:rsidR="00A87EE1" w:rsidRPr="00A87EE1" w:rsidRDefault="00A87EE1">
      <w:pPr>
        <w:pStyle w:val="Textocomentario"/>
        <w:rPr>
          <w:lang w:val="es-CL"/>
        </w:rPr>
      </w:pPr>
    </w:p>
  </w:comment>
  <w:comment w:id="13" w:author="Maria Victoria Colmenares Macia" w:date="2021-03-10T10:47:00Z" w:initials="MVCM">
    <w:p w14:paraId="75BFACDB" w14:textId="24B1CC99" w:rsidR="000F7525" w:rsidRPr="00A87EE1" w:rsidRDefault="000F7525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 xml:space="preserve">Colocar el link de la Fuente donde se obtivo la información. </w:t>
      </w:r>
    </w:p>
  </w:comment>
  <w:comment w:id="28" w:author="Maria Victoria Colmenares Macia" w:date="2021-03-10T10:50:00Z" w:initials="MVCM">
    <w:p w14:paraId="2C2D2A9C" w14:textId="2626892D" w:rsidR="009C5471" w:rsidRPr="00A87EE1" w:rsidRDefault="009C5471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 xml:space="preserve">Esta definición de dónde proviene? Es propia o de otra Fuente. Colocar el link si se sacó de otro lugar. </w:t>
      </w:r>
    </w:p>
  </w:comment>
  <w:comment w:id="29" w:author="Maria Victoria Colmenares Macia" w:date="2021-03-10T10:52:00Z" w:initials="MVCM">
    <w:p w14:paraId="7EF0EAFF" w14:textId="7182AD22" w:rsidR="009C5471" w:rsidRPr="00A87EE1" w:rsidRDefault="009C5471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87EE1">
        <w:rPr>
          <w:lang w:val="es-CL"/>
        </w:rPr>
        <w:t>Hice una propuesta de redacción.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C009FC" w15:done="0"/>
  <w15:commentEx w15:paraId="1AB0F51B" w15:done="0"/>
  <w15:commentEx w15:paraId="75BFACDB" w15:done="0"/>
  <w15:commentEx w15:paraId="2C2D2A9C" w15:done="0"/>
  <w15:commentEx w15:paraId="7EF0EAFF" w15:paraIdParent="2C2D2A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5E00F" w16cex:dateUtc="2021-03-12T15:41:00Z"/>
  <w16cex:commentExtensible w16cex:durableId="23F5E01C" w16cex:dateUtc="2021-03-12T15:42:00Z"/>
  <w16cex:commentExtensible w16cex:durableId="23F32248" w16cex:dateUtc="2021-03-10T13:47:00Z"/>
  <w16cex:commentExtensible w16cex:durableId="23F322ED" w16cex:dateUtc="2021-03-10T13:50:00Z"/>
  <w16cex:commentExtensible w16cex:durableId="23F32373" w16cex:dateUtc="2021-03-10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C009FC" w16cid:durableId="23F5E00F"/>
  <w16cid:commentId w16cid:paraId="1AB0F51B" w16cid:durableId="23F5E01C"/>
  <w16cid:commentId w16cid:paraId="75BFACDB" w16cid:durableId="23F32248"/>
  <w16cid:commentId w16cid:paraId="2C2D2A9C" w16cid:durableId="23F322ED"/>
  <w16cid:commentId w16cid:paraId="7EF0EAFF" w16cid:durableId="23F323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50A90"/>
    <w:multiLevelType w:val="hybridMultilevel"/>
    <w:tmpl w:val="496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A4C2B"/>
    <w:multiLevelType w:val="hybridMultilevel"/>
    <w:tmpl w:val="B450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C1969"/>
    <w:multiLevelType w:val="hybridMultilevel"/>
    <w:tmpl w:val="2D4A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263C1"/>
    <w:multiLevelType w:val="hybridMultilevel"/>
    <w:tmpl w:val="771E5E8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B0"/>
    <w:rsid w:val="00026A3D"/>
    <w:rsid w:val="00091D2C"/>
    <w:rsid w:val="000A578F"/>
    <w:rsid w:val="000B32D9"/>
    <w:rsid w:val="000E30AC"/>
    <w:rsid w:val="000F7525"/>
    <w:rsid w:val="001224BF"/>
    <w:rsid w:val="00133C9D"/>
    <w:rsid w:val="0013467F"/>
    <w:rsid w:val="0016621A"/>
    <w:rsid w:val="00183E2C"/>
    <w:rsid w:val="00186720"/>
    <w:rsid w:val="001919F2"/>
    <w:rsid w:val="001D2F1B"/>
    <w:rsid w:val="00235584"/>
    <w:rsid w:val="00241415"/>
    <w:rsid w:val="00242084"/>
    <w:rsid w:val="002C4640"/>
    <w:rsid w:val="002E238E"/>
    <w:rsid w:val="0032411F"/>
    <w:rsid w:val="00365CEF"/>
    <w:rsid w:val="00381B63"/>
    <w:rsid w:val="003A4B20"/>
    <w:rsid w:val="003C739C"/>
    <w:rsid w:val="003D5B53"/>
    <w:rsid w:val="004018F1"/>
    <w:rsid w:val="00431490"/>
    <w:rsid w:val="004A3AB0"/>
    <w:rsid w:val="004D55C4"/>
    <w:rsid w:val="00502ADC"/>
    <w:rsid w:val="00540E98"/>
    <w:rsid w:val="005829DE"/>
    <w:rsid w:val="005A031D"/>
    <w:rsid w:val="005C7CA8"/>
    <w:rsid w:val="005F3B32"/>
    <w:rsid w:val="00664EEF"/>
    <w:rsid w:val="00697303"/>
    <w:rsid w:val="006A080D"/>
    <w:rsid w:val="006A4823"/>
    <w:rsid w:val="006B7556"/>
    <w:rsid w:val="00701B6D"/>
    <w:rsid w:val="007534F0"/>
    <w:rsid w:val="00755432"/>
    <w:rsid w:val="00812927"/>
    <w:rsid w:val="00815B83"/>
    <w:rsid w:val="00856146"/>
    <w:rsid w:val="00856A39"/>
    <w:rsid w:val="008D5020"/>
    <w:rsid w:val="008E2D10"/>
    <w:rsid w:val="008E7E0A"/>
    <w:rsid w:val="00905F5B"/>
    <w:rsid w:val="00943115"/>
    <w:rsid w:val="009502B1"/>
    <w:rsid w:val="009809E3"/>
    <w:rsid w:val="00991035"/>
    <w:rsid w:val="009B327E"/>
    <w:rsid w:val="009C5471"/>
    <w:rsid w:val="009F4199"/>
    <w:rsid w:val="00A5077D"/>
    <w:rsid w:val="00A605D7"/>
    <w:rsid w:val="00A66A6E"/>
    <w:rsid w:val="00A808E6"/>
    <w:rsid w:val="00A87EE1"/>
    <w:rsid w:val="00AF4AC9"/>
    <w:rsid w:val="00B21F7C"/>
    <w:rsid w:val="00B52F0D"/>
    <w:rsid w:val="00B7332A"/>
    <w:rsid w:val="00B953FD"/>
    <w:rsid w:val="00BC24F8"/>
    <w:rsid w:val="00BD5D40"/>
    <w:rsid w:val="00BF37EE"/>
    <w:rsid w:val="00C00314"/>
    <w:rsid w:val="00C37F95"/>
    <w:rsid w:val="00C92248"/>
    <w:rsid w:val="00C97CFA"/>
    <w:rsid w:val="00CA55CE"/>
    <w:rsid w:val="00CB5581"/>
    <w:rsid w:val="00CE1688"/>
    <w:rsid w:val="00CE3F0A"/>
    <w:rsid w:val="00D36419"/>
    <w:rsid w:val="00D87B4C"/>
    <w:rsid w:val="00E0420E"/>
    <w:rsid w:val="00E52BA7"/>
    <w:rsid w:val="00E94A9D"/>
    <w:rsid w:val="00EB50D7"/>
    <w:rsid w:val="00EE0081"/>
    <w:rsid w:val="00EE195D"/>
    <w:rsid w:val="00EF3425"/>
    <w:rsid w:val="00F23E44"/>
    <w:rsid w:val="00F318C2"/>
    <w:rsid w:val="00F44599"/>
    <w:rsid w:val="00F57F46"/>
    <w:rsid w:val="00F66066"/>
    <w:rsid w:val="00FB3305"/>
    <w:rsid w:val="00FC2F5E"/>
    <w:rsid w:val="00F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6B5B"/>
  <w15:chartTrackingRefBased/>
  <w15:docId w15:val="{91801E44-44A6-4C04-B60F-F7671C55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32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F75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5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5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5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5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070E-40EE-49E7-A63C-4C6E9C05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Microsoft Office User</cp:lastModifiedBy>
  <cp:revision>2</cp:revision>
  <dcterms:created xsi:type="dcterms:W3CDTF">2021-03-12T15:42:00Z</dcterms:created>
  <dcterms:modified xsi:type="dcterms:W3CDTF">2021-03-12T15:42:00Z</dcterms:modified>
</cp:coreProperties>
</file>