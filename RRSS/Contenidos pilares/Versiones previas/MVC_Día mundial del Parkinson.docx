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6ABF" w14:textId="77777777" w:rsidR="00702543" w:rsidRPr="00702543" w:rsidRDefault="00702543" w:rsidP="007025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L"/>
        </w:rPr>
        <w:t>Día mundial del Parkinson</w:t>
      </w:r>
    </w:p>
    <w:p w14:paraId="76FB2808" w14:textId="6E96DC79" w:rsid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C950F49" w14:textId="449C5D2C" w:rsidR="00D22571" w:rsidRDefault="00D22571" w:rsidP="00702543">
      <w:pPr>
        <w:spacing w:after="0" w:line="240" w:lineRule="auto"/>
        <w:rPr>
          <w:ins w:id="0" w:author="Maria Victoria Colmenares Macia" w:date="2021-04-05T17:13:00Z"/>
          <w:rFonts w:ascii="Times New Roman" w:eastAsia="Times New Roman" w:hAnsi="Times New Roman" w:cs="Times New Roman"/>
          <w:sz w:val="24"/>
          <w:szCs w:val="24"/>
          <w:lang w:eastAsia="es-CL"/>
        </w:rPr>
      </w:pPr>
      <w:ins w:id="1" w:author="Maria Victoria Colmenares Macia" w:date="2021-04-05T17:13:00Z">
        <w:r>
          <w:rPr>
            <w:rFonts w:ascii="Times New Roman" w:eastAsia="Times New Roman" w:hAnsi="Times New Roman" w:cs="Times New Roman"/>
            <w:sz w:val="24"/>
            <w:szCs w:val="24"/>
            <w:lang w:eastAsia="es-CL"/>
          </w:rPr>
          <w:t xml:space="preserve">¿Qué es </w:t>
        </w:r>
      </w:ins>
      <w:ins w:id="2" w:author="Maria Victoria Colmenares Macia" w:date="2021-04-05T17:27:00Z">
        <w:r w:rsidR="0030396E">
          <w:rPr>
            <w:rFonts w:ascii="Times New Roman" w:eastAsia="Times New Roman" w:hAnsi="Times New Roman" w:cs="Times New Roman"/>
            <w:sz w:val="24"/>
            <w:szCs w:val="24"/>
            <w:lang w:eastAsia="es-CL"/>
          </w:rPr>
          <w:t>la enfermedad del</w:t>
        </w:r>
      </w:ins>
      <w:ins w:id="3" w:author="Maria Victoria Colmenares Macia" w:date="2021-04-05T17:13:00Z">
        <w:r>
          <w:rPr>
            <w:rFonts w:ascii="Times New Roman" w:eastAsia="Times New Roman" w:hAnsi="Times New Roman" w:cs="Times New Roman"/>
            <w:sz w:val="24"/>
            <w:szCs w:val="24"/>
            <w:lang w:eastAsia="es-CL"/>
          </w:rPr>
          <w:t xml:space="preserve"> Parkinson?</w:t>
        </w:r>
      </w:ins>
    </w:p>
    <w:p w14:paraId="494C331B" w14:textId="77777777" w:rsidR="00D22571" w:rsidRPr="00702543" w:rsidRDefault="00D22571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3BA47C" w14:textId="0248EBDA" w:rsidR="00702543" w:rsidRPr="00702543" w:rsidRDefault="00702543" w:rsidP="00702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i/>
          <w:iCs/>
          <w:color w:val="000000"/>
          <w:lang w:eastAsia="es-CL"/>
        </w:rPr>
        <w:tab/>
        <w:t>“</w:t>
      </w:r>
      <w:ins w:id="4" w:author="Maria Victoria Colmenares Macia" w:date="2021-04-05T17:27:00Z">
        <w:r w:rsidR="00D22571">
          <w:rPr>
            <w:rFonts w:ascii="Calibri" w:eastAsia="Times New Roman" w:hAnsi="Calibri" w:cs="Calibri"/>
            <w:i/>
            <w:iCs/>
            <w:color w:val="000000"/>
            <w:lang w:eastAsia="es-CL"/>
          </w:rPr>
          <w:fldChar w:fldCharType="begin"/>
        </w:r>
        <w:r w:rsidR="00D22571">
          <w:rPr>
            <w:rFonts w:ascii="Calibri" w:eastAsia="Times New Roman" w:hAnsi="Calibri" w:cs="Calibri"/>
            <w:i/>
            <w:iCs/>
            <w:color w:val="000000"/>
            <w:lang w:eastAsia="es-CL"/>
          </w:rPr>
          <w:instrText xml:space="preserve"> HYPERLINK "https://www.observatoridiscapacitat.org/es/dia-mundial-parkinson" </w:instrText>
        </w:r>
        <w:r w:rsidR="00D22571">
          <w:rPr>
            <w:rFonts w:ascii="Calibri" w:eastAsia="Times New Roman" w:hAnsi="Calibri" w:cs="Calibri"/>
            <w:i/>
            <w:iCs/>
            <w:color w:val="000000"/>
            <w:lang w:eastAsia="es-CL"/>
          </w:rPr>
        </w:r>
        <w:r w:rsidR="00D22571">
          <w:rPr>
            <w:rFonts w:ascii="Calibri" w:eastAsia="Times New Roman" w:hAnsi="Calibri" w:cs="Calibri"/>
            <w:i/>
            <w:iCs/>
            <w:color w:val="000000"/>
            <w:lang w:eastAsia="es-CL"/>
          </w:rPr>
          <w:fldChar w:fldCharType="separate"/>
        </w:r>
        <w:r w:rsidRPr="00D22571">
          <w:rPr>
            <w:rStyle w:val="Hipervnculo"/>
            <w:rFonts w:ascii="Calibri" w:eastAsia="Times New Roman" w:hAnsi="Calibri" w:cs="Calibri"/>
            <w:i/>
            <w:iCs/>
            <w:lang w:eastAsia="es-CL"/>
          </w:rPr>
          <w:t>Se trata de una enfermedad degenerativa, crónica y progresiva que afecta al sistema nervioso central y, en concreto, a las estructuras del cerebro responsables de la coordinación motriz, el tono muscular y la postura. El Parkinson provoca una degeneración de la llamada “sustancia negra”, que contiene la dopamina, hormona que regula el movimiento. Por ello, los síntomas más frecuentes son temblores, rigidez muscular, bradicinesia y anomalías posturales</w:t>
        </w:r>
        <w:r w:rsidR="00D22571">
          <w:rPr>
            <w:rFonts w:ascii="Calibri" w:eastAsia="Times New Roman" w:hAnsi="Calibri" w:cs="Calibri"/>
            <w:i/>
            <w:iCs/>
            <w:color w:val="000000"/>
            <w:lang w:eastAsia="es-CL"/>
          </w:rPr>
          <w:fldChar w:fldCharType="end"/>
        </w:r>
      </w:ins>
      <w:r w:rsidRPr="00702543">
        <w:rPr>
          <w:rFonts w:ascii="Calibri" w:eastAsia="Times New Roman" w:hAnsi="Calibri" w:cs="Calibri"/>
          <w:i/>
          <w:iCs/>
          <w:color w:val="000000"/>
          <w:lang w:eastAsia="es-CL"/>
        </w:rPr>
        <w:t>”</w:t>
      </w:r>
      <w:del w:id="5" w:author="Maria Victoria Colmenares Macia" w:date="2021-04-05T17:27:00Z">
        <w:r w:rsidRPr="00702543" w:rsidDel="00D22571">
          <w:rPr>
            <w:rFonts w:ascii="Calibri" w:eastAsia="Times New Roman" w:hAnsi="Calibri" w:cs="Calibri"/>
            <w:i/>
            <w:iCs/>
            <w:color w:val="000000"/>
            <w:lang w:eastAsia="es-CL"/>
          </w:rPr>
          <w:delText>(1)</w:delText>
        </w:r>
      </w:del>
    </w:p>
    <w:p w14:paraId="3721D9FA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B416C0" w14:textId="6A79DFAD" w:rsidR="00702543" w:rsidRPr="00702543" w:rsidRDefault="00702543" w:rsidP="00702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tab/>
      </w:r>
      <w:ins w:id="6" w:author="Maria Victoria Colmenares Macia" w:date="2021-04-05T17:27:00Z">
        <w:r w:rsidR="0030396E"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 w:rsidR="0030396E"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"https://www.observatoridiscapacitat.org/es/dia-mundial-parkinson" </w:instrText>
        </w:r>
        <w:r w:rsidR="0030396E">
          <w:rPr>
            <w:rFonts w:ascii="Calibri" w:eastAsia="Times New Roman" w:hAnsi="Calibri" w:cs="Calibri"/>
            <w:color w:val="000000"/>
            <w:lang w:eastAsia="es-CL"/>
          </w:rPr>
        </w:r>
        <w:r w:rsidR="0030396E"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Pr="0030396E">
          <w:rPr>
            <w:rStyle w:val="Hipervnculo"/>
            <w:rFonts w:ascii="Calibri" w:eastAsia="Times New Roman" w:hAnsi="Calibri" w:cs="Calibri"/>
            <w:lang w:eastAsia="es-CL"/>
          </w:rPr>
          <w:t>El día 11 de abril se celebra el día mundial de la Enfermedad del Parkinson (EP), enfermedad nombrada por el médico que la descubrió en el año 1817, Dr. James Parkinson.</w:t>
        </w:r>
        <w:r w:rsidR="0030396E"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Pr="00702543">
        <w:rPr>
          <w:rFonts w:ascii="Calibri" w:eastAsia="Times New Roman" w:hAnsi="Calibri" w:cs="Calibri"/>
          <w:color w:val="000000"/>
          <w:lang w:eastAsia="es-CL"/>
        </w:rPr>
        <w:t xml:space="preserve"> </w:t>
      </w:r>
      <w:del w:id="7" w:author="Maria Victoria Colmenares Macia" w:date="2021-04-05T17:27:00Z">
        <w:r w:rsidRPr="00702543" w:rsidDel="0030396E">
          <w:rPr>
            <w:rFonts w:ascii="Calibri" w:eastAsia="Times New Roman" w:hAnsi="Calibri" w:cs="Calibri"/>
            <w:color w:val="000000"/>
            <w:lang w:eastAsia="es-CL"/>
          </w:rPr>
          <w:delText>(1)</w:delText>
        </w:r>
      </w:del>
    </w:p>
    <w:p w14:paraId="1FD98FCE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6E9352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tab/>
        <w:t>Acá te contamos 10 datos respecto a esta enfermedad:</w:t>
      </w:r>
    </w:p>
    <w:p w14:paraId="4516A78D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1126A252" w14:textId="2605C8DA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8" w:author="Maria Victoria Colmenares Macia" w:date="2021-04-05T18:43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"https://www.sen.es/saladeprensa/pdf/Link238.pdf"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La Enfermedad de Parkinson es el segundo trastorno neurológico más frecuentemente diagnosticado en mayores de 60 años, luego del Alzheimer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>. (2)</w:t>
      </w:r>
    </w:p>
    <w:p w14:paraId="122DCBF4" w14:textId="635FBDE3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9" w:author="Maria Victoria Colmenares Macia" w:date="2021-04-05T18:44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"https://www.mayoclinic.org/es-es/diseases-conditions/parkinsons-disease/symptoms-causes/syc-20376055"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No se conoce la causa de la Enfermedad de Parkinson, sin embargo, la genética y los desencadenantes ambientales parecen influir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>. (3)</w:t>
      </w:r>
    </w:p>
    <w:p w14:paraId="01F610E8" w14:textId="0316120A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0" w:author="Maria Victoria Colmenares Macia" w:date="2021-04-05T18:44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"https://www.parkinson.org/sites/default/files/attachments/Acerca-de-la-Enferdmedad-de-Parkinson.pdf"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Un estimado de 10 millones de personas en el mundo viven con EP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>. (4)</w:t>
      </w:r>
    </w:p>
    <w:p w14:paraId="57F34FC6" w14:textId="7C22D637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1" w:author="Maria Victoria Colmenares Macia" w:date="2021-04-05T18:43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"https://www.sen.es/saladeprensa/pdf/Link238.pdf"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En España, entre 120.000 y 150.000 padecen Enfermedad del Parkinson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 xml:space="preserve"> (2). </w:t>
      </w:r>
      <w:ins w:id="12" w:author="Maria Victoria Colmenares Macia" w:date="2021-04-05T18:44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"https://www.parkinson.org/sites/default/files/attachments/Acerca-de-la-Enferdmedad-de-Parkinson.pdf"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 xml:space="preserve">Mientras que en </w:t>
        </w:r>
        <w:proofErr w:type="gramStart"/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EEUU</w:t>
        </w:r>
        <w:proofErr w:type="gramEnd"/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 xml:space="preserve"> 1 millón de personas vive con esta enfermedad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 xml:space="preserve"> (4).</w:t>
      </w:r>
    </w:p>
    <w:p w14:paraId="2C484150" w14:textId="3D7C148A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3" w:author="Maria Victoria Colmenares Macia" w:date="2021-04-05T18:45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"https://www.parkinson.org/sites/default/files/attachments/Acerca-de-la-Enferdmedad-de-Parkinson.pdf"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 xml:space="preserve">Cada año se diagnostican 60.000 casos de EP en </w:t>
        </w:r>
        <w:proofErr w:type="gramStart"/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EEUU</w:t>
        </w:r>
        <w:proofErr w:type="gramEnd"/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 xml:space="preserve"> (4) y </w:t>
      </w:r>
      <w:ins w:id="14" w:author="Maria Victoria Colmenares Macia" w:date="2021-04-05T18:43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"https://www.sen.es/saladeprensa/pdf/Link238.pdf"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10.000 casos en España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 xml:space="preserve"> (2).</w:t>
      </w:r>
    </w:p>
    <w:p w14:paraId="6AFE777F" w14:textId="0F1DEEAC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5" w:author="Maria Victoria Colmenares Macia" w:date="2021-04-05T18:45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"https://www.parkinson.org/sites/default/files/attachments/Acerca-de-la-Enferdmedad-de-Parkinson.pdf"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La edad promedio para su aparición es a los 60 años. Sin embargo, alrededor de un 10% de las personas son diagnosticadas antes de los 50 años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>. (4)</w:t>
      </w:r>
    </w:p>
    <w:p w14:paraId="3F3B3062" w14:textId="64A0628E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6" w:author="Maria Victoria Colmenares Macia" w:date="2021-04-05T18:43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"https://www.sen.es/saladeprensa/pdf/Link238.pdf"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La depresión puede ser la primera manifestación de EP.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 xml:space="preserve"> (2)</w:t>
      </w:r>
    </w:p>
    <w:p w14:paraId="5CBBF325" w14:textId="2DD7E2D1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7" w:author="Maria Victoria Colmenares Macia" w:date="2021-04-05T18:43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"https://www.sen.es/saladeprensa/pdf/Link238.pdf"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Los pacientes tardan entre 1 y 3 años en ser diagnosticados.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 xml:space="preserve"> (2)</w:t>
      </w:r>
    </w:p>
    <w:p w14:paraId="316BC096" w14:textId="7959F9E9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8" w:author="Maria Victoria Colmenares Macia" w:date="2021-04-05T18:44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"https://www.sen.es/saladeprensa/pdf/Link238.pdf"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Entre el 20% y 25% de personas diagnosticadas con EP requieren un ingreso hospitalario anual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>. (2)</w:t>
      </w:r>
    </w:p>
    <w:p w14:paraId="0DC814C9" w14:textId="43F8F297" w:rsidR="00702543" w:rsidRPr="00702543" w:rsidRDefault="004742FA" w:rsidP="00702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ins w:id="19" w:author="Maria Victoria Colmenares Macia" w:date="2021-04-05T18:45:00Z">
        <w:r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"https://www.who.int/mediacentre/news/releases/2007/pr04/es/" </w:instrText>
        </w:r>
        <w:r>
          <w:rPr>
            <w:rFonts w:ascii="Calibri" w:eastAsia="Times New Roman" w:hAnsi="Calibri" w:cs="Calibri"/>
            <w:color w:val="000000"/>
            <w:lang w:eastAsia="es-CL"/>
          </w:rPr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="00702543" w:rsidRPr="004742FA">
          <w:rPr>
            <w:rStyle w:val="Hipervnculo"/>
            <w:rFonts w:ascii="Calibri" w:eastAsia="Times New Roman" w:hAnsi="Calibri" w:cs="Calibri"/>
            <w:lang w:eastAsia="es-CL"/>
          </w:rPr>
          <w:t>Se estima que 6,8 millones de personas mueren cada año debido a trastornos neurológicos</w:t>
        </w:r>
        <w:r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702543" w:rsidRPr="00702543">
        <w:rPr>
          <w:rFonts w:ascii="Calibri" w:eastAsia="Times New Roman" w:hAnsi="Calibri" w:cs="Calibri"/>
          <w:color w:val="000000"/>
          <w:lang w:eastAsia="es-CL"/>
        </w:rPr>
        <w:t>. (5)</w:t>
      </w:r>
    </w:p>
    <w:p w14:paraId="4FD211C6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900BFF5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t>Fuentes:</w:t>
      </w:r>
    </w:p>
    <w:p w14:paraId="3CD0EA7A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5C0274F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t xml:space="preserve">1 </w:t>
      </w:r>
      <w:proofErr w:type="gramStart"/>
      <w:r w:rsidRPr="00702543">
        <w:rPr>
          <w:rFonts w:ascii="Calibri" w:eastAsia="Times New Roman" w:hAnsi="Calibri" w:cs="Calibri"/>
          <w:color w:val="000000"/>
          <w:lang w:eastAsia="es-CL"/>
        </w:rPr>
        <w:t>Observatorio</w:t>
      </w:r>
      <w:proofErr w:type="gramEnd"/>
      <w:r w:rsidRPr="00702543">
        <w:rPr>
          <w:rFonts w:ascii="Calibri" w:eastAsia="Times New Roman" w:hAnsi="Calibri" w:cs="Calibri"/>
          <w:color w:val="000000"/>
          <w:lang w:eastAsia="es-CL"/>
        </w:rPr>
        <w:t xml:space="preserve"> Discapacidad Física. </w:t>
      </w:r>
      <w:hyperlink r:id="rId5" w:history="1">
        <w:r w:rsidRPr="00702543">
          <w:rPr>
            <w:rFonts w:ascii="Calibri" w:eastAsia="Times New Roman" w:hAnsi="Calibri" w:cs="Calibri"/>
            <w:color w:val="0563C1"/>
            <w:u w:val="single"/>
            <w:lang w:eastAsia="es-CL"/>
          </w:rPr>
          <w:t>https://www.observatoridiscapacitat.org/es/dia-mundial-parkinson</w:t>
        </w:r>
      </w:hyperlink>
      <w:r w:rsidRPr="00702543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27B0C523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3879579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t xml:space="preserve">2 </w:t>
      </w:r>
      <w:proofErr w:type="gramStart"/>
      <w:r w:rsidRPr="00702543">
        <w:rPr>
          <w:rFonts w:ascii="Calibri" w:eastAsia="Times New Roman" w:hAnsi="Calibri" w:cs="Calibri"/>
          <w:color w:val="000000"/>
          <w:lang w:eastAsia="es-CL"/>
        </w:rPr>
        <w:t>Sociedad</w:t>
      </w:r>
      <w:proofErr w:type="gramEnd"/>
      <w:r w:rsidRPr="00702543">
        <w:rPr>
          <w:rFonts w:ascii="Calibri" w:eastAsia="Times New Roman" w:hAnsi="Calibri" w:cs="Calibri"/>
          <w:color w:val="000000"/>
          <w:lang w:eastAsia="es-CL"/>
        </w:rPr>
        <w:t xml:space="preserve"> Española de Neurología (SEN). </w:t>
      </w:r>
      <w:hyperlink r:id="rId6" w:history="1">
        <w:r w:rsidRPr="00702543">
          <w:rPr>
            <w:rFonts w:ascii="Calibri" w:eastAsia="Times New Roman" w:hAnsi="Calibri" w:cs="Calibri"/>
            <w:color w:val="0563C1"/>
            <w:u w:val="single"/>
            <w:lang w:eastAsia="es-CL"/>
          </w:rPr>
          <w:t>https://www.sen.es/saladeprensa/pdf/Link238.pdf</w:t>
        </w:r>
      </w:hyperlink>
      <w:r w:rsidRPr="00702543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437E20EB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8C1A8AB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t xml:space="preserve">3 </w:t>
      </w:r>
      <w:proofErr w:type="gramStart"/>
      <w:r w:rsidRPr="00702543">
        <w:rPr>
          <w:rFonts w:ascii="Calibri" w:eastAsia="Times New Roman" w:hAnsi="Calibri" w:cs="Calibri"/>
          <w:color w:val="000000"/>
          <w:lang w:eastAsia="es-CL"/>
        </w:rPr>
        <w:t>Mayo</w:t>
      </w:r>
      <w:proofErr w:type="gramEnd"/>
      <w:r w:rsidRPr="00702543">
        <w:rPr>
          <w:rFonts w:ascii="Calibri" w:eastAsia="Times New Roman" w:hAnsi="Calibri" w:cs="Calibri"/>
          <w:color w:val="000000"/>
          <w:lang w:eastAsia="es-CL"/>
        </w:rPr>
        <w:t xml:space="preserve"> </w:t>
      </w:r>
      <w:proofErr w:type="spellStart"/>
      <w:r w:rsidRPr="00702543">
        <w:rPr>
          <w:rFonts w:ascii="Calibri" w:eastAsia="Times New Roman" w:hAnsi="Calibri" w:cs="Calibri"/>
          <w:color w:val="000000"/>
          <w:lang w:eastAsia="es-CL"/>
        </w:rPr>
        <w:t>Clinic</w:t>
      </w:r>
      <w:proofErr w:type="spellEnd"/>
      <w:r w:rsidRPr="00702543">
        <w:rPr>
          <w:rFonts w:ascii="Calibri" w:eastAsia="Times New Roman" w:hAnsi="Calibri" w:cs="Calibri"/>
          <w:color w:val="000000"/>
          <w:lang w:eastAsia="es-CL"/>
        </w:rPr>
        <w:t xml:space="preserve">. </w:t>
      </w:r>
      <w:hyperlink r:id="rId7" w:history="1">
        <w:r w:rsidRPr="00702543">
          <w:rPr>
            <w:rFonts w:ascii="Calibri" w:eastAsia="Times New Roman" w:hAnsi="Calibri" w:cs="Calibri"/>
            <w:color w:val="0563C1"/>
            <w:u w:val="single"/>
            <w:lang w:eastAsia="es-CL"/>
          </w:rPr>
          <w:t>https://www.mayoclinic.org/es-es/diseases-conditions/parkinsons-disease/symptoms-causes/syc-20376055</w:t>
        </w:r>
      </w:hyperlink>
    </w:p>
    <w:p w14:paraId="18708509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FAC66BD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t xml:space="preserve">4 </w:t>
      </w:r>
      <w:proofErr w:type="spellStart"/>
      <w:r w:rsidRPr="00702543">
        <w:rPr>
          <w:rFonts w:ascii="Calibri" w:eastAsia="Times New Roman" w:hAnsi="Calibri" w:cs="Calibri"/>
          <w:color w:val="000000"/>
          <w:lang w:eastAsia="es-CL"/>
        </w:rPr>
        <w:t>Parkinson’s</w:t>
      </w:r>
      <w:proofErr w:type="spellEnd"/>
      <w:r w:rsidRPr="00702543">
        <w:rPr>
          <w:rFonts w:ascii="Calibri" w:eastAsia="Times New Roman" w:hAnsi="Calibri" w:cs="Calibri"/>
          <w:color w:val="000000"/>
          <w:lang w:eastAsia="es-CL"/>
        </w:rPr>
        <w:t xml:space="preserve"> </w:t>
      </w:r>
      <w:proofErr w:type="spellStart"/>
      <w:r w:rsidRPr="00702543">
        <w:rPr>
          <w:rFonts w:ascii="Calibri" w:eastAsia="Times New Roman" w:hAnsi="Calibri" w:cs="Calibri"/>
          <w:color w:val="000000"/>
          <w:lang w:eastAsia="es-CL"/>
        </w:rPr>
        <w:t>Foundation</w:t>
      </w:r>
      <w:proofErr w:type="spellEnd"/>
      <w:r w:rsidRPr="00702543">
        <w:rPr>
          <w:rFonts w:ascii="Calibri" w:eastAsia="Times New Roman" w:hAnsi="Calibri" w:cs="Calibri"/>
          <w:color w:val="000000"/>
          <w:lang w:eastAsia="es-CL"/>
        </w:rPr>
        <w:t xml:space="preserve">. </w:t>
      </w:r>
      <w:hyperlink r:id="rId8" w:history="1">
        <w:r w:rsidRPr="00702543">
          <w:rPr>
            <w:rFonts w:ascii="Calibri" w:eastAsia="Times New Roman" w:hAnsi="Calibri" w:cs="Calibri"/>
            <w:color w:val="0563C1"/>
            <w:u w:val="single"/>
            <w:lang w:eastAsia="es-CL"/>
          </w:rPr>
          <w:t>https://www.parkinson.org/sites/default/files/attachments/Acerca-de-la-Enferdmedad-de-Parkinson.pdf</w:t>
        </w:r>
      </w:hyperlink>
      <w:r w:rsidRPr="00702543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03EE2A8B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2E2CDB7" w14:textId="77777777" w:rsidR="00702543" w:rsidRPr="00702543" w:rsidRDefault="00702543" w:rsidP="0070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543">
        <w:rPr>
          <w:rFonts w:ascii="Calibri" w:eastAsia="Times New Roman" w:hAnsi="Calibri" w:cs="Calibri"/>
          <w:color w:val="000000"/>
          <w:lang w:eastAsia="es-CL"/>
        </w:rPr>
        <w:lastRenderedPageBreak/>
        <w:t xml:space="preserve">5 </w:t>
      </w:r>
      <w:proofErr w:type="gramStart"/>
      <w:r w:rsidRPr="00702543">
        <w:rPr>
          <w:rFonts w:ascii="Calibri" w:eastAsia="Times New Roman" w:hAnsi="Calibri" w:cs="Calibri"/>
          <w:color w:val="000000"/>
          <w:lang w:eastAsia="es-CL"/>
        </w:rPr>
        <w:t>Organización</w:t>
      </w:r>
      <w:proofErr w:type="gramEnd"/>
      <w:r w:rsidRPr="00702543">
        <w:rPr>
          <w:rFonts w:ascii="Calibri" w:eastAsia="Times New Roman" w:hAnsi="Calibri" w:cs="Calibri"/>
          <w:color w:val="000000"/>
          <w:lang w:eastAsia="es-CL"/>
        </w:rPr>
        <w:t xml:space="preserve"> Mundial de la Salud (OMS). </w:t>
      </w:r>
      <w:hyperlink r:id="rId9" w:history="1">
        <w:r w:rsidRPr="00702543">
          <w:rPr>
            <w:rFonts w:ascii="Calibri" w:eastAsia="Times New Roman" w:hAnsi="Calibri" w:cs="Calibri"/>
            <w:color w:val="0563C1"/>
            <w:u w:val="single"/>
            <w:lang w:eastAsia="es-CL"/>
          </w:rPr>
          <w:t>https://www.who.int/mediacentre/news/releases/2007/pr04/es/</w:t>
        </w:r>
      </w:hyperlink>
      <w:r w:rsidRPr="00702543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777DA707" w14:textId="77777777" w:rsidR="00395D1F" w:rsidRDefault="004742FA"/>
    <w:sectPr w:rsidR="00395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B731D"/>
    <w:multiLevelType w:val="multilevel"/>
    <w:tmpl w:val="0522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43"/>
    <w:rsid w:val="0028226C"/>
    <w:rsid w:val="0030396E"/>
    <w:rsid w:val="003063D6"/>
    <w:rsid w:val="004742FA"/>
    <w:rsid w:val="00702543"/>
    <w:rsid w:val="00D2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EC22"/>
  <w15:chartTrackingRefBased/>
  <w15:docId w15:val="{45675198-50F9-47D0-8C28-F5C08211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25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kinson.org/sites/default/files/attachments/Acerca-de-la-Enferdmedad-de-Parkins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es-es/diseases-conditions/parkinsons-disease/symptoms-causes/syc-203760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n.es/saladeprensa/pdf/Link238.pdf" TargetMode="External"/><Relationship Id="rId11" Type="http://schemas.microsoft.com/office/2011/relationships/people" Target="people.xml"/><Relationship Id="rId5" Type="http://schemas.openxmlformats.org/officeDocument/2006/relationships/hyperlink" Target="https://www.observatoridiscapacitat.org/es/dia-mundial-parkin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o.int/mediacentre/news/releases/2007/pr04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Maria Victoria Colmenares Macia</cp:lastModifiedBy>
  <cp:revision>1</cp:revision>
  <dcterms:created xsi:type="dcterms:W3CDTF">2021-04-04T17:26:00Z</dcterms:created>
  <dcterms:modified xsi:type="dcterms:W3CDTF">2021-04-05T22:45:00Z</dcterms:modified>
</cp:coreProperties>
</file>