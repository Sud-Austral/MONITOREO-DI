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7E42" w:rsidRPr="00DC6E02" w:rsidRDefault="00EF5072">
      <w:pPr>
        <w:jc w:val="both"/>
        <w:rPr>
          <w:rFonts w:asciiTheme="majorHAnsi" w:hAnsiTheme="majorHAnsi" w:cstheme="majorHAnsi"/>
          <w:b/>
        </w:rPr>
      </w:pPr>
      <w:r w:rsidRPr="00DC6E02">
        <w:rPr>
          <w:rFonts w:asciiTheme="majorHAnsi" w:hAnsiTheme="majorHAnsi" w:cstheme="majorHAnsi"/>
          <w:b/>
        </w:rPr>
        <w:t>Día mundial de los derechos del consumidor</w:t>
      </w:r>
    </w:p>
    <w:p w14:paraId="00000002" w14:textId="521F976F" w:rsidR="00507E42" w:rsidRDefault="0012549E">
      <w:pPr>
        <w:jc w:val="both"/>
        <w:rPr>
          <w:ins w:id="0" w:author="Maria Victoria Colmenares Macia" w:date="2021-03-12T17:12:00Z"/>
          <w:rFonts w:asciiTheme="majorHAnsi" w:hAnsiTheme="majorHAnsi" w:cstheme="majorHAnsi"/>
        </w:rPr>
      </w:pPr>
      <w:ins w:id="1" w:author="Maria Victoria Colmenares Macia" w:date="2021-03-12T17:12:00Z">
        <w:r>
          <w:rPr>
            <w:rFonts w:asciiTheme="majorHAnsi" w:hAnsiTheme="majorHAnsi" w:cstheme="majorHAnsi"/>
          </w:rPr>
          <w:t>¿</w:t>
        </w:r>
      </w:ins>
      <w:ins w:id="2" w:author="Maria Victoria Colmenares Macia" w:date="2021-03-12T17:09:00Z">
        <w:r w:rsidR="009771C0">
          <w:rPr>
            <w:rFonts w:asciiTheme="majorHAnsi" w:hAnsiTheme="majorHAnsi" w:cstheme="majorHAnsi"/>
          </w:rPr>
          <w:t>Sa</w:t>
        </w:r>
      </w:ins>
      <w:ins w:id="3" w:author="Maria Victoria Colmenares Macia" w:date="2021-03-12T17:11:00Z">
        <w:r w:rsidR="009771C0">
          <w:rPr>
            <w:rFonts w:asciiTheme="majorHAnsi" w:hAnsiTheme="majorHAnsi" w:cstheme="majorHAnsi"/>
          </w:rPr>
          <w:t xml:space="preserve">bías que el 15 de marzo </w:t>
        </w:r>
      </w:ins>
      <w:ins w:id="4" w:author="Maria Victoria Colmenares Macia" w:date="2021-03-12T17:12:00Z">
        <w:r>
          <w:rPr>
            <w:rFonts w:asciiTheme="majorHAnsi" w:hAnsiTheme="majorHAnsi" w:cstheme="majorHAnsi"/>
          </w:rPr>
          <w:t>se celebra el día mundial de los derechos del consumir?</w:t>
        </w:r>
      </w:ins>
    </w:p>
    <w:p w14:paraId="43D8B502" w14:textId="670C6B80" w:rsidR="0012549E" w:rsidRDefault="0012549E">
      <w:pPr>
        <w:jc w:val="both"/>
        <w:rPr>
          <w:ins w:id="5" w:author="Maria Victoria Colmenares Macia" w:date="2021-03-12T17:13:00Z"/>
          <w:rFonts w:asciiTheme="majorHAnsi" w:hAnsiTheme="majorHAnsi" w:cstheme="majorHAnsi"/>
        </w:rPr>
      </w:pPr>
      <w:ins w:id="6" w:author="Maria Victoria Colmenares Macia" w:date="2021-03-12T17:16:00Z">
        <w:r>
          <w:rPr>
            <w:noProof/>
          </w:rPr>
          <w:drawing>
            <wp:anchor distT="0" distB="0" distL="114300" distR="114300" simplePos="0" relativeHeight="251658240" behindDoc="0" locked="0" layoutInCell="1" allowOverlap="1" wp14:anchorId="606575FE" wp14:editId="5CDD40EF">
              <wp:simplePos x="0" y="0"/>
              <wp:positionH relativeFrom="column">
                <wp:posOffset>4533900</wp:posOffset>
              </wp:positionH>
              <wp:positionV relativeFrom="paragraph">
                <wp:posOffset>7620</wp:posOffset>
              </wp:positionV>
              <wp:extent cx="1029335" cy="14382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9335" cy="1438275"/>
                      </a:xfrm>
                      <a:prstGeom prst="rect">
                        <a:avLst/>
                      </a:prstGeom>
                      <a:noFill/>
                      <a:ln>
                        <a:noFill/>
                      </a:ln>
                    </pic:spPr>
                  </pic:pic>
                </a:graphicData>
              </a:graphic>
            </wp:anchor>
          </w:drawing>
        </w:r>
      </w:ins>
    </w:p>
    <w:p w14:paraId="2EFB86DE" w14:textId="4604F99A" w:rsidR="0012549E" w:rsidRDefault="0012549E">
      <w:pPr>
        <w:jc w:val="both"/>
        <w:rPr>
          <w:ins w:id="7" w:author="Maria Victoria Colmenares Macia" w:date="2021-03-12T17:20:00Z"/>
          <w:rFonts w:asciiTheme="majorHAnsi" w:hAnsiTheme="majorHAnsi" w:cstheme="majorHAnsi"/>
        </w:rPr>
      </w:pPr>
      <w:ins w:id="8" w:author="Maria Victoria Colmenares Macia" w:date="2021-03-12T17:13:00Z">
        <w:r>
          <w:rPr>
            <w:rFonts w:asciiTheme="majorHAnsi" w:hAnsiTheme="majorHAnsi" w:cstheme="majorHAnsi"/>
          </w:rPr>
          <w:t>Como dato interesante, este día tiene como origen el discurso del presidente estadounidense</w:t>
        </w:r>
      </w:ins>
      <w:ins w:id="9" w:author="Maria Victoria Colmenares Macia" w:date="2021-03-12T17:14:00Z">
        <w:r>
          <w:rPr>
            <w:rFonts w:asciiTheme="majorHAnsi" w:hAnsiTheme="majorHAnsi" w:cstheme="majorHAnsi"/>
          </w:rPr>
          <w:t xml:space="preserve"> John F. Kennedy, qui</w:t>
        </w:r>
      </w:ins>
      <w:ins w:id="10" w:author="Maria Victoria Colmenares Macia" w:date="2021-03-12T17:15:00Z">
        <w:r>
          <w:rPr>
            <w:rFonts w:asciiTheme="majorHAnsi" w:hAnsiTheme="majorHAnsi" w:cstheme="majorHAnsi"/>
          </w:rPr>
          <w:t>é</w:t>
        </w:r>
      </w:ins>
      <w:ins w:id="11" w:author="Maria Victoria Colmenares Macia" w:date="2021-03-12T17:14:00Z">
        <w:r>
          <w:rPr>
            <w:rFonts w:asciiTheme="majorHAnsi" w:hAnsiTheme="majorHAnsi" w:cstheme="majorHAnsi"/>
          </w:rPr>
          <w:t>n se dirigió al congreso</w:t>
        </w:r>
      </w:ins>
      <w:ins w:id="12" w:author="Maria Victoria Colmenares Macia" w:date="2021-03-12T17:18:00Z">
        <w:r>
          <w:rPr>
            <w:rFonts w:asciiTheme="majorHAnsi" w:hAnsiTheme="majorHAnsi" w:cstheme="majorHAnsi"/>
          </w:rPr>
          <w:t xml:space="preserve"> un 15 de marzo de </w:t>
        </w:r>
      </w:ins>
      <w:ins w:id="13" w:author="Maria Victoria Colmenares Macia" w:date="2021-03-12T17:19:00Z">
        <w:r>
          <w:rPr>
            <w:rFonts w:asciiTheme="majorHAnsi" w:hAnsiTheme="majorHAnsi" w:cstheme="majorHAnsi"/>
          </w:rPr>
          <w:t>1962</w:t>
        </w:r>
      </w:ins>
      <w:ins w:id="14" w:author="Maria Victoria Colmenares Macia" w:date="2021-03-12T17:14:00Z">
        <w:r>
          <w:rPr>
            <w:rFonts w:asciiTheme="majorHAnsi" w:hAnsiTheme="majorHAnsi" w:cstheme="majorHAnsi"/>
          </w:rPr>
          <w:t xml:space="preserve"> manifestando que </w:t>
        </w:r>
      </w:ins>
      <w:ins w:id="15" w:author="Maria Victoria Colmenares Macia" w:date="2021-03-12T17:15:00Z">
        <w:r>
          <w:rPr>
            <w:rFonts w:asciiTheme="majorHAnsi" w:hAnsiTheme="majorHAnsi" w:cstheme="majorHAnsi"/>
          </w:rPr>
          <w:t>los consumidores somos todas las personas quienes representan un grupo importante de la economía. (1)</w:t>
        </w:r>
      </w:ins>
      <w:ins w:id="16" w:author="Maria Victoria Colmenares Macia" w:date="2021-03-12T17:19:00Z">
        <w:r>
          <w:rPr>
            <w:rFonts w:asciiTheme="majorHAnsi" w:hAnsiTheme="majorHAnsi" w:cstheme="majorHAnsi"/>
          </w:rPr>
          <w:t xml:space="preserve"> Basado en este discurso, 24 años más tarde la ONU </w:t>
        </w:r>
      </w:ins>
      <w:ins w:id="17" w:author="Maria Victoria Colmenares Macia" w:date="2021-03-12T17:20:00Z">
        <w:r>
          <w:rPr>
            <w:rFonts w:asciiTheme="majorHAnsi" w:hAnsiTheme="majorHAnsi" w:cstheme="majorHAnsi"/>
          </w:rPr>
          <w:t>funda las bases para el establecimiento de los derechos del consumidor.</w:t>
        </w:r>
      </w:ins>
    </w:p>
    <w:p w14:paraId="47E851ED" w14:textId="369BC7CA" w:rsidR="0012549E" w:rsidRDefault="0012549E">
      <w:pPr>
        <w:jc w:val="both"/>
        <w:rPr>
          <w:ins w:id="18" w:author="Maria Victoria Colmenares Macia" w:date="2021-03-12T17:20:00Z"/>
          <w:rFonts w:asciiTheme="majorHAnsi" w:hAnsiTheme="majorHAnsi" w:cstheme="majorHAnsi"/>
        </w:rPr>
      </w:pPr>
    </w:p>
    <w:p w14:paraId="114C704B" w14:textId="0F556C99" w:rsidR="0012549E" w:rsidRDefault="00136054">
      <w:pPr>
        <w:jc w:val="both"/>
        <w:rPr>
          <w:ins w:id="19" w:author="Maria Victoria Colmenares Macia" w:date="2021-03-12T17:21:00Z"/>
          <w:rFonts w:asciiTheme="majorHAnsi" w:hAnsiTheme="majorHAnsi" w:cstheme="majorHAnsi"/>
        </w:rPr>
      </w:pPr>
      <w:ins w:id="20" w:author="Maria Victoria Colmenares Macia" w:date="2021-03-12T17:17:00Z">
        <w:r w:rsidRPr="0012549E">
          <w:rPr>
            <w:rFonts w:asciiTheme="majorHAnsi" w:hAnsiTheme="majorHAnsi" w:cstheme="majorHAnsi"/>
            <w:noProof/>
          </w:rPr>
          <mc:AlternateContent>
            <mc:Choice Requires="wps">
              <w:drawing>
                <wp:anchor distT="45720" distB="45720" distL="114300" distR="114300" simplePos="0" relativeHeight="251660288" behindDoc="0" locked="0" layoutInCell="1" allowOverlap="1" wp14:anchorId="547B79A6" wp14:editId="4E61219C">
                  <wp:simplePos x="0" y="0"/>
                  <wp:positionH relativeFrom="column">
                    <wp:posOffset>4391025</wp:posOffset>
                  </wp:positionH>
                  <wp:positionV relativeFrom="paragraph">
                    <wp:posOffset>10795</wp:posOffset>
                  </wp:positionV>
                  <wp:extent cx="1343025" cy="6953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95325"/>
                          </a:xfrm>
                          <a:prstGeom prst="rect">
                            <a:avLst/>
                          </a:prstGeom>
                          <a:solidFill>
                            <a:srgbClr val="FFFFFF"/>
                          </a:solidFill>
                          <a:ln w="9525">
                            <a:solidFill>
                              <a:srgbClr val="000000"/>
                            </a:solidFill>
                            <a:miter lim="800000"/>
                            <a:headEnd/>
                            <a:tailEnd/>
                          </a:ln>
                        </wps:spPr>
                        <wps:txbx>
                          <w:txbxContent>
                            <w:p w14:paraId="2B09E715" w14:textId="17AC2080" w:rsidR="0012549E" w:rsidRPr="0012549E" w:rsidRDefault="0012549E">
                              <w:pPr>
                                <w:rPr>
                                  <w:ins w:id="21" w:author="Maria Victoria Colmenares Macia" w:date="2021-03-12T17:18:00Z"/>
                                  <w:sz w:val="12"/>
                                  <w:szCs w:val="12"/>
                                  <w:rPrChange w:id="22" w:author="Maria Victoria Colmenares Macia" w:date="2021-03-12T17:18:00Z">
                                    <w:rPr>
                                      <w:ins w:id="23" w:author="Maria Victoria Colmenares Macia" w:date="2021-03-12T17:18:00Z"/>
                                    </w:rPr>
                                  </w:rPrChange>
                                </w:rPr>
                              </w:pPr>
                              <w:ins w:id="24" w:author="Maria Victoria Colmenares Macia" w:date="2021-03-12T17:17:00Z">
                                <w:r w:rsidRPr="0012549E">
                                  <w:rPr>
                                    <w:b/>
                                    <w:bCs/>
                                    <w:sz w:val="16"/>
                                    <w:szCs w:val="16"/>
                                    <w:lang w:val="es-ES"/>
                                    <w:rPrChange w:id="25" w:author="Maria Victoria Colmenares Macia" w:date="2021-03-12T17:18:00Z">
                                      <w:rPr>
                                        <w:lang w:val="es-ES"/>
                                      </w:rPr>
                                    </w:rPrChange>
                                  </w:rPr>
                                  <w:t>Fuente de foto</w:t>
                                </w:r>
                                <w:r w:rsidRPr="0012549E">
                                  <w:rPr>
                                    <w:sz w:val="12"/>
                                    <w:szCs w:val="12"/>
                                    <w:lang w:val="es-ES"/>
                                    <w:rPrChange w:id="26" w:author="Maria Victoria Colmenares Macia" w:date="2021-03-12T17:18:00Z">
                                      <w:rPr>
                                        <w:lang w:val="es-ES"/>
                                      </w:rPr>
                                    </w:rPrChange>
                                  </w:rPr>
                                  <w:t xml:space="preserve">: </w:t>
                                </w:r>
                              </w:ins>
                              <w:ins w:id="27" w:author="Maria Victoria Colmenares Macia" w:date="2021-03-12T17:18:00Z">
                                <w:r w:rsidRPr="0012549E">
                                  <w:rPr>
                                    <w:sz w:val="12"/>
                                    <w:szCs w:val="12"/>
                                    <w:rPrChange w:id="28" w:author="Maria Victoria Colmenares Macia" w:date="2021-03-12T17:18:00Z">
                                      <w:rPr/>
                                    </w:rPrChange>
                                  </w:rPr>
                                  <w:fldChar w:fldCharType="begin"/>
                                </w:r>
                                <w:r w:rsidRPr="0012549E">
                                  <w:rPr>
                                    <w:sz w:val="12"/>
                                    <w:szCs w:val="12"/>
                                    <w:rPrChange w:id="29" w:author="Maria Victoria Colmenares Macia" w:date="2021-03-12T17:18:00Z">
                                      <w:rPr/>
                                    </w:rPrChange>
                                  </w:rPr>
                                  <w:instrText xml:space="preserve"> HYPERLINK "http://3.bp.blogspot.com/-35ZEr9nYlNU/TsVViuClN1I/AAAAAAAADHg/TaP8AprhCY0/s1600/jfkeneddy.jpg" </w:instrText>
                                </w:r>
                                <w:r w:rsidRPr="0012549E">
                                  <w:rPr>
                                    <w:sz w:val="12"/>
                                    <w:szCs w:val="12"/>
                                    <w:rPrChange w:id="30" w:author="Maria Victoria Colmenares Macia" w:date="2021-03-12T17:18:00Z">
                                      <w:rPr/>
                                    </w:rPrChange>
                                  </w:rPr>
                                  <w:fldChar w:fldCharType="separate"/>
                                </w:r>
                                <w:r w:rsidRPr="0012549E">
                                  <w:rPr>
                                    <w:rStyle w:val="Hipervnculo"/>
                                    <w:sz w:val="12"/>
                                    <w:szCs w:val="12"/>
                                    <w:rPrChange w:id="31" w:author="Maria Victoria Colmenares Macia" w:date="2021-03-12T17:18:00Z">
                                      <w:rPr>
                                        <w:rStyle w:val="Hipervnculo"/>
                                      </w:rPr>
                                    </w:rPrChange>
                                  </w:rPr>
                                  <w:t>http://3.bp.blogspot.com/-35ZEr9nYlNU/TsVViuClN1I/AAAAAAAADHg/TaP8AprhCY0/s1600/jfkeneddy.jpg</w:t>
                                </w:r>
                                <w:r w:rsidRPr="0012549E">
                                  <w:rPr>
                                    <w:sz w:val="12"/>
                                    <w:szCs w:val="12"/>
                                    <w:rPrChange w:id="32" w:author="Maria Victoria Colmenares Macia" w:date="2021-03-12T17:18:00Z">
                                      <w:rPr/>
                                    </w:rPrChange>
                                  </w:rPr>
                                  <w:fldChar w:fldCharType="end"/>
                                </w:r>
                              </w:ins>
                            </w:p>
                            <w:p w14:paraId="416796F5" w14:textId="77777777" w:rsidR="0012549E" w:rsidRPr="0012549E" w:rsidRDefault="0012549E">
                              <w:pPr>
                                <w:rPr>
                                  <w:sz w:val="12"/>
                                  <w:szCs w:val="12"/>
                                  <w:lang w:val="es-ES"/>
                                  <w:rPrChange w:id="33" w:author="Maria Victoria Colmenares Macia" w:date="2021-03-12T17:18: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7B79A6" id="_x0000_t202" coordsize="21600,21600" o:spt="202" path="m,l,21600r21600,l21600,xe">
                  <v:stroke joinstyle="miter"/>
                  <v:path gradientshapeok="t" o:connecttype="rect"/>
                </v:shapetype>
                <v:shape id="Cuadro de texto 2" o:spid="_x0000_s1026" type="#_x0000_t202" style="position:absolute;left:0;text-align:left;margin-left:345.75pt;margin-top:.85pt;width:105.75pt;height:5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">
                  <v:textbox>
                    <w:txbxContent>
                      <w:p w14:paraId="2B09E715" w14:textId="17AC2080" w:rsidR="0012549E" w:rsidRPr="0012549E" w:rsidRDefault="0012549E">
                        <w:pPr>
                          <w:rPr>
                            <w:ins w:id="34" w:author="Maria Victoria Colmenares Macia" w:date="2021-03-12T17:18:00Z"/>
                            <w:sz w:val="12"/>
                            <w:szCs w:val="12"/>
                            <w:rPrChange w:id="35" w:author="Maria Victoria Colmenares Macia" w:date="2021-03-12T17:18:00Z">
                              <w:rPr>
                                <w:ins w:id="36" w:author="Maria Victoria Colmenares Macia" w:date="2021-03-12T17:18:00Z"/>
                              </w:rPr>
                            </w:rPrChange>
                          </w:rPr>
                        </w:pPr>
                        <w:ins w:id="37" w:author="Maria Victoria Colmenares Macia" w:date="2021-03-12T17:17:00Z">
                          <w:r w:rsidRPr="0012549E">
                            <w:rPr>
                              <w:b/>
                              <w:bCs/>
                              <w:sz w:val="16"/>
                              <w:szCs w:val="16"/>
                              <w:lang w:val="es-ES"/>
                              <w:rPrChange w:id="38" w:author="Maria Victoria Colmenares Macia" w:date="2021-03-12T17:18:00Z">
                                <w:rPr>
                                  <w:lang w:val="es-ES"/>
                                </w:rPr>
                              </w:rPrChange>
                            </w:rPr>
                            <w:t>Fuente de foto</w:t>
                          </w:r>
                          <w:r w:rsidRPr="0012549E">
                            <w:rPr>
                              <w:sz w:val="12"/>
                              <w:szCs w:val="12"/>
                              <w:lang w:val="es-ES"/>
                              <w:rPrChange w:id="39" w:author="Maria Victoria Colmenares Macia" w:date="2021-03-12T17:18:00Z">
                                <w:rPr>
                                  <w:lang w:val="es-ES"/>
                                </w:rPr>
                              </w:rPrChange>
                            </w:rPr>
                            <w:t xml:space="preserve">: </w:t>
                          </w:r>
                        </w:ins>
                        <w:ins w:id="40" w:author="Maria Victoria Colmenares Macia" w:date="2021-03-12T17:18:00Z">
                          <w:r w:rsidRPr="0012549E">
                            <w:rPr>
                              <w:sz w:val="12"/>
                              <w:szCs w:val="12"/>
                              <w:rPrChange w:id="41" w:author="Maria Victoria Colmenares Macia" w:date="2021-03-12T17:18:00Z">
                                <w:rPr/>
                              </w:rPrChange>
                            </w:rPr>
                            <w:fldChar w:fldCharType="begin"/>
                          </w:r>
                          <w:r w:rsidRPr="0012549E">
                            <w:rPr>
                              <w:sz w:val="12"/>
                              <w:szCs w:val="12"/>
                              <w:rPrChange w:id="42" w:author="Maria Victoria Colmenares Macia" w:date="2021-03-12T17:18:00Z">
                                <w:rPr/>
                              </w:rPrChange>
                            </w:rPr>
                            <w:instrText xml:space="preserve"> HYPERLINK "http://3.bp.blogspot.com/-35ZEr9nYlNU/TsVViuClN1I/AAAAAAAADHg/TaP8AprhCY0/s1600/jfkeneddy.jpg" </w:instrText>
                          </w:r>
                          <w:r w:rsidRPr="0012549E">
                            <w:rPr>
                              <w:sz w:val="12"/>
                              <w:szCs w:val="12"/>
                              <w:rPrChange w:id="43" w:author="Maria Victoria Colmenares Macia" w:date="2021-03-12T17:18:00Z">
                                <w:rPr/>
                              </w:rPrChange>
                            </w:rPr>
                            <w:fldChar w:fldCharType="separate"/>
                          </w:r>
                          <w:r w:rsidRPr="0012549E">
                            <w:rPr>
                              <w:rStyle w:val="Hipervnculo"/>
                              <w:sz w:val="12"/>
                              <w:szCs w:val="12"/>
                              <w:rPrChange w:id="44" w:author="Maria Victoria Colmenares Macia" w:date="2021-03-12T17:18:00Z">
                                <w:rPr>
                                  <w:rStyle w:val="Hipervnculo"/>
                                </w:rPr>
                              </w:rPrChange>
                            </w:rPr>
                            <w:t>http://3.bp.blogspot.com/-35ZEr9nYlNU/TsVViuClN1I/AAAAAAAADHg/TaP8AprhCY0/s1600/jfkeneddy.jpg</w:t>
                          </w:r>
                          <w:r w:rsidRPr="0012549E">
                            <w:rPr>
                              <w:sz w:val="12"/>
                              <w:szCs w:val="12"/>
                              <w:rPrChange w:id="45" w:author="Maria Victoria Colmenares Macia" w:date="2021-03-12T17:18:00Z">
                                <w:rPr/>
                              </w:rPrChange>
                            </w:rPr>
                            <w:fldChar w:fldCharType="end"/>
                          </w:r>
                        </w:ins>
                      </w:p>
                      <w:p w14:paraId="416796F5" w14:textId="77777777" w:rsidR="0012549E" w:rsidRPr="0012549E" w:rsidRDefault="0012549E">
                        <w:pPr>
                          <w:rPr>
                            <w:sz w:val="12"/>
                            <w:szCs w:val="12"/>
                            <w:lang w:val="es-ES"/>
                            <w:rPrChange w:id="46" w:author="Maria Victoria Colmenares Macia" w:date="2021-03-12T17:18:00Z">
                              <w:rPr/>
                            </w:rPrChange>
                          </w:rPr>
                        </w:pPr>
                      </w:p>
                    </w:txbxContent>
                  </v:textbox>
                  <w10:wrap type="square"/>
                </v:shape>
              </w:pict>
            </mc:Fallback>
          </mc:AlternateContent>
        </w:r>
      </w:ins>
      <w:ins w:id="47" w:author="Maria Victoria Colmenares Macia" w:date="2021-03-12T17:21:00Z">
        <w:r w:rsidR="0012549E">
          <w:rPr>
            <w:rFonts w:asciiTheme="majorHAnsi" w:hAnsiTheme="majorHAnsi" w:cstheme="majorHAnsi"/>
          </w:rPr>
          <w:t xml:space="preserve">¿Cuáles fueron los principios </w:t>
        </w:r>
      </w:ins>
      <w:ins w:id="48" w:author="Maria Victoria Colmenares Macia" w:date="2021-03-12T17:30:00Z">
        <w:r>
          <w:rPr>
            <w:rFonts w:asciiTheme="majorHAnsi" w:hAnsiTheme="majorHAnsi" w:cstheme="majorHAnsi"/>
          </w:rPr>
          <w:t>propuestos por Kennedy y que representan las bases de los derechos a los co</w:t>
        </w:r>
      </w:ins>
      <w:ins w:id="49" w:author="Maria Victoria Colmenares Macia" w:date="2021-03-12T17:31:00Z">
        <w:r>
          <w:rPr>
            <w:rFonts w:asciiTheme="majorHAnsi" w:hAnsiTheme="majorHAnsi" w:cstheme="majorHAnsi"/>
          </w:rPr>
          <w:t>n</w:t>
        </w:r>
      </w:ins>
      <w:ins w:id="50" w:author="Maria Victoria Colmenares Macia" w:date="2021-03-12T17:30:00Z">
        <w:r>
          <w:rPr>
            <w:rFonts w:asciiTheme="majorHAnsi" w:hAnsiTheme="majorHAnsi" w:cstheme="majorHAnsi"/>
          </w:rPr>
          <w:t>sumidor</w:t>
        </w:r>
      </w:ins>
      <w:ins w:id="51" w:author="Maria Victoria Colmenares Macia" w:date="2021-03-12T17:31:00Z">
        <w:r>
          <w:rPr>
            <w:rFonts w:asciiTheme="majorHAnsi" w:hAnsiTheme="majorHAnsi" w:cstheme="majorHAnsi"/>
          </w:rPr>
          <w:t>es</w:t>
        </w:r>
      </w:ins>
      <w:ins w:id="52" w:author="Maria Victoria Colmenares Macia" w:date="2021-03-12T17:21:00Z">
        <w:r w:rsidR="0012549E">
          <w:rPr>
            <w:rFonts w:asciiTheme="majorHAnsi" w:hAnsiTheme="majorHAnsi" w:cstheme="majorHAnsi"/>
          </w:rPr>
          <w:t>?</w:t>
        </w:r>
      </w:ins>
    </w:p>
    <w:p w14:paraId="2AE88866" w14:textId="7BA8AB7C" w:rsidR="0012549E" w:rsidRDefault="00136054">
      <w:pPr>
        <w:jc w:val="both"/>
        <w:rPr>
          <w:ins w:id="53" w:author="Maria Victoria Colmenares Macia" w:date="2021-03-12T17:22:00Z"/>
          <w:rFonts w:asciiTheme="majorHAnsi" w:hAnsiTheme="majorHAnsi" w:cstheme="majorHAnsi"/>
        </w:rPr>
      </w:pPr>
      <w:ins w:id="54" w:author="Maria Victoria Colmenares Macia" w:date="2021-03-12T17:22:00Z">
        <w:r>
          <w:rPr>
            <w:rFonts w:asciiTheme="majorHAnsi" w:hAnsiTheme="majorHAnsi" w:cstheme="majorHAnsi"/>
          </w:rPr>
          <w:t>Kennedy contempló 4 derechos:</w:t>
        </w:r>
      </w:ins>
    </w:p>
    <w:p w14:paraId="5BA00B7A" w14:textId="77777777" w:rsidR="00136054" w:rsidRDefault="00136054" w:rsidP="00136054">
      <w:pPr>
        <w:pStyle w:val="Prrafodelista"/>
        <w:numPr>
          <w:ilvl w:val="0"/>
          <w:numId w:val="3"/>
        </w:numPr>
        <w:jc w:val="both"/>
        <w:rPr>
          <w:ins w:id="55" w:author="Maria Victoria Colmenares Macia" w:date="2021-03-12T17:23:00Z"/>
          <w:rFonts w:asciiTheme="majorHAnsi" w:hAnsiTheme="majorHAnsi" w:cstheme="majorHAnsi"/>
        </w:rPr>
      </w:pPr>
      <w:ins w:id="56" w:author="Maria Victoria Colmenares Macia" w:date="2021-03-12T17:22:00Z">
        <w:r>
          <w:rPr>
            <w:rFonts w:asciiTheme="majorHAnsi" w:hAnsiTheme="majorHAnsi" w:cstheme="majorHAnsi"/>
          </w:rPr>
          <w:t>D</w:t>
        </w:r>
        <w:r w:rsidRPr="00136054">
          <w:rPr>
            <w:rFonts w:asciiTheme="majorHAnsi" w:hAnsiTheme="majorHAnsi" w:cstheme="majorHAnsi"/>
          </w:rPr>
          <w:t>erecho a la seguridad</w:t>
        </w:r>
      </w:ins>
    </w:p>
    <w:p w14:paraId="462D9270" w14:textId="77777777" w:rsidR="00136054" w:rsidRDefault="00136054" w:rsidP="00136054">
      <w:pPr>
        <w:pStyle w:val="Prrafodelista"/>
        <w:numPr>
          <w:ilvl w:val="0"/>
          <w:numId w:val="3"/>
        </w:numPr>
        <w:jc w:val="both"/>
        <w:rPr>
          <w:ins w:id="57" w:author="Maria Victoria Colmenares Macia" w:date="2021-03-12T17:23:00Z"/>
          <w:rFonts w:asciiTheme="majorHAnsi" w:hAnsiTheme="majorHAnsi" w:cstheme="majorHAnsi"/>
        </w:rPr>
      </w:pPr>
      <w:ins w:id="58" w:author="Maria Victoria Colmenares Macia" w:date="2021-03-12T17:23:00Z">
        <w:r>
          <w:rPr>
            <w:rFonts w:asciiTheme="majorHAnsi" w:hAnsiTheme="majorHAnsi" w:cstheme="majorHAnsi"/>
          </w:rPr>
          <w:t>A</w:t>
        </w:r>
      </w:ins>
      <w:ins w:id="59" w:author="Maria Victoria Colmenares Macia" w:date="2021-03-12T17:22:00Z">
        <w:r w:rsidRPr="00136054">
          <w:rPr>
            <w:rFonts w:asciiTheme="majorHAnsi" w:hAnsiTheme="majorHAnsi" w:cstheme="majorHAnsi"/>
          </w:rPr>
          <w:t xml:space="preserve"> estar informado</w:t>
        </w:r>
      </w:ins>
    </w:p>
    <w:p w14:paraId="4E44C9AC" w14:textId="77777777" w:rsidR="00136054" w:rsidRDefault="00136054" w:rsidP="00136054">
      <w:pPr>
        <w:pStyle w:val="Prrafodelista"/>
        <w:numPr>
          <w:ilvl w:val="0"/>
          <w:numId w:val="3"/>
        </w:numPr>
        <w:jc w:val="both"/>
        <w:rPr>
          <w:ins w:id="60" w:author="Maria Victoria Colmenares Macia" w:date="2021-03-12T17:23:00Z"/>
          <w:rFonts w:asciiTheme="majorHAnsi" w:hAnsiTheme="majorHAnsi" w:cstheme="majorHAnsi"/>
        </w:rPr>
      </w:pPr>
      <w:ins w:id="61" w:author="Maria Victoria Colmenares Macia" w:date="2021-03-12T17:23:00Z">
        <w:r>
          <w:rPr>
            <w:rFonts w:asciiTheme="majorHAnsi" w:hAnsiTheme="majorHAnsi" w:cstheme="majorHAnsi"/>
          </w:rPr>
          <w:t>A</w:t>
        </w:r>
      </w:ins>
      <w:ins w:id="62" w:author="Maria Victoria Colmenares Macia" w:date="2021-03-12T17:22:00Z">
        <w:r w:rsidRPr="00136054">
          <w:rPr>
            <w:rFonts w:asciiTheme="majorHAnsi" w:hAnsiTheme="majorHAnsi" w:cstheme="majorHAnsi"/>
          </w:rPr>
          <w:t xml:space="preserve"> poder elegir y</w:t>
        </w:r>
      </w:ins>
      <w:ins w:id="63" w:author="Maria Victoria Colmenares Macia" w:date="2021-03-12T17:23:00Z">
        <w:r>
          <w:rPr>
            <w:rFonts w:asciiTheme="majorHAnsi" w:hAnsiTheme="majorHAnsi" w:cstheme="majorHAnsi"/>
          </w:rPr>
          <w:t>,</w:t>
        </w:r>
      </w:ins>
    </w:p>
    <w:p w14:paraId="33F45CA2" w14:textId="014A192C" w:rsidR="00136054" w:rsidRPr="00136054" w:rsidRDefault="00136054" w:rsidP="00136054">
      <w:pPr>
        <w:pStyle w:val="Prrafodelista"/>
        <w:numPr>
          <w:ilvl w:val="0"/>
          <w:numId w:val="3"/>
        </w:numPr>
        <w:jc w:val="both"/>
        <w:rPr>
          <w:ins w:id="64" w:author="Maria Victoria Colmenares Macia" w:date="2021-03-12T17:22:00Z"/>
          <w:rFonts w:asciiTheme="majorHAnsi" w:hAnsiTheme="majorHAnsi" w:cstheme="majorHAnsi"/>
        </w:rPr>
      </w:pPr>
      <w:ins w:id="65" w:author="Maria Victoria Colmenares Macia" w:date="2021-03-12T17:23:00Z">
        <w:r>
          <w:rPr>
            <w:rFonts w:asciiTheme="majorHAnsi" w:hAnsiTheme="majorHAnsi" w:cstheme="majorHAnsi"/>
          </w:rPr>
          <w:t>A</w:t>
        </w:r>
      </w:ins>
      <w:ins w:id="66" w:author="Maria Victoria Colmenares Macia" w:date="2021-03-12T17:22:00Z">
        <w:r w:rsidRPr="00136054">
          <w:rPr>
            <w:rFonts w:asciiTheme="majorHAnsi" w:hAnsiTheme="majorHAnsi" w:cstheme="majorHAnsi"/>
          </w:rPr>
          <w:t xml:space="preserve"> ser escuchado. </w:t>
        </w:r>
      </w:ins>
    </w:p>
    <w:p w14:paraId="221BC64D" w14:textId="77777777" w:rsidR="00136054" w:rsidRPr="00136054" w:rsidRDefault="00136054" w:rsidP="00136054">
      <w:pPr>
        <w:ind w:left="360"/>
        <w:jc w:val="both"/>
        <w:rPr>
          <w:ins w:id="67" w:author="Maria Victoria Colmenares Macia" w:date="2021-03-12T17:15:00Z"/>
          <w:rFonts w:asciiTheme="majorHAnsi" w:hAnsiTheme="majorHAnsi" w:cstheme="majorHAnsi"/>
          <w:rPrChange w:id="68" w:author="Maria Victoria Colmenares Macia" w:date="2021-03-12T17:23:00Z">
            <w:rPr>
              <w:ins w:id="69" w:author="Maria Victoria Colmenares Macia" w:date="2021-03-12T17:15:00Z"/>
            </w:rPr>
          </w:rPrChange>
        </w:rPr>
        <w:pPrChange w:id="70" w:author="Maria Victoria Colmenares Macia" w:date="2021-03-12T17:23:00Z">
          <w:pPr>
            <w:jc w:val="both"/>
          </w:pPr>
        </w:pPrChange>
      </w:pPr>
    </w:p>
    <w:p w14:paraId="6263ECDD" w14:textId="5553F20E" w:rsidR="00136054" w:rsidRPr="00DC6E02" w:rsidRDefault="00136054" w:rsidP="00136054">
      <w:pPr>
        <w:jc w:val="both"/>
        <w:rPr>
          <w:ins w:id="71" w:author="Maria Victoria Colmenares Macia" w:date="2021-03-12T17:31:00Z"/>
          <w:rFonts w:asciiTheme="majorHAnsi" w:hAnsiTheme="majorHAnsi" w:cstheme="majorHAnsi"/>
        </w:rPr>
      </w:pPr>
      <w:ins w:id="72" w:author="Maria Victoria Colmenares Macia" w:date="2021-03-12T17:31:00Z">
        <w:r w:rsidRPr="00DC6E02">
          <w:rPr>
            <w:rFonts w:asciiTheme="majorHAnsi" w:hAnsiTheme="majorHAnsi" w:cstheme="majorHAnsi"/>
          </w:rPr>
          <w:t xml:space="preserve">Posteriormente,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-organización de membresía que agrupa a consumidores de todo el mundo (3)- adoptó </w:t>
        </w:r>
        <w:r>
          <w:rPr>
            <w:rFonts w:asciiTheme="majorHAnsi" w:hAnsiTheme="majorHAnsi" w:cstheme="majorHAnsi"/>
          </w:rPr>
          <w:t>tanto los derechos de la ONU como los propuestos por Kennedy</w:t>
        </w:r>
        <w:r w:rsidRPr="00DC6E02">
          <w:rPr>
            <w:rFonts w:asciiTheme="majorHAnsi" w:hAnsiTheme="majorHAnsi" w:cstheme="majorHAnsi"/>
          </w:rPr>
          <w:t xml:space="preserve"> y comenzó a reconocer esta fecha como el Día Mundial de los Derechos del Consumidor.</w:t>
        </w:r>
      </w:ins>
    </w:p>
    <w:p w14:paraId="13F18167" w14:textId="4C39E15D" w:rsidR="0012549E" w:rsidRDefault="0012549E">
      <w:pPr>
        <w:jc w:val="both"/>
        <w:rPr>
          <w:ins w:id="73" w:author="Maria Victoria Colmenares Macia" w:date="2021-03-12T17:23:00Z"/>
          <w:rFonts w:asciiTheme="majorHAnsi" w:hAnsiTheme="majorHAnsi" w:cstheme="majorHAnsi"/>
        </w:rPr>
      </w:pPr>
    </w:p>
    <w:p w14:paraId="3C362648" w14:textId="57DC4688" w:rsidR="00136054" w:rsidRDefault="00CB16AC">
      <w:pPr>
        <w:jc w:val="both"/>
        <w:rPr>
          <w:ins w:id="74" w:author="Maria Victoria Colmenares Macia" w:date="2021-03-12T17:15:00Z"/>
          <w:rFonts w:asciiTheme="majorHAnsi" w:hAnsiTheme="majorHAnsi" w:cstheme="majorHAnsi"/>
        </w:rPr>
      </w:pPr>
      <w:ins w:id="75" w:author="Maria Victoria Colmenares Macia" w:date="2021-03-12T17:35:00Z">
        <w:r>
          <w:rPr>
            <w:rFonts w:asciiTheme="majorHAnsi" w:hAnsiTheme="majorHAnsi" w:cstheme="majorHAnsi"/>
          </w:rPr>
          <w:t>En Chile</w:t>
        </w:r>
      </w:ins>
      <w:ins w:id="76" w:author="Maria Victoria Colmenares Macia" w:date="2021-03-12T17:36:00Z">
        <w:r>
          <w:rPr>
            <w:rFonts w:asciiTheme="majorHAnsi" w:hAnsiTheme="majorHAnsi" w:cstheme="majorHAnsi"/>
          </w:rPr>
          <w:t>, ¿Quién vela por los derechos de los consumidores?</w:t>
        </w:r>
      </w:ins>
    </w:p>
    <w:p w14:paraId="0B1C9A7F" w14:textId="74430EA2" w:rsidR="00CB16AC" w:rsidRPr="00DC6E02" w:rsidRDefault="00CB16AC" w:rsidP="00CB16AC">
      <w:pPr>
        <w:jc w:val="both"/>
        <w:rPr>
          <w:ins w:id="77" w:author="Maria Victoria Colmenares Macia" w:date="2021-03-12T17:36:00Z"/>
          <w:rFonts w:asciiTheme="majorHAnsi" w:hAnsiTheme="majorHAnsi" w:cstheme="majorHAnsi"/>
        </w:rPr>
      </w:pPr>
      <w:ins w:id="78" w:author="Maria Victoria Colmenares Macia" w:date="2021-03-12T17:36:00Z">
        <w:r>
          <w:rPr>
            <w:rFonts w:asciiTheme="majorHAnsi" w:hAnsiTheme="majorHAnsi" w:cstheme="majorHAnsi"/>
          </w:rPr>
          <w:t>L</w:t>
        </w:r>
        <w:r w:rsidRPr="00DC6E02">
          <w:rPr>
            <w:rFonts w:asciiTheme="majorHAnsi" w:hAnsiTheme="majorHAnsi" w:cstheme="majorHAnsi"/>
          </w:rPr>
          <w:t>a agencia encargada de velar y promover los derechos de los consumidores es el Servicio Nacional del Consumidor (SERNAC</w:t>
        </w:r>
        <w:r>
          <w:rPr>
            <w:rFonts w:asciiTheme="majorHAnsi" w:hAnsiTheme="majorHAnsi" w:cstheme="majorHAnsi"/>
          </w:rPr>
          <w:t>). Estos derechos son</w:t>
        </w:r>
        <w:r w:rsidRPr="00DC6E02">
          <w:rPr>
            <w:rFonts w:asciiTheme="majorHAnsi" w:hAnsiTheme="majorHAnsi" w:cstheme="majorHAnsi"/>
          </w:rPr>
          <w:t>:</w:t>
        </w:r>
      </w:ins>
    </w:p>
    <w:p w14:paraId="635FBB1A" w14:textId="77777777" w:rsidR="00CB16AC" w:rsidRPr="00DC6E02" w:rsidRDefault="00CB16AC" w:rsidP="00CB16AC">
      <w:pPr>
        <w:jc w:val="both"/>
        <w:rPr>
          <w:ins w:id="79" w:author="Maria Victoria Colmenares Macia" w:date="2021-03-12T17:36:00Z"/>
          <w:rFonts w:asciiTheme="majorHAnsi" w:hAnsiTheme="majorHAnsi" w:cstheme="majorHAnsi"/>
        </w:rPr>
      </w:pPr>
    </w:p>
    <w:p w14:paraId="6A99B16B" w14:textId="77777777" w:rsidR="00CB16AC" w:rsidRPr="00DC6E02" w:rsidRDefault="00CB16AC" w:rsidP="00CB16AC">
      <w:pPr>
        <w:jc w:val="both"/>
        <w:rPr>
          <w:ins w:id="80" w:author="Maria Victoria Colmenares Macia" w:date="2021-03-12T17:36:00Z"/>
          <w:rFonts w:asciiTheme="majorHAnsi" w:hAnsiTheme="majorHAnsi" w:cstheme="majorHAnsi"/>
        </w:rPr>
      </w:pPr>
      <w:ins w:id="81" w:author="Maria Victoria Colmenares Macia" w:date="2021-03-12T17:36:00Z">
        <w:r w:rsidRPr="00DC6E02">
          <w:rPr>
            <w:rFonts w:asciiTheme="majorHAnsi" w:hAnsiTheme="majorHAnsi" w:cstheme="majorHAnsi"/>
          </w:rPr>
          <w:t xml:space="preserve">1. Derecho a elegir libremente la compra de un producto o la contratación de un servicio. </w:t>
        </w:r>
      </w:ins>
    </w:p>
    <w:p w14:paraId="253856C0" w14:textId="77777777" w:rsidR="00CB16AC" w:rsidRPr="00DC6E02" w:rsidRDefault="00CB16AC" w:rsidP="00CB16AC">
      <w:pPr>
        <w:jc w:val="both"/>
        <w:rPr>
          <w:ins w:id="82" w:author="Maria Victoria Colmenares Macia" w:date="2021-03-12T17:36:00Z"/>
          <w:rFonts w:asciiTheme="majorHAnsi" w:hAnsiTheme="majorHAnsi" w:cstheme="majorHAnsi"/>
        </w:rPr>
      </w:pPr>
      <w:ins w:id="83" w:author="Maria Victoria Colmenares Macia" w:date="2021-03-12T17:36:00Z">
        <w:r w:rsidRPr="00DC6E02">
          <w:rPr>
            <w:rFonts w:asciiTheme="majorHAnsi" w:hAnsiTheme="majorHAnsi" w:cstheme="majorHAnsi"/>
          </w:rPr>
          <w:t xml:space="preserve">2. Derecho a la información veraz y oportuna. </w:t>
        </w:r>
      </w:ins>
    </w:p>
    <w:p w14:paraId="7D64C768" w14:textId="77777777" w:rsidR="00CB16AC" w:rsidRPr="00DC6E02" w:rsidRDefault="00CB16AC" w:rsidP="00CB16AC">
      <w:pPr>
        <w:jc w:val="both"/>
        <w:rPr>
          <w:ins w:id="84" w:author="Maria Victoria Colmenares Macia" w:date="2021-03-12T17:36:00Z"/>
          <w:rFonts w:asciiTheme="majorHAnsi" w:hAnsiTheme="majorHAnsi" w:cstheme="majorHAnsi"/>
        </w:rPr>
      </w:pPr>
      <w:ins w:id="85" w:author="Maria Victoria Colmenares Macia" w:date="2021-03-12T17:36:00Z">
        <w:r w:rsidRPr="00DC6E02">
          <w:rPr>
            <w:rFonts w:asciiTheme="majorHAnsi" w:hAnsiTheme="majorHAnsi" w:cstheme="majorHAnsi"/>
          </w:rPr>
          <w:t xml:space="preserve">3. Derecho a no ser discriminado arbitrariamente por las empresas al usar un servicio o contratarlo. </w:t>
        </w:r>
      </w:ins>
    </w:p>
    <w:p w14:paraId="1E42E1CF" w14:textId="77777777" w:rsidR="00CB16AC" w:rsidRPr="00DC6E02" w:rsidRDefault="00CB16AC" w:rsidP="00CB16AC">
      <w:pPr>
        <w:jc w:val="both"/>
        <w:rPr>
          <w:ins w:id="86" w:author="Maria Victoria Colmenares Macia" w:date="2021-03-12T17:36:00Z"/>
          <w:rFonts w:asciiTheme="majorHAnsi" w:hAnsiTheme="majorHAnsi" w:cstheme="majorHAnsi"/>
        </w:rPr>
      </w:pPr>
      <w:ins w:id="87" w:author="Maria Victoria Colmenares Macia" w:date="2021-03-12T17:36:00Z">
        <w:r w:rsidRPr="00DC6E02">
          <w:rPr>
            <w:rFonts w:asciiTheme="majorHAnsi" w:hAnsiTheme="majorHAnsi" w:cstheme="majorHAnsi"/>
          </w:rPr>
          <w:t xml:space="preserve">4. Derecho a seguridad en el consumo. </w:t>
        </w:r>
      </w:ins>
    </w:p>
    <w:p w14:paraId="06DD93F3" w14:textId="77777777" w:rsidR="00CB16AC" w:rsidRPr="00DC6E02" w:rsidRDefault="00CB16AC" w:rsidP="00CB16AC">
      <w:pPr>
        <w:jc w:val="both"/>
        <w:rPr>
          <w:ins w:id="88" w:author="Maria Victoria Colmenares Macia" w:date="2021-03-12T17:36:00Z"/>
          <w:rFonts w:asciiTheme="majorHAnsi" w:hAnsiTheme="majorHAnsi" w:cstheme="majorHAnsi"/>
        </w:rPr>
      </w:pPr>
      <w:ins w:id="89" w:author="Maria Victoria Colmenares Macia" w:date="2021-03-12T17:36:00Z">
        <w:r w:rsidRPr="00DC6E02">
          <w:rPr>
            <w:rFonts w:asciiTheme="majorHAnsi" w:hAnsiTheme="majorHAnsi" w:cstheme="majorHAnsi"/>
          </w:rPr>
          <w:t xml:space="preserve">5. Derecho a recibir información de servicios financieros y cobranzas. </w:t>
        </w:r>
      </w:ins>
    </w:p>
    <w:p w14:paraId="7D818B45" w14:textId="77777777" w:rsidR="00CB16AC" w:rsidRPr="00DC6E02" w:rsidRDefault="00CB16AC" w:rsidP="00CB16AC">
      <w:pPr>
        <w:jc w:val="both"/>
        <w:rPr>
          <w:ins w:id="90" w:author="Maria Victoria Colmenares Macia" w:date="2021-03-12T17:36:00Z"/>
          <w:rFonts w:asciiTheme="majorHAnsi" w:hAnsiTheme="majorHAnsi" w:cstheme="majorHAnsi"/>
        </w:rPr>
      </w:pPr>
      <w:ins w:id="91" w:author="Maria Victoria Colmenares Macia" w:date="2021-03-12T17:36:00Z">
        <w:r w:rsidRPr="00DC6E02">
          <w:rPr>
            <w:rFonts w:asciiTheme="majorHAnsi" w:hAnsiTheme="majorHAnsi" w:cstheme="majorHAnsi"/>
          </w:rPr>
          <w:t xml:space="preserve">6. Derecho a cuentas claras y cobros justos. </w:t>
        </w:r>
      </w:ins>
    </w:p>
    <w:p w14:paraId="6DC8C688" w14:textId="77777777" w:rsidR="00CB16AC" w:rsidRPr="00DC6E02" w:rsidRDefault="00CB16AC" w:rsidP="00CB16AC">
      <w:pPr>
        <w:jc w:val="both"/>
        <w:rPr>
          <w:ins w:id="92" w:author="Maria Victoria Colmenares Macia" w:date="2021-03-12T17:36:00Z"/>
          <w:rFonts w:asciiTheme="majorHAnsi" w:hAnsiTheme="majorHAnsi" w:cstheme="majorHAnsi"/>
        </w:rPr>
      </w:pPr>
      <w:ins w:id="93" w:author="Maria Victoria Colmenares Macia" w:date="2021-03-12T17:36:00Z">
        <w:r w:rsidRPr="00DC6E02">
          <w:rPr>
            <w:rFonts w:asciiTheme="majorHAnsi" w:hAnsiTheme="majorHAnsi" w:cstheme="majorHAnsi"/>
          </w:rPr>
          <w:t xml:space="preserve">7. Derecho a la garantía legal. </w:t>
        </w:r>
      </w:ins>
    </w:p>
    <w:p w14:paraId="4A7541F9" w14:textId="77777777" w:rsidR="00CB16AC" w:rsidRPr="00DC6E02" w:rsidRDefault="00CB16AC" w:rsidP="00CB16AC">
      <w:pPr>
        <w:jc w:val="both"/>
        <w:rPr>
          <w:ins w:id="94" w:author="Maria Victoria Colmenares Macia" w:date="2021-03-12T17:36:00Z"/>
          <w:rFonts w:asciiTheme="majorHAnsi" w:hAnsiTheme="majorHAnsi" w:cstheme="majorHAnsi"/>
        </w:rPr>
      </w:pPr>
      <w:ins w:id="95" w:author="Maria Victoria Colmenares Macia" w:date="2021-03-12T17:36:00Z">
        <w:r w:rsidRPr="00DC6E02">
          <w:rPr>
            <w:rFonts w:asciiTheme="majorHAnsi" w:hAnsiTheme="majorHAnsi" w:cstheme="majorHAnsi"/>
          </w:rPr>
          <w:t xml:space="preserve">8. Derecho a que las cobranzas de las empresas respeten la tranquilidad familiar del deudor y su estabilidad laboral. </w:t>
        </w:r>
      </w:ins>
    </w:p>
    <w:p w14:paraId="0F70BCF6" w14:textId="77777777" w:rsidR="00CB16AC" w:rsidRPr="00DC6E02" w:rsidRDefault="00CB16AC" w:rsidP="00CB16AC">
      <w:pPr>
        <w:jc w:val="both"/>
        <w:rPr>
          <w:ins w:id="96" w:author="Maria Victoria Colmenares Macia" w:date="2021-03-12T17:36:00Z"/>
          <w:rFonts w:asciiTheme="majorHAnsi" w:hAnsiTheme="majorHAnsi" w:cstheme="majorHAnsi"/>
        </w:rPr>
      </w:pPr>
      <w:ins w:id="97" w:author="Maria Victoria Colmenares Macia" w:date="2021-03-12T17:36:00Z">
        <w:r w:rsidRPr="00DC6E02">
          <w:rPr>
            <w:rFonts w:asciiTheme="majorHAnsi" w:hAnsiTheme="majorHAnsi" w:cstheme="majorHAnsi"/>
          </w:rPr>
          <w:t xml:space="preserve">9. Derecho a que las empresas cumplan sus promesas publicitarias. </w:t>
        </w:r>
      </w:ins>
    </w:p>
    <w:p w14:paraId="730DD220" w14:textId="77777777" w:rsidR="00CB16AC" w:rsidRPr="00DC6E02" w:rsidRDefault="00CB16AC" w:rsidP="00CB16AC">
      <w:pPr>
        <w:jc w:val="both"/>
        <w:rPr>
          <w:ins w:id="98" w:author="Maria Victoria Colmenares Macia" w:date="2021-03-12T17:36:00Z"/>
          <w:rFonts w:asciiTheme="majorHAnsi" w:hAnsiTheme="majorHAnsi" w:cstheme="majorHAnsi"/>
        </w:rPr>
      </w:pPr>
      <w:ins w:id="99" w:author="Maria Victoria Colmenares Macia" w:date="2021-03-12T17:36:00Z">
        <w:r w:rsidRPr="00DC6E02">
          <w:rPr>
            <w:rFonts w:asciiTheme="majorHAnsi" w:hAnsiTheme="majorHAnsi" w:cstheme="majorHAnsi"/>
          </w:rPr>
          <w:t>10. Derecho a indemnización. Si la empresa no respeta la Ley de Protección al Consumidor y le causa algún daño moral o material. (4)</w:t>
        </w:r>
      </w:ins>
    </w:p>
    <w:p w14:paraId="689652D4" w14:textId="2D939322" w:rsidR="0012549E" w:rsidDel="00CB16AC" w:rsidRDefault="0012549E">
      <w:pPr>
        <w:jc w:val="both"/>
        <w:rPr>
          <w:del w:id="100" w:author="Maria Victoria Colmenares Macia" w:date="2021-03-12T17:37:00Z"/>
          <w:rFonts w:asciiTheme="majorHAnsi" w:hAnsiTheme="majorHAnsi" w:cstheme="majorHAnsi"/>
        </w:rPr>
      </w:pPr>
    </w:p>
    <w:p w14:paraId="11804590" w14:textId="77777777" w:rsidR="00CB16AC" w:rsidRPr="00DC6E02" w:rsidRDefault="00CB16AC">
      <w:pPr>
        <w:jc w:val="both"/>
        <w:rPr>
          <w:ins w:id="101" w:author="Maria Victoria Colmenares Macia" w:date="2021-03-12T17:37:00Z"/>
          <w:rFonts w:asciiTheme="majorHAnsi" w:hAnsiTheme="majorHAnsi" w:cstheme="majorHAnsi"/>
        </w:rPr>
      </w:pPr>
    </w:p>
    <w:p w14:paraId="00000003" w14:textId="654B2FD0" w:rsidR="00507E42" w:rsidRPr="00DC6E02" w:rsidDel="00CB16AC" w:rsidRDefault="00EF5072">
      <w:pPr>
        <w:jc w:val="both"/>
        <w:rPr>
          <w:del w:id="102" w:author="Maria Victoria Colmenares Macia" w:date="2021-03-12T17:37:00Z"/>
          <w:rFonts w:asciiTheme="majorHAnsi" w:hAnsiTheme="majorHAnsi" w:cstheme="majorHAnsi"/>
        </w:rPr>
      </w:pPr>
      <w:del w:id="103" w:author="Maria Victoria Colmenares Macia" w:date="2021-03-12T17:37:00Z">
        <w:r w:rsidRPr="00DC6E02" w:rsidDel="00CB16AC">
          <w:rPr>
            <w:rFonts w:asciiTheme="majorHAnsi" w:hAnsiTheme="majorHAnsi" w:cstheme="majorHAnsi"/>
          </w:rPr>
          <w:delText>El 15 de marzo de 1962, el presidente estadounidense John F. Kennedy se dirige al Congreso de los Estados Unidos con un mensaje especial:</w:delText>
        </w:r>
      </w:del>
    </w:p>
    <w:p w14:paraId="00000004" w14:textId="10762717" w:rsidR="00507E42" w:rsidRPr="00DC6E02" w:rsidDel="00CB16AC" w:rsidRDefault="00507E42">
      <w:pPr>
        <w:jc w:val="both"/>
        <w:rPr>
          <w:del w:id="104" w:author="Maria Victoria Colmenares Macia" w:date="2021-03-12T17:37:00Z"/>
          <w:rFonts w:asciiTheme="majorHAnsi" w:hAnsiTheme="majorHAnsi" w:cstheme="majorHAnsi"/>
        </w:rPr>
      </w:pPr>
    </w:p>
    <w:p w14:paraId="00000005" w14:textId="1014901D" w:rsidR="00507E42" w:rsidRPr="00DC6E02" w:rsidDel="00CB16AC" w:rsidRDefault="00EF5072">
      <w:pPr>
        <w:jc w:val="both"/>
        <w:rPr>
          <w:del w:id="105" w:author="Maria Victoria Colmenares Macia" w:date="2021-03-12T17:37:00Z"/>
          <w:rFonts w:asciiTheme="majorHAnsi" w:hAnsiTheme="majorHAnsi" w:cstheme="majorHAnsi"/>
        </w:rPr>
      </w:pPr>
      <w:del w:id="106" w:author="Maria Victoria Colmenares Macia" w:date="2021-03-12T17:37:00Z">
        <w:r w:rsidRPr="00DC6E02" w:rsidDel="00CB16AC">
          <w:rPr>
            <w:rFonts w:asciiTheme="majorHAnsi" w:hAnsiTheme="majorHAnsi" w:cstheme="majorHAnsi"/>
          </w:rPr>
          <w:delText>“Consumidores, por definición, nos incluye a todos. Son el grupo económico más grande de la economía, afectando y viéndose afectado por casi todas las decisiones económicas, públicas y privadas. Dos tercios de todo el gasto de la economía es de los consumidores. Pero son el único grupo importante en la economía que no está efectivamente organizado, cuyas opiniones a menudo no se escuchan.” (1)</w:delText>
        </w:r>
      </w:del>
    </w:p>
    <w:p w14:paraId="00000006" w14:textId="7FE96A05" w:rsidR="00507E42" w:rsidRPr="00DC6E02" w:rsidDel="00CB16AC" w:rsidRDefault="00507E42">
      <w:pPr>
        <w:jc w:val="both"/>
        <w:rPr>
          <w:del w:id="107" w:author="Maria Victoria Colmenares Macia" w:date="2021-03-12T17:37:00Z"/>
          <w:rFonts w:asciiTheme="majorHAnsi" w:hAnsiTheme="majorHAnsi" w:cstheme="majorHAnsi"/>
        </w:rPr>
      </w:pPr>
    </w:p>
    <w:p w14:paraId="00000007" w14:textId="08D8D573" w:rsidR="00507E42" w:rsidRPr="00DC6E02" w:rsidDel="00CB16AC" w:rsidRDefault="00EF5072">
      <w:pPr>
        <w:jc w:val="both"/>
        <w:rPr>
          <w:del w:id="108" w:author="Maria Victoria Colmenares Macia" w:date="2021-03-12T17:37:00Z"/>
          <w:rFonts w:asciiTheme="majorHAnsi" w:hAnsiTheme="majorHAnsi" w:cstheme="majorHAnsi"/>
        </w:rPr>
      </w:pPr>
      <w:del w:id="109" w:author="Maria Victoria Colmenares Macia" w:date="2021-03-12T17:37:00Z">
        <w:r w:rsidRPr="00DC6E02" w:rsidDel="00CB16AC">
          <w:rPr>
            <w:rFonts w:asciiTheme="majorHAnsi" w:hAnsiTheme="majorHAnsi" w:cstheme="majorHAnsi"/>
          </w:rPr>
          <w:delText xml:space="preserve">Así comienza la declaración que sentó las bases para establecer los derechos que protegían a los consumidores de las desventajas económicas, educativas o de negociación que tenían frente a los productores. Fueron cuatro los derechos que se presentaron en aquel discurso: el derecho a la seguridad, a estar informado, a poder elegir y a ser escuchado. </w:delText>
        </w:r>
      </w:del>
    </w:p>
    <w:p w14:paraId="00000008" w14:textId="01815E0B" w:rsidR="00507E42" w:rsidRPr="00DC6E02" w:rsidDel="00CB16AC" w:rsidRDefault="00507E42">
      <w:pPr>
        <w:jc w:val="both"/>
        <w:rPr>
          <w:del w:id="110" w:author="Maria Victoria Colmenares Macia" w:date="2021-03-12T17:37:00Z"/>
          <w:rFonts w:asciiTheme="majorHAnsi" w:hAnsiTheme="majorHAnsi" w:cstheme="majorHAnsi"/>
        </w:rPr>
      </w:pPr>
    </w:p>
    <w:p w14:paraId="00000009" w14:textId="5434D30B" w:rsidR="00507E42" w:rsidRPr="00DC6E02" w:rsidDel="00CB16AC" w:rsidRDefault="00EF5072">
      <w:pPr>
        <w:jc w:val="both"/>
        <w:rPr>
          <w:del w:id="111" w:author="Maria Victoria Colmenares Macia" w:date="2021-03-12T17:37:00Z"/>
          <w:rFonts w:asciiTheme="majorHAnsi" w:hAnsiTheme="majorHAnsi" w:cstheme="majorHAnsi"/>
        </w:rPr>
      </w:pPr>
      <w:del w:id="112" w:author="Maria Victoria Colmenares Macia" w:date="2021-03-12T17:37:00Z">
        <w:r w:rsidRPr="00DC6E02" w:rsidDel="00CB16AC">
          <w:rPr>
            <w:rFonts w:asciiTheme="majorHAnsi" w:hAnsiTheme="majorHAnsi" w:cstheme="majorHAnsi"/>
          </w:rPr>
          <w:delText xml:space="preserve">Posteriormente, en el año 1986, la Organización de las Naciones Unidas (ONU) sentaría las Directrices de Naciones Unidas para la Protección del Consumidor, basándose en lo presentado por el presidente de los Estados Unidos 20 años atrás, </w:delText>
        </w:r>
        <w:commentRangeStart w:id="113"/>
        <w:r w:rsidRPr="00DC6E02" w:rsidDel="00CB16AC">
          <w:rPr>
            <w:rFonts w:asciiTheme="majorHAnsi" w:hAnsiTheme="majorHAnsi" w:cstheme="majorHAnsi"/>
          </w:rPr>
          <w:delText xml:space="preserve">anexando cuatro principios adicionales en primera instancia (2). </w:delText>
        </w:r>
        <w:commentRangeEnd w:id="113"/>
        <w:r w:rsidR="00136054" w:rsidDel="00CB16AC">
          <w:rPr>
            <w:rStyle w:val="Refdecomentario"/>
          </w:rPr>
          <w:commentReference w:id="113"/>
        </w:r>
        <w:r w:rsidRPr="00DC6E02" w:rsidDel="00CB16AC">
          <w:rPr>
            <w:rFonts w:asciiTheme="majorHAnsi" w:hAnsiTheme="majorHAnsi" w:cstheme="majorHAnsi"/>
          </w:rPr>
          <w:delText>Posteriormente, Consumers International -organización de membresía que agrupa a consumidores de todo el mundo (3)- adoptó estos derechos y comenzó a reconocer esta fecha como el Día Mundial de los Derechos del Consumidor.</w:delText>
        </w:r>
      </w:del>
    </w:p>
    <w:p w14:paraId="0000000A" w14:textId="09913CCB" w:rsidR="00507E42" w:rsidRPr="00DC6E02" w:rsidDel="00CB16AC" w:rsidRDefault="00507E42">
      <w:pPr>
        <w:jc w:val="both"/>
        <w:rPr>
          <w:del w:id="114" w:author="Maria Victoria Colmenares Macia" w:date="2021-03-12T17:37:00Z"/>
          <w:rFonts w:asciiTheme="majorHAnsi" w:hAnsiTheme="majorHAnsi" w:cstheme="majorHAnsi"/>
        </w:rPr>
      </w:pPr>
    </w:p>
    <w:p w14:paraId="0000000B" w14:textId="05506278" w:rsidR="00507E42" w:rsidRPr="00DC6E02" w:rsidDel="00CB16AC" w:rsidRDefault="00EF5072">
      <w:pPr>
        <w:jc w:val="both"/>
        <w:rPr>
          <w:del w:id="115" w:author="Maria Victoria Colmenares Macia" w:date="2021-03-12T17:37:00Z"/>
          <w:rFonts w:asciiTheme="majorHAnsi" w:hAnsiTheme="majorHAnsi" w:cstheme="majorHAnsi"/>
        </w:rPr>
      </w:pPr>
      <w:del w:id="116" w:author="Maria Victoria Colmenares Macia" w:date="2021-03-12T17:37:00Z">
        <w:r w:rsidRPr="00DC6E02" w:rsidDel="00CB16AC">
          <w:rPr>
            <w:rFonts w:asciiTheme="majorHAnsi" w:hAnsiTheme="majorHAnsi" w:cstheme="majorHAnsi"/>
          </w:rPr>
          <w:delText xml:space="preserve">Es así como estas directrices sirven hoy en día como guía para los estados miembros, </w:delText>
        </w:r>
        <w:r w:rsidR="00F95B49" w:rsidDel="00CB16AC">
          <w:rPr>
            <w:rFonts w:asciiTheme="majorHAnsi" w:hAnsiTheme="majorHAnsi" w:cstheme="majorHAnsi"/>
          </w:rPr>
          <w:delText>orientando</w:delText>
        </w:r>
        <w:r w:rsidRPr="00DC6E02" w:rsidDel="00CB16AC">
          <w:rPr>
            <w:rFonts w:asciiTheme="majorHAnsi" w:hAnsiTheme="majorHAnsi" w:cstheme="majorHAnsi"/>
          </w:rPr>
          <w:delText xml:space="preserve"> </w:delText>
        </w:r>
        <w:r w:rsidR="00F95B49" w:rsidDel="00CB16AC">
          <w:rPr>
            <w:rFonts w:asciiTheme="majorHAnsi" w:hAnsiTheme="majorHAnsi" w:cstheme="majorHAnsi"/>
          </w:rPr>
          <w:delText xml:space="preserve">a </w:delText>
        </w:r>
        <w:r w:rsidRPr="00DC6E02" w:rsidDel="00CB16AC">
          <w:rPr>
            <w:rFonts w:asciiTheme="majorHAnsi" w:hAnsiTheme="majorHAnsi" w:cstheme="majorHAnsi"/>
          </w:rPr>
          <w:delText>generar sus políticas de protección al consumidor. En Chile, la agencia encargada de velar y promover los derechos de los consumidores es el Servicio Nacional del Consumidor (SERNAC</w:delText>
        </w:r>
        <w:r w:rsidR="00F95B49" w:rsidDel="00CB16AC">
          <w:rPr>
            <w:rFonts w:asciiTheme="majorHAnsi" w:hAnsiTheme="majorHAnsi" w:cstheme="majorHAnsi"/>
          </w:rPr>
          <w:delText>). Estos derechos son</w:delText>
        </w:r>
        <w:r w:rsidRPr="00DC6E02" w:rsidDel="00CB16AC">
          <w:rPr>
            <w:rFonts w:asciiTheme="majorHAnsi" w:hAnsiTheme="majorHAnsi" w:cstheme="majorHAnsi"/>
          </w:rPr>
          <w:delText>:</w:delText>
        </w:r>
      </w:del>
    </w:p>
    <w:p w14:paraId="0000000C" w14:textId="77DE3968" w:rsidR="00507E42" w:rsidRPr="00DC6E02" w:rsidDel="00CB16AC" w:rsidRDefault="00507E42">
      <w:pPr>
        <w:jc w:val="both"/>
        <w:rPr>
          <w:del w:id="117" w:author="Maria Victoria Colmenares Macia" w:date="2021-03-12T17:37:00Z"/>
          <w:rFonts w:asciiTheme="majorHAnsi" w:hAnsiTheme="majorHAnsi" w:cstheme="majorHAnsi"/>
        </w:rPr>
      </w:pPr>
    </w:p>
    <w:p w14:paraId="0000000D" w14:textId="37261E72" w:rsidR="00507E42" w:rsidRPr="00DC6E02" w:rsidDel="00CB16AC" w:rsidRDefault="00EF5072">
      <w:pPr>
        <w:jc w:val="both"/>
        <w:rPr>
          <w:del w:id="118" w:author="Maria Victoria Colmenares Macia" w:date="2021-03-12T17:37:00Z"/>
          <w:rFonts w:asciiTheme="majorHAnsi" w:hAnsiTheme="majorHAnsi" w:cstheme="majorHAnsi"/>
        </w:rPr>
      </w:pPr>
      <w:del w:id="119" w:author="Maria Victoria Colmenares Macia" w:date="2021-03-12T17:37:00Z">
        <w:r w:rsidRPr="00DC6E02" w:rsidDel="00CB16AC">
          <w:rPr>
            <w:rFonts w:asciiTheme="majorHAnsi" w:hAnsiTheme="majorHAnsi" w:cstheme="majorHAnsi"/>
          </w:rPr>
          <w:delText xml:space="preserve">1. Derecho a elegir libremente la compra de un producto o la contratación de un servicio. </w:delText>
        </w:r>
      </w:del>
    </w:p>
    <w:p w14:paraId="0000000E" w14:textId="37DA836D" w:rsidR="00507E42" w:rsidRPr="00DC6E02" w:rsidDel="00CB16AC" w:rsidRDefault="00EF5072">
      <w:pPr>
        <w:jc w:val="both"/>
        <w:rPr>
          <w:del w:id="120" w:author="Maria Victoria Colmenares Macia" w:date="2021-03-12T17:37:00Z"/>
          <w:rFonts w:asciiTheme="majorHAnsi" w:hAnsiTheme="majorHAnsi" w:cstheme="majorHAnsi"/>
        </w:rPr>
      </w:pPr>
      <w:del w:id="121" w:author="Maria Victoria Colmenares Macia" w:date="2021-03-12T17:37:00Z">
        <w:r w:rsidRPr="00DC6E02" w:rsidDel="00CB16AC">
          <w:rPr>
            <w:rFonts w:asciiTheme="majorHAnsi" w:hAnsiTheme="majorHAnsi" w:cstheme="majorHAnsi"/>
          </w:rPr>
          <w:delText xml:space="preserve">2. Derecho a la información veraz y oportuna. </w:delText>
        </w:r>
      </w:del>
    </w:p>
    <w:p w14:paraId="0000000F" w14:textId="3352CFDD" w:rsidR="00507E42" w:rsidRPr="00DC6E02" w:rsidDel="00CB16AC" w:rsidRDefault="00EF5072">
      <w:pPr>
        <w:jc w:val="both"/>
        <w:rPr>
          <w:del w:id="122" w:author="Maria Victoria Colmenares Macia" w:date="2021-03-12T17:37:00Z"/>
          <w:rFonts w:asciiTheme="majorHAnsi" w:hAnsiTheme="majorHAnsi" w:cstheme="majorHAnsi"/>
        </w:rPr>
      </w:pPr>
      <w:del w:id="123" w:author="Maria Victoria Colmenares Macia" w:date="2021-03-12T17:37:00Z">
        <w:r w:rsidRPr="00DC6E02" w:rsidDel="00CB16AC">
          <w:rPr>
            <w:rFonts w:asciiTheme="majorHAnsi" w:hAnsiTheme="majorHAnsi" w:cstheme="majorHAnsi"/>
          </w:rPr>
          <w:delText xml:space="preserve">3. Derecho a no ser discriminado arbitrariamente por las empresas al usar un servicio o contratarlo. </w:delText>
        </w:r>
      </w:del>
    </w:p>
    <w:p w14:paraId="00000010" w14:textId="5E4C94BB" w:rsidR="00507E42" w:rsidRPr="00DC6E02" w:rsidDel="00CB16AC" w:rsidRDefault="00EF5072">
      <w:pPr>
        <w:jc w:val="both"/>
        <w:rPr>
          <w:del w:id="124" w:author="Maria Victoria Colmenares Macia" w:date="2021-03-12T17:37:00Z"/>
          <w:rFonts w:asciiTheme="majorHAnsi" w:hAnsiTheme="majorHAnsi" w:cstheme="majorHAnsi"/>
        </w:rPr>
      </w:pPr>
      <w:del w:id="125" w:author="Maria Victoria Colmenares Macia" w:date="2021-03-12T17:37:00Z">
        <w:r w:rsidRPr="00DC6E02" w:rsidDel="00CB16AC">
          <w:rPr>
            <w:rFonts w:asciiTheme="majorHAnsi" w:hAnsiTheme="majorHAnsi" w:cstheme="majorHAnsi"/>
          </w:rPr>
          <w:delText xml:space="preserve">4. Derecho a seguridad en el consumo. </w:delText>
        </w:r>
      </w:del>
    </w:p>
    <w:p w14:paraId="00000011" w14:textId="0E0DE03A" w:rsidR="00507E42" w:rsidRPr="00DC6E02" w:rsidDel="00CB16AC" w:rsidRDefault="00EF5072">
      <w:pPr>
        <w:jc w:val="both"/>
        <w:rPr>
          <w:del w:id="126" w:author="Maria Victoria Colmenares Macia" w:date="2021-03-12T17:37:00Z"/>
          <w:rFonts w:asciiTheme="majorHAnsi" w:hAnsiTheme="majorHAnsi" w:cstheme="majorHAnsi"/>
        </w:rPr>
      </w:pPr>
      <w:del w:id="127" w:author="Maria Victoria Colmenares Macia" w:date="2021-03-12T17:37:00Z">
        <w:r w:rsidRPr="00DC6E02" w:rsidDel="00CB16AC">
          <w:rPr>
            <w:rFonts w:asciiTheme="majorHAnsi" w:hAnsiTheme="majorHAnsi" w:cstheme="majorHAnsi"/>
          </w:rPr>
          <w:delText xml:space="preserve">5. Derecho a recibir información de servicios financieros y cobranzas. </w:delText>
        </w:r>
      </w:del>
    </w:p>
    <w:p w14:paraId="00000012" w14:textId="08CA0097" w:rsidR="00507E42" w:rsidRPr="00DC6E02" w:rsidDel="00CB16AC" w:rsidRDefault="00EF5072">
      <w:pPr>
        <w:jc w:val="both"/>
        <w:rPr>
          <w:del w:id="128" w:author="Maria Victoria Colmenares Macia" w:date="2021-03-12T17:37:00Z"/>
          <w:rFonts w:asciiTheme="majorHAnsi" w:hAnsiTheme="majorHAnsi" w:cstheme="majorHAnsi"/>
        </w:rPr>
      </w:pPr>
      <w:del w:id="129" w:author="Maria Victoria Colmenares Macia" w:date="2021-03-12T17:37:00Z">
        <w:r w:rsidRPr="00DC6E02" w:rsidDel="00CB16AC">
          <w:rPr>
            <w:rFonts w:asciiTheme="majorHAnsi" w:hAnsiTheme="majorHAnsi" w:cstheme="majorHAnsi"/>
          </w:rPr>
          <w:delText xml:space="preserve">6. Derecho a cuentas claras y cobros justos. </w:delText>
        </w:r>
      </w:del>
    </w:p>
    <w:p w14:paraId="00000013" w14:textId="409ED46B" w:rsidR="00507E42" w:rsidRPr="00DC6E02" w:rsidDel="00CB16AC" w:rsidRDefault="00EF5072">
      <w:pPr>
        <w:jc w:val="both"/>
        <w:rPr>
          <w:del w:id="130" w:author="Maria Victoria Colmenares Macia" w:date="2021-03-12T17:37:00Z"/>
          <w:rFonts w:asciiTheme="majorHAnsi" w:hAnsiTheme="majorHAnsi" w:cstheme="majorHAnsi"/>
        </w:rPr>
      </w:pPr>
      <w:del w:id="131" w:author="Maria Victoria Colmenares Macia" w:date="2021-03-12T17:37:00Z">
        <w:r w:rsidRPr="00DC6E02" w:rsidDel="00CB16AC">
          <w:rPr>
            <w:rFonts w:asciiTheme="majorHAnsi" w:hAnsiTheme="majorHAnsi" w:cstheme="majorHAnsi"/>
          </w:rPr>
          <w:delText xml:space="preserve">7. Derecho a la garantía legal. </w:delText>
        </w:r>
      </w:del>
    </w:p>
    <w:p w14:paraId="00000014" w14:textId="2FA06012" w:rsidR="00507E42" w:rsidRPr="00DC6E02" w:rsidDel="00CB16AC" w:rsidRDefault="00EF5072">
      <w:pPr>
        <w:jc w:val="both"/>
        <w:rPr>
          <w:del w:id="132" w:author="Maria Victoria Colmenares Macia" w:date="2021-03-12T17:37:00Z"/>
          <w:rFonts w:asciiTheme="majorHAnsi" w:hAnsiTheme="majorHAnsi" w:cstheme="majorHAnsi"/>
        </w:rPr>
      </w:pPr>
      <w:del w:id="133" w:author="Maria Victoria Colmenares Macia" w:date="2021-03-12T17:37:00Z">
        <w:r w:rsidRPr="00DC6E02" w:rsidDel="00CB16AC">
          <w:rPr>
            <w:rFonts w:asciiTheme="majorHAnsi" w:hAnsiTheme="majorHAnsi" w:cstheme="majorHAnsi"/>
          </w:rPr>
          <w:delText xml:space="preserve">8. Derecho a que las cobranzas de las empresas respeten la tranquilidad familiar del deudor y su estabilidad laboral. </w:delText>
        </w:r>
      </w:del>
    </w:p>
    <w:p w14:paraId="00000015" w14:textId="27693889" w:rsidR="00507E42" w:rsidRPr="00DC6E02" w:rsidDel="00CB16AC" w:rsidRDefault="00EF5072">
      <w:pPr>
        <w:jc w:val="both"/>
        <w:rPr>
          <w:del w:id="134" w:author="Maria Victoria Colmenares Macia" w:date="2021-03-12T17:37:00Z"/>
          <w:rFonts w:asciiTheme="majorHAnsi" w:hAnsiTheme="majorHAnsi" w:cstheme="majorHAnsi"/>
        </w:rPr>
      </w:pPr>
      <w:del w:id="135" w:author="Maria Victoria Colmenares Macia" w:date="2021-03-12T17:37:00Z">
        <w:r w:rsidRPr="00DC6E02" w:rsidDel="00CB16AC">
          <w:rPr>
            <w:rFonts w:asciiTheme="majorHAnsi" w:hAnsiTheme="majorHAnsi" w:cstheme="majorHAnsi"/>
          </w:rPr>
          <w:delText xml:space="preserve">9. Derecho a que las empresas cumplan sus promesas publicitarias. </w:delText>
        </w:r>
      </w:del>
    </w:p>
    <w:p w14:paraId="00000016" w14:textId="5226ACC6" w:rsidR="00507E42" w:rsidRPr="00DC6E02" w:rsidDel="00CB16AC" w:rsidRDefault="00EF5072">
      <w:pPr>
        <w:jc w:val="both"/>
        <w:rPr>
          <w:del w:id="136" w:author="Maria Victoria Colmenares Macia" w:date="2021-03-12T17:37:00Z"/>
          <w:rFonts w:asciiTheme="majorHAnsi" w:hAnsiTheme="majorHAnsi" w:cstheme="majorHAnsi"/>
        </w:rPr>
      </w:pPr>
      <w:del w:id="137" w:author="Maria Victoria Colmenares Macia" w:date="2021-03-12T17:37:00Z">
        <w:r w:rsidRPr="00DC6E02" w:rsidDel="00CB16AC">
          <w:rPr>
            <w:rFonts w:asciiTheme="majorHAnsi" w:hAnsiTheme="majorHAnsi" w:cstheme="majorHAnsi"/>
          </w:rPr>
          <w:delText>10. Derecho a indemnización. Si la empresa no respeta la Ley de Protección al Consumidor y le causa algún daño moral o material. (4)</w:delText>
        </w:r>
      </w:del>
    </w:p>
    <w:p w14:paraId="00000017" w14:textId="30BF14F4" w:rsidR="00507E42" w:rsidRPr="00DC6E02" w:rsidDel="00CB16AC" w:rsidRDefault="00507E42">
      <w:pPr>
        <w:jc w:val="both"/>
        <w:rPr>
          <w:del w:id="138" w:author="Maria Victoria Colmenares Macia" w:date="2021-03-12T17:37:00Z"/>
          <w:rFonts w:asciiTheme="majorHAnsi" w:hAnsiTheme="majorHAnsi" w:cstheme="majorHAnsi"/>
        </w:rPr>
      </w:pPr>
    </w:p>
    <w:p w14:paraId="00000018" w14:textId="0C133B79" w:rsidR="00507E42" w:rsidRPr="00DC6E02" w:rsidRDefault="00EF5072">
      <w:pPr>
        <w:jc w:val="both"/>
        <w:rPr>
          <w:rFonts w:asciiTheme="majorHAnsi" w:hAnsiTheme="majorHAnsi" w:cstheme="majorHAnsi"/>
        </w:rPr>
      </w:pPr>
      <w:r w:rsidRPr="00DC6E02">
        <w:rPr>
          <w:rFonts w:asciiTheme="majorHAnsi" w:hAnsiTheme="majorHAnsi" w:cstheme="majorHAnsi"/>
        </w:rPr>
        <w:t>Para conmemorar este día,</w:t>
      </w:r>
      <w:ins w:id="139" w:author="Maria Victoria Colmenares Macia" w:date="2021-03-12T17:37:00Z">
        <w:r w:rsidR="00CB16AC">
          <w:rPr>
            <w:rFonts w:asciiTheme="majorHAnsi" w:hAnsiTheme="majorHAnsi" w:cstheme="majorHAnsi"/>
          </w:rPr>
          <w:t xml:space="preserve"> como Data </w:t>
        </w:r>
        <w:proofErr w:type="spellStart"/>
        <w:r w:rsidR="00CB16AC">
          <w:rPr>
            <w:rFonts w:asciiTheme="majorHAnsi" w:hAnsiTheme="majorHAnsi" w:cstheme="majorHAnsi"/>
          </w:rPr>
          <w:t>Intelligence</w:t>
        </w:r>
        <w:proofErr w:type="spellEnd"/>
        <w:r w:rsidR="00CB16AC">
          <w:rPr>
            <w:rFonts w:asciiTheme="majorHAnsi" w:hAnsiTheme="majorHAnsi" w:cstheme="majorHAnsi"/>
          </w:rPr>
          <w:t>,</w:t>
        </w:r>
      </w:ins>
      <w:del w:id="140" w:author="Maria Victoria Colmenares Macia" w:date="2021-03-12T17:37:00Z">
        <w:r w:rsidRPr="00DC6E02" w:rsidDel="00CB16AC">
          <w:rPr>
            <w:rFonts w:asciiTheme="majorHAnsi" w:hAnsiTheme="majorHAnsi" w:cstheme="majorHAnsi"/>
          </w:rPr>
          <w:delText xml:space="preserve"> a </w:delText>
        </w:r>
        <w:r w:rsidR="00F95B49" w:rsidRPr="00DC6E02" w:rsidDel="00CB16AC">
          <w:rPr>
            <w:rFonts w:asciiTheme="majorHAnsi" w:hAnsiTheme="majorHAnsi" w:cstheme="majorHAnsi"/>
          </w:rPr>
          <w:delText>continuación,</w:delText>
        </w:r>
      </w:del>
      <w:r w:rsidRPr="00DC6E02">
        <w:rPr>
          <w:rFonts w:asciiTheme="majorHAnsi" w:hAnsiTheme="majorHAnsi" w:cstheme="majorHAnsi"/>
        </w:rPr>
        <w:t xml:space="preserve"> presentamos 7 datos útiles o interesantes que se relacionan con esta efeméride:</w:t>
      </w:r>
    </w:p>
    <w:p w14:paraId="00000019" w14:textId="77777777" w:rsidR="00507E42" w:rsidRPr="00DC6E02" w:rsidRDefault="00507E42">
      <w:pPr>
        <w:jc w:val="both"/>
        <w:rPr>
          <w:rFonts w:asciiTheme="majorHAnsi" w:hAnsiTheme="majorHAnsi" w:cstheme="majorHAnsi"/>
        </w:rPr>
      </w:pPr>
    </w:p>
    <w:p w14:paraId="0000001A"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Todos los años, </w:t>
      </w:r>
      <w:proofErr w:type="spellStart"/>
      <w:r w:rsidRPr="00DC6E02">
        <w:rPr>
          <w:rFonts w:asciiTheme="majorHAnsi" w:hAnsiTheme="majorHAnsi" w:cstheme="majorHAnsi"/>
        </w:rPr>
        <w:t>Consumers</w:t>
      </w:r>
      <w:proofErr w:type="spellEnd"/>
      <w:r w:rsidRPr="00DC6E02">
        <w:rPr>
          <w:rFonts w:asciiTheme="majorHAnsi" w:hAnsiTheme="majorHAnsi" w:cstheme="majorHAnsi"/>
        </w:rPr>
        <w:t xml:space="preserve"> International propone un tema relevante en torno al consumo para conmemorar este día. El tema para este 15 de marzo girará en torno a la “Lucha contra la contaminación por plásticos”. (5)</w:t>
      </w:r>
    </w:p>
    <w:p w14:paraId="0000001B" w14:textId="6A502190"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lastRenderedPageBreak/>
        <w:t xml:space="preserve">En relación con el punto anterior, la ONU plantea que no solo los gobiernos y las empresas son agentes de cambio importantes para crear modelos sustentables de producción de plástico, si no que nosotros mismos como consumidores también podemos </w:t>
      </w:r>
      <w:r>
        <w:rPr>
          <w:rFonts w:asciiTheme="majorHAnsi" w:hAnsiTheme="majorHAnsi" w:cstheme="majorHAnsi"/>
        </w:rPr>
        <w:t xml:space="preserve">generar un cambio al </w:t>
      </w:r>
      <w:r w:rsidRPr="00DC6E02">
        <w:rPr>
          <w:rFonts w:asciiTheme="majorHAnsi" w:hAnsiTheme="majorHAnsi" w:cstheme="majorHAnsi"/>
        </w:rPr>
        <w:t>exigir alternativas sostenibles al momento de decidir qué comprar. (6)</w:t>
      </w:r>
    </w:p>
    <w:p w14:paraId="0000001C"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 xml:space="preserve">Chile fue el primer país de </w:t>
      </w:r>
      <w:proofErr w:type="spellStart"/>
      <w:r w:rsidRPr="00DC6E02">
        <w:rPr>
          <w:rFonts w:asciiTheme="majorHAnsi" w:hAnsiTheme="majorHAnsi" w:cstheme="majorHAnsi"/>
        </w:rPr>
        <w:t>latinoamérica</w:t>
      </w:r>
      <w:proofErr w:type="spellEnd"/>
      <w:r w:rsidRPr="00DC6E02">
        <w:rPr>
          <w:rFonts w:asciiTheme="majorHAnsi" w:hAnsiTheme="majorHAnsi" w:cstheme="majorHAnsi"/>
        </w:rPr>
        <w:t xml:space="preserve"> en prohibir el uso de bolsas plásticas en el comercio (7). </w:t>
      </w:r>
    </w:p>
    <w:p w14:paraId="0000001D"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esta misma línea, también se encuentra aprobado el proyecto de ley que limita el uso de plásticos desechables de un solo uso (8), cuya tramitación podría terminar durante este año.</w:t>
      </w:r>
    </w:p>
    <w:p w14:paraId="0000001E"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En cuanto a la educación, a partir del año 2020, comienza a regir el derecho a retracto para la educación superior, que beneficia a alumnos de primer año que quieran cambiarse de institución luego de haberse matriculado en otra. (9)</w:t>
      </w:r>
    </w:p>
    <w:p w14:paraId="0000001F" w14:textId="77777777" w:rsidR="00507E42" w:rsidRPr="00DC6E02" w:rsidRDefault="00EF5072">
      <w:pPr>
        <w:numPr>
          <w:ilvl w:val="0"/>
          <w:numId w:val="2"/>
        </w:numPr>
        <w:jc w:val="both"/>
        <w:rPr>
          <w:rFonts w:asciiTheme="majorHAnsi" w:hAnsiTheme="majorHAnsi" w:cstheme="majorHAnsi"/>
        </w:rPr>
      </w:pPr>
      <w:r w:rsidRPr="00DC6E02">
        <w:rPr>
          <w:rFonts w:asciiTheme="majorHAnsi" w:hAnsiTheme="majorHAnsi" w:cstheme="majorHAnsi"/>
        </w:rPr>
        <w:t>No hay que olvidar que en Chile la garantía legal no es lo mismo que un ticket de cambio o una garantía voluntaria por parte de una empresa. El primero es un derecho por ley de todos los consumidores que permite decidir entre la devolución del dinero, el cambio del producto o su reparación gratuita dentro de los primeros 3 meses desde la recepción del producto. (10) (11)</w:t>
      </w:r>
    </w:p>
    <w:p w14:paraId="0000002D" w14:textId="207050A2" w:rsidR="00507E42" w:rsidRPr="00DC6E02" w:rsidRDefault="00EF5072" w:rsidP="00DC6E02">
      <w:pPr>
        <w:numPr>
          <w:ilvl w:val="0"/>
          <w:numId w:val="2"/>
        </w:numPr>
        <w:shd w:val="clear" w:color="auto" w:fill="FFFFFF"/>
        <w:spacing w:after="300"/>
        <w:jc w:val="both"/>
        <w:rPr>
          <w:rFonts w:asciiTheme="majorHAnsi" w:hAnsiTheme="majorHAnsi" w:cstheme="majorHAnsi"/>
        </w:rPr>
      </w:pPr>
      <w:r w:rsidRPr="00DC6E02">
        <w:rPr>
          <w:rFonts w:asciiTheme="majorHAnsi" w:hAnsiTheme="majorHAnsi" w:cstheme="majorHAnsi"/>
        </w:rPr>
        <w:t xml:space="preserve">Hasta julio del 2020, se observó que el uso en línea de servicios públicos y </w:t>
      </w:r>
      <w:proofErr w:type="spellStart"/>
      <w:r w:rsidRPr="00DC6E02">
        <w:rPr>
          <w:rFonts w:asciiTheme="majorHAnsi" w:hAnsiTheme="majorHAnsi" w:cstheme="majorHAnsi"/>
        </w:rPr>
        <w:t>retail</w:t>
      </w:r>
      <w:proofErr w:type="spellEnd"/>
      <w:r w:rsidRPr="00DC6E02">
        <w:rPr>
          <w:rFonts w:asciiTheme="majorHAnsi" w:hAnsiTheme="majorHAnsi" w:cstheme="majorHAnsi"/>
        </w:rPr>
        <w:t xml:space="preserve"> en Chile aumentó en un 63% y 68% respectivamente, en comparación al periodo anterior al confinamiento por la pandemia (12). Estas tendencias invitan a estar atento a posibles estafas y fraudes y a consumir en internet con responsabilidad. (13) (14)</w:t>
      </w:r>
    </w:p>
    <w:p w14:paraId="0000002E" w14:textId="77777777" w:rsidR="00507E42" w:rsidRPr="00DC6E02" w:rsidRDefault="00507E42">
      <w:pPr>
        <w:rPr>
          <w:rFonts w:asciiTheme="majorHAnsi" w:hAnsiTheme="majorHAnsi" w:cstheme="majorHAnsi"/>
        </w:rPr>
      </w:pPr>
    </w:p>
    <w:p w14:paraId="0000002F"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https://www.jfklibrary.org/asset-viewer/archives/JFKPOF/037/JFKPOF-037-028</w:t>
      </w:r>
    </w:p>
    <w:p w14:paraId="00000030" w14:textId="77777777" w:rsidR="00507E42" w:rsidRPr="00DC6E02" w:rsidRDefault="005A39BB">
      <w:pPr>
        <w:numPr>
          <w:ilvl w:val="0"/>
          <w:numId w:val="1"/>
        </w:numPr>
        <w:rPr>
          <w:rFonts w:asciiTheme="majorHAnsi" w:hAnsiTheme="majorHAnsi" w:cstheme="majorHAnsi"/>
        </w:rPr>
      </w:pPr>
      <w:hyperlink r:id="rId10">
        <w:r w:rsidR="00EF5072" w:rsidRPr="00DC6E02">
          <w:rPr>
            <w:rFonts w:asciiTheme="majorHAnsi" w:hAnsiTheme="majorHAnsi" w:cstheme="majorHAnsi"/>
            <w:color w:val="1155CC"/>
            <w:u w:val="single"/>
          </w:rPr>
          <w:t>https://unctad.org/es/system/files/official-document/ditccplpmisc2016d1_es.pdf</w:t>
        </w:r>
      </w:hyperlink>
    </w:p>
    <w:p w14:paraId="00000031"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https://es.consumersinternational.org/who-we-are/</w:t>
      </w:r>
    </w:p>
    <w:p w14:paraId="00000032" w14:textId="77777777" w:rsidR="00507E42" w:rsidRPr="00DC6E02" w:rsidRDefault="005A39BB">
      <w:pPr>
        <w:numPr>
          <w:ilvl w:val="0"/>
          <w:numId w:val="1"/>
        </w:numPr>
        <w:rPr>
          <w:rFonts w:asciiTheme="majorHAnsi" w:hAnsiTheme="majorHAnsi" w:cstheme="majorHAnsi"/>
        </w:rPr>
      </w:pPr>
      <w:hyperlink r:id="rId11">
        <w:r w:rsidR="00EF5072" w:rsidRPr="00DC6E02">
          <w:rPr>
            <w:rFonts w:asciiTheme="majorHAnsi" w:hAnsiTheme="majorHAnsi" w:cstheme="majorHAnsi"/>
            <w:color w:val="1155CC"/>
            <w:u w:val="single"/>
          </w:rPr>
          <w:t>https://www.sernac.cl/portal/607/articles-21603_archivo_01.pdf</w:t>
        </w:r>
      </w:hyperlink>
    </w:p>
    <w:p w14:paraId="00000033" w14:textId="77777777" w:rsidR="00507E42" w:rsidRPr="00DC6E02" w:rsidRDefault="005A39BB">
      <w:pPr>
        <w:numPr>
          <w:ilvl w:val="0"/>
          <w:numId w:val="1"/>
        </w:numPr>
        <w:rPr>
          <w:rFonts w:asciiTheme="majorHAnsi" w:hAnsiTheme="majorHAnsi" w:cstheme="majorHAnsi"/>
        </w:rPr>
      </w:pPr>
      <w:hyperlink r:id="rId12">
        <w:r w:rsidR="00EF5072" w:rsidRPr="00DC6E02">
          <w:rPr>
            <w:rFonts w:asciiTheme="majorHAnsi" w:hAnsiTheme="majorHAnsi" w:cstheme="majorHAnsi"/>
            <w:color w:val="1155CC"/>
            <w:u w:val="single"/>
          </w:rPr>
          <w:t>https://www.consumersinternational.org/media/361443/campaign-outline-2021_wcrd_spa.pdf</w:t>
        </w:r>
      </w:hyperlink>
    </w:p>
    <w:p w14:paraId="00000034" w14:textId="77777777" w:rsidR="00507E42" w:rsidRPr="00DC6E02" w:rsidRDefault="005A39BB">
      <w:pPr>
        <w:numPr>
          <w:ilvl w:val="0"/>
          <w:numId w:val="1"/>
        </w:numPr>
        <w:rPr>
          <w:rFonts w:asciiTheme="majorHAnsi" w:hAnsiTheme="majorHAnsi" w:cstheme="majorHAnsi"/>
        </w:rPr>
      </w:pPr>
      <w:hyperlink r:id="rId13">
        <w:r w:rsidR="00EF5072" w:rsidRPr="00DC6E02">
          <w:rPr>
            <w:rFonts w:asciiTheme="majorHAnsi" w:hAnsiTheme="majorHAnsi" w:cstheme="majorHAnsi"/>
            <w:color w:val="1155CC"/>
            <w:u w:val="single"/>
          </w:rPr>
          <w:t>https://news.un.org/es/story/2018/06/1435111</w:t>
        </w:r>
      </w:hyperlink>
    </w:p>
    <w:p w14:paraId="00000035" w14:textId="77777777" w:rsidR="00507E42" w:rsidRPr="00DC6E02" w:rsidRDefault="005A39BB">
      <w:pPr>
        <w:numPr>
          <w:ilvl w:val="0"/>
          <w:numId w:val="1"/>
        </w:numPr>
        <w:rPr>
          <w:rFonts w:asciiTheme="majorHAnsi" w:hAnsiTheme="majorHAnsi" w:cstheme="majorHAnsi"/>
        </w:rPr>
      </w:pPr>
      <w:hyperlink r:id="rId14">
        <w:r w:rsidR="00EF5072" w:rsidRPr="00DC6E02">
          <w:rPr>
            <w:rFonts w:asciiTheme="majorHAnsi" w:hAnsiTheme="majorHAnsi" w:cstheme="majorHAnsi"/>
            <w:color w:val="1155CC"/>
            <w:u w:val="single"/>
          </w:rPr>
          <w:t>https://cop25.mma.gob.cl/chile-se-convirtio-en-el-primer-pais-de-america-latina-en-prohibir-la-entrega-de-bolsas-plasticas/</w:t>
        </w:r>
      </w:hyperlink>
    </w:p>
    <w:p w14:paraId="00000036"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https://www.senado.cl/a-segundo-tramite-norma-que-limita-los-plasticos-de-un-solo-uso/senado/2020-07-08/174612.html</w:t>
      </w:r>
    </w:p>
    <w:p w14:paraId="00000037" w14:textId="77777777" w:rsidR="00507E42" w:rsidRPr="00DC6E02" w:rsidRDefault="005A39BB">
      <w:pPr>
        <w:numPr>
          <w:ilvl w:val="0"/>
          <w:numId w:val="1"/>
        </w:numPr>
        <w:rPr>
          <w:rFonts w:asciiTheme="majorHAnsi" w:hAnsiTheme="majorHAnsi" w:cstheme="majorHAnsi"/>
        </w:rPr>
      </w:pPr>
      <w:hyperlink r:id="rId15">
        <w:r w:rsidR="00EF5072" w:rsidRPr="00DC6E02">
          <w:rPr>
            <w:rFonts w:asciiTheme="majorHAnsi" w:hAnsiTheme="majorHAnsi" w:cstheme="majorHAnsi"/>
            <w:color w:val="1155CC"/>
            <w:u w:val="single"/>
          </w:rPr>
          <w:t>https://www.ayudamineduc.cl/ficha/derecho-retracto-5</w:t>
        </w:r>
      </w:hyperlink>
    </w:p>
    <w:p w14:paraId="00000038" w14:textId="77777777" w:rsidR="00507E42" w:rsidRPr="00DC6E02" w:rsidRDefault="005A39BB">
      <w:pPr>
        <w:numPr>
          <w:ilvl w:val="0"/>
          <w:numId w:val="1"/>
        </w:numPr>
        <w:rPr>
          <w:rFonts w:asciiTheme="majorHAnsi" w:hAnsiTheme="majorHAnsi" w:cstheme="majorHAnsi"/>
        </w:rPr>
      </w:pPr>
      <w:hyperlink r:id="rId16">
        <w:r w:rsidR="00EF5072" w:rsidRPr="00DC6E02">
          <w:rPr>
            <w:rFonts w:asciiTheme="majorHAnsi" w:hAnsiTheme="majorHAnsi" w:cstheme="majorHAnsi"/>
            <w:color w:val="1155CC"/>
            <w:u w:val="single"/>
          </w:rPr>
          <w:t>https://www.sernac.cl/portal/604/w3-propertyvalue-8062.html</w:t>
        </w:r>
      </w:hyperlink>
    </w:p>
    <w:p w14:paraId="00000039"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https://www.sernac.cl/portal/604/w3-propertyvalue-62203.html</w:t>
      </w:r>
    </w:p>
    <w:p w14:paraId="0000003A" w14:textId="77777777" w:rsidR="00507E42" w:rsidRPr="00DC6E02" w:rsidRDefault="005A39BB">
      <w:pPr>
        <w:numPr>
          <w:ilvl w:val="0"/>
          <w:numId w:val="1"/>
        </w:numPr>
        <w:rPr>
          <w:rFonts w:asciiTheme="majorHAnsi" w:hAnsiTheme="majorHAnsi" w:cstheme="majorHAnsi"/>
        </w:rPr>
      </w:pPr>
      <w:hyperlink r:id="rId17">
        <w:r w:rsidR="00EF5072" w:rsidRPr="00DC6E02">
          <w:rPr>
            <w:rFonts w:asciiTheme="majorHAnsi" w:hAnsiTheme="majorHAnsi" w:cstheme="majorHAnsi"/>
            <w:color w:val="1155CC"/>
            <w:u w:val="single"/>
          </w:rPr>
          <w:t>https://www.gfk.com/hubfs/Changes-in-online-behavior-across-Latin-America-June-2020-2.pdf?utm_referrer=https%3A%2F%2Fwww.gfk.com%2Fes%2Finformacion%2Fcovid19cambiosenelcomportamientoonlinelatam</w:t>
        </w:r>
      </w:hyperlink>
    </w:p>
    <w:p w14:paraId="0000003B" w14:textId="77777777" w:rsidR="00507E42" w:rsidRPr="00DC6E02" w:rsidRDefault="005A39BB">
      <w:pPr>
        <w:numPr>
          <w:ilvl w:val="0"/>
          <w:numId w:val="1"/>
        </w:numPr>
        <w:rPr>
          <w:rFonts w:asciiTheme="majorHAnsi" w:hAnsiTheme="majorHAnsi" w:cstheme="majorHAnsi"/>
        </w:rPr>
      </w:pPr>
      <w:hyperlink r:id="rId18">
        <w:r w:rsidR="00EF5072" w:rsidRPr="00DC6E02">
          <w:rPr>
            <w:rFonts w:asciiTheme="majorHAnsi" w:hAnsiTheme="majorHAnsi" w:cstheme="majorHAnsi"/>
            <w:color w:val="1155CC"/>
            <w:u w:val="single"/>
          </w:rPr>
          <w:t>https://www.sernac.cl/portal/604/w3-propertyvalue-66244.html</w:t>
        </w:r>
      </w:hyperlink>
    </w:p>
    <w:p w14:paraId="0000003C" w14:textId="77777777" w:rsidR="00507E42" w:rsidRPr="00DC6E02" w:rsidRDefault="00EF5072">
      <w:pPr>
        <w:numPr>
          <w:ilvl w:val="0"/>
          <w:numId w:val="1"/>
        </w:numPr>
        <w:rPr>
          <w:rFonts w:asciiTheme="majorHAnsi" w:hAnsiTheme="majorHAnsi" w:cstheme="majorHAnsi"/>
        </w:rPr>
      </w:pPr>
      <w:r w:rsidRPr="00DC6E02">
        <w:rPr>
          <w:rFonts w:asciiTheme="majorHAnsi" w:hAnsiTheme="majorHAnsi" w:cstheme="majorHAnsi"/>
        </w:rPr>
        <w:t>https://www.sernac.cl/portal/604/w3-article-58572.html</w:t>
      </w:r>
    </w:p>
    <w:p w14:paraId="0000003D" w14:textId="77777777" w:rsidR="00507E42" w:rsidRPr="00DC6E02" w:rsidRDefault="00507E42">
      <w:pPr>
        <w:ind w:left="720"/>
        <w:rPr>
          <w:rFonts w:asciiTheme="majorHAnsi" w:hAnsiTheme="majorHAnsi" w:cstheme="majorHAnsi"/>
        </w:rPr>
      </w:pPr>
    </w:p>
    <w:sectPr w:rsidR="00507E42" w:rsidRPr="00DC6E0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3" w:author="Maria Victoria Colmenares Macia" w:date="2021-03-12T17:28:00Z" w:initials="MVCM">
    <w:p w14:paraId="4C6808FD" w14:textId="466CEE05" w:rsidR="00136054" w:rsidRDefault="00136054">
      <w:pPr>
        <w:pStyle w:val="Textocomentario"/>
      </w:pPr>
      <w:r>
        <w:rPr>
          <w:rStyle w:val="Refdecomentario"/>
        </w:rPr>
        <w:annotationRef/>
      </w:r>
      <w:r>
        <w:t xml:space="preserve">¿Cuáles son esos 4 principios? Porque los busqué y son 11 principios generales. Por tema de tiempo no los colocaría.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6808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358" w16cex:dateUtc="2021-03-12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6808FD" w16cid:durableId="23F62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C16"/>
    <w:multiLevelType w:val="multilevel"/>
    <w:tmpl w:val="69E04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931282"/>
    <w:multiLevelType w:val="hybridMultilevel"/>
    <w:tmpl w:val="8E585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5820AC4"/>
    <w:multiLevelType w:val="multilevel"/>
    <w:tmpl w:val="524A7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42"/>
    <w:rsid w:val="0012549E"/>
    <w:rsid w:val="00136054"/>
    <w:rsid w:val="00302AA2"/>
    <w:rsid w:val="00507E42"/>
    <w:rsid w:val="005A39BB"/>
    <w:rsid w:val="009771C0"/>
    <w:rsid w:val="00CB16AC"/>
    <w:rsid w:val="00DC6E02"/>
    <w:rsid w:val="00EF5072"/>
    <w:rsid w:val="00F95B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AEA9"/>
  <w15:docId w15:val="{54AFF058-17EE-4FE0-B3A3-1A90FA82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semiHidden/>
    <w:unhideWhenUsed/>
    <w:rsid w:val="0012549E"/>
    <w:rPr>
      <w:color w:val="0000FF"/>
      <w:u w:val="single"/>
    </w:rPr>
  </w:style>
  <w:style w:type="paragraph" w:styleId="Prrafodelista">
    <w:name w:val="List Paragraph"/>
    <w:basedOn w:val="Normal"/>
    <w:uiPriority w:val="34"/>
    <w:qFormat/>
    <w:rsid w:val="00136054"/>
    <w:pPr>
      <w:ind w:left="720"/>
      <w:contextualSpacing/>
    </w:pPr>
  </w:style>
  <w:style w:type="character" w:styleId="Refdecomentario">
    <w:name w:val="annotation reference"/>
    <w:basedOn w:val="Fuentedeprrafopredeter"/>
    <w:uiPriority w:val="99"/>
    <w:semiHidden/>
    <w:unhideWhenUsed/>
    <w:rsid w:val="00136054"/>
    <w:rPr>
      <w:sz w:val="16"/>
      <w:szCs w:val="16"/>
    </w:rPr>
  </w:style>
  <w:style w:type="paragraph" w:styleId="Textocomentario">
    <w:name w:val="annotation text"/>
    <w:basedOn w:val="Normal"/>
    <w:link w:val="TextocomentarioCar"/>
    <w:uiPriority w:val="99"/>
    <w:semiHidden/>
    <w:unhideWhenUsed/>
    <w:rsid w:val="001360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6054"/>
    <w:rPr>
      <w:sz w:val="20"/>
      <w:szCs w:val="20"/>
    </w:rPr>
  </w:style>
  <w:style w:type="paragraph" w:styleId="Asuntodelcomentario">
    <w:name w:val="annotation subject"/>
    <w:basedOn w:val="Textocomentario"/>
    <w:next w:val="Textocomentario"/>
    <w:link w:val="AsuntodelcomentarioCar"/>
    <w:uiPriority w:val="99"/>
    <w:semiHidden/>
    <w:unhideWhenUsed/>
    <w:rsid w:val="00136054"/>
    <w:rPr>
      <w:b/>
      <w:bCs/>
    </w:rPr>
  </w:style>
  <w:style w:type="character" w:customStyle="1" w:styleId="AsuntodelcomentarioCar">
    <w:name w:val="Asunto del comentario Car"/>
    <w:basedOn w:val="TextocomentarioCar"/>
    <w:link w:val="Asuntodelcomentario"/>
    <w:uiPriority w:val="99"/>
    <w:semiHidden/>
    <w:rsid w:val="001360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news.un.org/es/story/2018/06/1435111" TargetMode="External"/><Relationship Id="rId18" Type="http://schemas.openxmlformats.org/officeDocument/2006/relationships/hyperlink" Target="https://www.sernac.cl/portal/604/w3-propertyvalue-66244.html"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www.consumersinternational.org/media/361443/campaign-outline-2021_wcrd_spa.pdf" TargetMode="External"/><Relationship Id="rId17" Type="http://schemas.openxmlformats.org/officeDocument/2006/relationships/hyperlink" Target="https://www.gfk.com/hubfs/Changes-in-online-behavior-across-Latin-America-June-2020-2.pdf?utm_referrer=https%3A%2F%2Fwww.gfk.com%2Fes%2Finformacion%2Fcovid19cambiosenelcomportamientoonlinelatam" TargetMode="External"/><Relationship Id="rId2" Type="http://schemas.openxmlformats.org/officeDocument/2006/relationships/styles" Target="styles.xml"/><Relationship Id="rId16" Type="http://schemas.openxmlformats.org/officeDocument/2006/relationships/hyperlink" Target="https://www.sernac.cl/portal/604/w3-propertyvalue-8062.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sernac.cl/portal/607/articles-21603_archivo_01.pdf" TargetMode="External"/><Relationship Id="rId5" Type="http://schemas.openxmlformats.org/officeDocument/2006/relationships/image" Target="media/image1.jpeg"/><Relationship Id="rId15" Type="http://schemas.openxmlformats.org/officeDocument/2006/relationships/hyperlink" Target="https://www.ayudamineduc.cl/ficha/derecho-retracto-5" TargetMode="External"/><Relationship Id="rId10" Type="http://schemas.openxmlformats.org/officeDocument/2006/relationships/hyperlink" Target="https://unctad.org/es/system/files/official-document/ditccplpmisc2016d1_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cop25.mma.gob.cl/chile-se-convirtio-en-el-primer-pais-de-america-latina-en-prohibir-la-entrega-de-bolsas-plas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1297</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Victoria Colmenares Macia</dc:creator>
  <cp:lastModifiedBy>Maria Victoria Colmenares Macia</cp:lastModifiedBy>
  <cp:revision>2</cp:revision>
  <dcterms:created xsi:type="dcterms:W3CDTF">2021-03-12T22:39:00Z</dcterms:created>
  <dcterms:modified xsi:type="dcterms:W3CDTF">2021-03-12T22:39:00Z</dcterms:modified>
</cp:coreProperties>
</file>