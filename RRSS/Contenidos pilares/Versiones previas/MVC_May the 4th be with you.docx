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A8B8" w14:textId="5D1451B8" w:rsidR="00F00836" w:rsidRDefault="0014508F" w:rsidP="00F00836">
      <w:pPr>
        <w:jc w:val="center"/>
        <w:rPr>
          <w:rStyle w:val="contenido-top"/>
        </w:rPr>
      </w:pPr>
      <w:r>
        <w:rPr>
          <w:rStyle w:val="contenido-top"/>
        </w:rPr>
        <w:t>Día de Star Wars: Una Luz de Esperanza</w:t>
      </w:r>
    </w:p>
    <w:p w14:paraId="554F6C75" w14:textId="77777777" w:rsidR="00F00836" w:rsidRDefault="00F00836" w:rsidP="00A17857">
      <w:pPr>
        <w:rPr>
          <w:rStyle w:val="contenido-top"/>
        </w:rPr>
      </w:pPr>
    </w:p>
    <w:p w14:paraId="71E70F06" w14:textId="77777777" w:rsidR="008017B0" w:rsidRDefault="00BF37E6" w:rsidP="00A17857">
      <w:pPr>
        <w:rPr>
          <w:ins w:id="0" w:author="Maria Victoria Colmenares Macia" w:date="2021-05-03T16:31:00Z"/>
          <w:rStyle w:val="contenido-top"/>
        </w:rPr>
      </w:pPr>
      <w:r>
        <w:rPr>
          <w:rStyle w:val="contenido-top"/>
        </w:rPr>
        <w:t>Este cuatro de mayo se celebra el día de Star Wars</w:t>
      </w:r>
      <w:r w:rsidR="00672CDD">
        <w:rPr>
          <w:rStyle w:val="contenido-top"/>
        </w:rPr>
        <w:t>,</w:t>
      </w:r>
      <w:r>
        <w:rPr>
          <w:rStyle w:val="contenido-top"/>
        </w:rPr>
        <w:t xml:space="preserve"> homenajeando la franquicia </w:t>
      </w:r>
      <w:r w:rsidR="00FA6917">
        <w:rPr>
          <w:rStyle w:val="contenido-top"/>
        </w:rPr>
        <w:t>creada por</w:t>
      </w:r>
      <w:r>
        <w:rPr>
          <w:rStyle w:val="contenido-top"/>
        </w:rPr>
        <w:t xml:space="preserve"> George Lucas</w:t>
      </w:r>
      <w:r w:rsidR="00FF4424">
        <w:rPr>
          <w:rStyle w:val="contenido-top"/>
        </w:rPr>
        <w:t xml:space="preserve"> estrenada en 1977</w:t>
      </w:r>
      <w:r w:rsidR="00DC3523">
        <w:rPr>
          <w:rStyle w:val="contenido-top"/>
        </w:rPr>
        <w:t>.</w:t>
      </w:r>
      <w:r w:rsidR="00776733">
        <w:rPr>
          <w:rStyle w:val="contenido-top"/>
        </w:rPr>
        <w:t xml:space="preserve"> Este día se </w:t>
      </w:r>
      <w:ins w:id="1" w:author="Maria Victoria Colmenares Macia" w:date="2021-05-03T16:20:00Z">
        <w:r w:rsidR="00BB7821">
          <w:rPr>
            <w:rStyle w:val="contenido-top"/>
          </w:rPr>
          <w:fldChar w:fldCharType="begin"/>
        </w:r>
        <w:r w:rsidR="00BB7821">
          <w:rPr>
            <w:rStyle w:val="contenido-top"/>
          </w:rPr>
          <w:instrText xml:space="preserve"> HYPERLINK "https://www.muyinteresante.es/curiosidades/preguntas-respuestas/por-que-se-celebra-el-dia-de-star-wars-el-4-de-mayo-801430742872" </w:instrText>
        </w:r>
        <w:r w:rsidR="00BB7821">
          <w:rPr>
            <w:rStyle w:val="contenido-top"/>
          </w:rPr>
        </w:r>
        <w:r w:rsidR="00BB7821">
          <w:rPr>
            <w:rStyle w:val="contenido-top"/>
          </w:rPr>
          <w:fldChar w:fldCharType="separate"/>
        </w:r>
        <w:r w:rsidR="00776733" w:rsidRPr="00BB7821">
          <w:rPr>
            <w:rStyle w:val="Hipervnculo"/>
          </w:rPr>
          <w:t>originó</w:t>
        </w:r>
        <w:r w:rsidR="00BB7821">
          <w:rPr>
            <w:rStyle w:val="contenido-top"/>
          </w:rPr>
          <w:fldChar w:fldCharType="end"/>
        </w:r>
      </w:ins>
      <w:r w:rsidR="00776733">
        <w:rPr>
          <w:rStyle w:val="contenido-top"/>
        </w:rPr>
        <w:t xml:space="preserve"> gracias a un juego fonético en inglés</w:t>
      </w:r>
      <w:ins w:id="2" w:author="Maria Victoria Colmenares Macia" w:date="2021-05-03T16:16:00Z">
        <w:r w:rsidR="00BB7821">
          <w:rPr>
            <w:rStyle w:val="contenido-top"/>
          </w:rPr>
          <w:t>, publicado por la prensa británica London Evening News, en donde los mi</w:t>
        </w:r>
      </w:ins>
      <w:ins w:id="3" w:author="Maria Victoria Colmenares Macia" w:date="2021-05-03T16:17:00Z">
        <w:r w:rsidR="00BB7821">
          <w:rPr>
            <w:rStyle w:val="contenido-top"/>
          </w:rPr>
          <w:t>embros del partido conservados felicitaban a la primera Ministra Británica con “</w:t>
        </w:r>
        <w:r w:rsidR="00BB7821" w:rsidRPr="00BB7821">
          <w:rPr>
            <w:rStyle w:val="contenido-top"/>
          </w:rPr>
          <w:t>May the 4th Be With You, Maggie. Congratulations</w:t>
        </w:r>
        <w:r w:rsidR="00BB7821">
          <w:rPr>
            <w:rStyle w:val="contenido-top"/>
          </w:rPr>
          <w:t>”</w:t>
        </w:r>
      </w:ins>
      <w:r w:rsidR="00776733">
        <w:rPr>
          <w:rStyle w:val="contenido-top"/>
        </w:rPr>
        <w:t xml:space="preserve"> </w:t>
      </w:r>
      <w:ins w:id="4" w:author="Maria Victoria Colmenares Macia" w:date="2021-05-03T16:18:00Z">
        <w:r w:rsidR="00BB7821">
          <w:rPr>
            <w:rStyle w:val="contenido-top"/>
          </w:rPr>
          <w:t>e</w:t>
        </w:r>
      </w:ins>
      <w:ins w:id="5" w:author="Maria Victoria Colmenares Macia" w:date="2021-05-03T16:19:00Z">
        <w:r w:rsidR="00BB7821">
          <w:rPr>
            <w:rStyle w:val="contenido-top"/>
          </w:rPr>
          <w:t>s</w:t>
        </w:r>
      </w:ins>
      <w:ins w:id="6" w:author="Maria Victoria Colmenares Macia" w:date="2021-05-03T16:18:00Z">
        <w:r w:rsidR="00BB7821">
          <w:rPr>
            <w:rStyle w:val="contenido-top"/>
          </w:rPr>
          <w:t xml:space="preserve"> decir, que el cuatro de mayo esté contigo, </w:t>
        </w:r>
      </w:ins>
      <w:ins w:id="7" w:author="Maria Victoria Colmenares Macia" w:date="2021-05-03T16:19:00Z">
        <w:r w:rsidR="00BB7821">
          <w:rPr>
            <w:rStyle w:val="contenido-top"/>
          </w:rPr>
          <w:t>basándose en una</w:t>
        </w:r>
      </w:ins>
      <w:del w:id="8" w:author="Maria Victoria Colmenares Macia" w:date="2021-05-03T16:20:00Z">
        <w:r w:rsidR="00776733" w:rsidDel="00BB7821">
          <w:rPr>
            <w:rStyle w:val="contenido-top"/>
          </w:rPr>
          <w:delText>con una</w:delText>
        </w:r>
      </w:del>
      <w:r w:rsidR="00776733">
        <w:rPr>
          <w:rStyle w:val="contenido-top"/>
        </w:rPr>
        <w:t xml:space="preserve"> de las frases icónicas del universo Star Wars,</w:t>
      </w:r>
      <w:del w:id="9" w:author="Maria Victoria Colmenares Macia" w:date="2021-05-03T16:20:00Z">
        <w:r w:rsidR="00776733" w:rsidDel="00BB7821">
          <w:rPr>
            <w:rStyle w:val="contenido-top"/>
          </w:rPr>
          <w:delText xml:space="preserve"> el lema</w:delText>
        </w:r>
      </w:del>
      <w:r w:rsidR="00776733">
        <w:rPr>
          <w:rStyle w:val="contenido-top"/>
        </w:rPr>
        <w:t xml:space="preserve"> “May the force be with you” (Que la fuerza te acompañe) o “May the </w:t>
      </w:r>
      <w:r w:rsidR="00BB7821">
        <w:rPr>
          <w:rStyle w:val="contenido-top"/>
        </w:rPr>
        <w:t>4th</w:t>
      </w:r>
      <w:r w:rsidR="00776733">
        <w:rPr>
          <w:rStyle w:val="contenido-top"/>
        </w:rPr>
        <w:t xml:space="preserve"> be with you” (Que el cuatro de mayo este contigo). </w:t>
      </w:r>
      <w:ins w:id="10" w:author="Maria Victoria Colmenares Macia" w:date="2021-05-03T16:30:00Z">
        <w:r w:rsidR="008017B0">
          <w:rPr>
            <w:rStyle w:val="contenido-top"/>
          </w:rPr>
          <w:t xml:space="preserve"> </w:t>
        </w:r>
      </w:ins>
    </w:p>
    <w:p w14:paraId="720EB8E8" w14:textId="2F62B86F" w:rsidR="00BF37E6" w:rsidRDefault="008017B0" w:rsidP="00A17857">
      <w:pPr>
        <w:rPr>
          <w:ins w:id="11" w:author="Maria Victoria Colmenares Macia" w:date="2021-05-03T16:39:00Z"/>
          <w:rStyle w:val="contenido-top"/>
        </w:rPr>
      </w:pPr>
      <w:ins w:id="12" w:author="Maria Victoria Colmenares Macia" w:date="2021-05-03T16:33:00Z">
        <w:r>
          <w:rPr>
            <w:rStyle w:val="contenido-top"/>
          </w:rPr>
          <w:fldChar w:fldCharType="begin"/>
        </w:r>
        <w:r>
          <w:rPr>
            <w:rStyle w:val="contenido-top"/>
          </w:rPr>
          <w:instrText xml:space="preserve"> HYPERLINK "https://as.com/epik/2020/05/04/portada/1588592105_509652.html" </w:instrText>
        </w:r>
        <w:r>
          <w:rPr>
            <w:rStyle w:val="contenido-top"/>
          </w:rPr>
        </w:r>
        <w:r>
          <w:rPr>
            <w:rStyle w:val="contenido-top"/>
          </w:rPr>
          <w:fldChar w:fldCharType="separate"/>
        </w:r>
        <w:r w:rsidRPr="008017B0">
          <w:rPr>
            <w:rStyle w:val="Hipervnculo"/>
          </w:rPr>
          <w:t>Posterior a ese suceso</w:t>
        </w:r>
        <w:r>
          <w:rPr>
            <w:rStyle w:val="contenido-top"/>
          </w:rPr>
          <w:fldChar w:fldCharType="end"/>
        </w:r>
      </w:ins>
      <w:ins w:id="13" w:author="Maria Victoria Colmenares Macia" w:date="2021-05-03T16:30:00Z">
        <w:r>
          <w:rPr>
            <w:rStyle w:val="contenido-top"/>
          </w:rPr>
          <w:t>, políticos británicos han usado esta frase como un slogan político</w:t>
        </w:r>
      </w:ins>
      <w:ins w:id="14" w:author="Maria Victoria Colmenares Macia" w:date="2021-05-03T16:31:00Z">
        <w:r>
          <w:rPr>
            <w:rStyle w:val="contenido-top"/>
          </w:rPr>
          <w:t>.</w:t>
        </w:r>
      </w:ins>
      <w:ins w:id="15" w:author="Maria Victoria Colmenares Macia" w:date="2021-05-03T16:30:00Z">
        <w:r>
          <w:rPr>
            <w:rStyle w:val="contenido-top"/>
          </w:rPr>
          <w:t xml:space="preserve"> </w:t>
        </w:r>
      </w:ins>
      <w:ins w:id="16" w:author="Maria Victoria Colmenares Macia" w:date="2021-05-03T16:31:00Z">
        <w:r>
          <w:rPr>
            <w:rStyle w:val="contenido-top"/>
          </w:rPr>
          <w:t>P</w:t>
        </w:r>
      </w:ins>
      <w:ins w:id="17" w:author="Maria Victoria Colmenares Macia" w:date="2021-05-03T16:30:00Z">
        <w:r>
          <w:rPr>
            <w:rStyle w:val="contenido-top"/>
          </w:rPr>
          <w:t>or ejemplo</w:t>
        </w:r>
      </w:ins>
      <w:ins w:id="18" w:author="Maria Victoria Colmenares Macia" w:date="2021-05-03T16:31:00Z">
        <w:r>
          <w:rPr>
            <w:rStyle w:val="contenido-top"/>
          </w:rPr>
          <w:t>, Harry Cohen el 4 de mayo de 1994</w:t>
        </w:r>
      </w:ins>
      <w:ins w:id="19" w:author="Maria Victoria Colmenares Macia" w:date="2021-05-03T16:39:00Z">
        <w:r w:rsidR="007D5303">
          <w:rPr>
            <w:rStyle w:val="contenido-top"/>
          </w:rPr>
          <w:t xml:space="preserve"> la</w:t>
        </w:r>
      </w:ins>
      <w:ins w:id="20" w:author="Maria Victoria Colmenares Macia" w:date="2021-05-03T16:31:00Z">
        <w:r>
          <w:rPr>
            <w:rStyle w:val="contenido-top"/>
          </w:rPr>
          <w:t xml:space="preserve"> mencionó en la cámara de los comune</w:t>
        </w:r>
      </w:ins>
      <w:ins w:id="21" w:author="Maria Victoria Colmenares Macia" w:date="2021-05-03T16:32:00Z">
        <w:r>
          <w:rPr>
            <w:rStyle w:val="contenido-top"/>
          </w:rPr>
          <w:t xml:space="preserve">s sobre la defensa nacional, mientras que el Primer Ministro Boris Johnson </w:t>
        </w:r>
      </w:ins>
      <w:ins w:id="22" w:author="Maria Victoria Colmenares Macia" w:date="2021-05-03T16:33:00Z">
        <w:r>
          <w:rPr>
            <w:rStyle w:val="contenido-top"/>
          </w:rPr>
          <w:t xml:space="preserve">en el 2012 </w:t>
        </w:r>
      </w:ins>
      <w:ins w:id="23" w:author="Maria Victoria Colmenares Macia" w:date="2021-05-03T16:32:00Z">
        <w:r>
          <w:rPr>
            <w:rStyle w:val="contenido-top"/>
          </w:rPr>
          <w:t xml:space="preserve">usó </w:t>
        </w:r>
      </w:ins>
      <w:ins w:id="24" w:author="Maria Victoria Colmenares Macia" w:date="2021-05-03T16:40:00Z">
        <w:r w:rsidR="007D5303">
          <w:rPr>
            <w:rStyle w:val="contenido-top"/>
          </w:rPr>
          <w:t xml:space="preserve">el “May the 4th be with you”, </w:t>
        </w:r>
      </w:ins>
      <w:ins w:id="25" w:author="Maria Victoria Colmenares Macia" w:date="2021-05-03T16:32:00Z">
        <w:r>
          <w:rPr>
            <w:rStyle w:val="contenido-top"/>
          </w:rPr>
          <w:t>co</w:t>
        </w:r>
      </w:ins>
      <w:ins w:id="26" w:author="Maria Victoria Colmenares Macia" w:date="2021-05-03T16:33:00Z">
        <w:r>
          <w:rPr>
            <w:rStyle w:val="contenido-top"/>
          </w:rPr>
          <w:t>mo cierre de su discurso de reelección</w:t>
        </w:r>
      </w:ins>
      <w:ins w:id="27" w:author="Maria Victoria Colmenares Macia" w:date="2021-05-03T16:39:00Z">
        <w:r w:rsidR="00FB6F04">
          <w:rPr>
            <w:rStyle w:val="contenido-top"/>
          </w:rPr>
          <w:t xml:space="preserve"> como alcalde</w:t>
        </w:r>
      </w:ins>
      <w:ins w:id="28" w:author="Maria Victoria Colmenares Macia" w:date="2021-05-03T16:33:00Z">
        <w:r>
          <w:rPr>
            <w:rStyle w:val="contenido-top"/>
          </w:rPr>
          <w:t xml:space="preserve">. </w:t>
        </w:r>
      </w:ins>
      <w:ins w:id="29" w:author="Maria Victoria Colmenares Macia" w:date="2021-05-03T16:30:00Z">
        <w:r>
          <w:rPr>
            <w:rStyle w:val="contenido-top"/>
          </w:rPr>
          <w:t xml:space="preserve"> </w:t>
        </w:r>
      </w:ins>
    </w:p>
    <w:p w14:paraId="63720AFD" w14:textId="77777777" w:rsidR="007D5303" w:rsidRDefault="007D5303" w:rsidP="00A17857">
      <w:pPr>
        <w:rPr>
          <w:ins w:id="30" w:author="Maria Victoria Colmenares Macia" w:date="2021-05-03T16:46:00Z"/>
          <w:rStyle w:val="contenido-top"/>
        </w:rPr>
      </w:pPr>
      <w:ins w:id="31" w:author="Maria Victoria Colmenares Macia" w:date="2021-05-03T16:44:00Z">
        <w:r>
          <w:rPr>
            <w:rStyle w:val="contenido-top"/>
          </w:rPr>
          <w:t>Trayendo este evento al escenario nacional de Chile, lo que este día nos podría recordar es que mayo se contempla un proceso electoral iné</w:t>
        </w:r>
      </w:ins>
      <w:ins w:id="32" w:author="Maria Victoria Colmenares Macia" w:date="2021-05-03T16:45:00Z">
        <w:r>
          <w:rPr>
            <w:rStyle w:val="contenido-top"/>
          </w:rPr>
          <w:t>dito para el siglo XXI, ya que se elegirán a los representantes que integrarán la Convención Constitucional y serán los responsables de redactar una nueva constitución,</w:t>
        </w:r>
      </w:ins>
      <w:ins w:id="33" w:author="Maria Victoria Colmenares Macia" w:date="2021-05-03T16:46:00Z">
        <w:r>
          <w:rPr>
            <w:rStyle w:val="contenido-top"/>
          </w:rPr>
          <w:t xml:space="preserve"> por lo que podríamos decir, May the force be with us, es decir, que la fuerza nos acompañe.</w:t>
        </w:r>
      </w:ins>
    </w:p>
    <w:p w14:paraId="53855517" w14:textId="6FE0C3DE" w:rsidR="00FB6F04" w:rsidDel="00825708" w:rsidRDefault="007D5303" w:rsidP="00A17857">
      <w:pPr>
        <w:rPr>
          <w:del w:id="34" w:author="Maria Victoria Colmenares Macia" w:date="2021-05-03T16:44:00Z"/>
          <w:rStyle w:val="contenido-top"/>
        </w:rPr>
      </w:pPr>
      <w:ins w:id="35" w:author="Maria Victoria Colmenares Macia" w:date="2021-05-03T16:46:00Z">
        <w:r>
          <w:rPr>
            <w:rStyle w:val="contenido-top"/>
          </w:rPr>
          <w:t xml:space="preserve">Bajo este sentido, como Data Intelligence </w:t>
        </w:r>
      </w:ins>
      <w:ins w:id="36" w:author="Maria Victoria Colmenares Macia" w:date="2021-05-03T16:47:00Z">
        <w:r>
          <w:rPr>
            <w:rStyle w:val="contenido-top"/>
          </w:rPr>
          <w:t xml:space="preserve">en conjunto con </w:t>
        </w:r>
      </w:ins>
      <w:ins w:id="37" w:author="Maria Victoria Colmenares Macia" w:date="2021-05-03T16:50:00Z">
        <w:r w:rsidR="00825708">
          <w:rPr>
            <w:rStyle w:val="contenido-top"/>
          </w:rPr>
          <w:t xml:space="preserve">Chilevisión noticias y CNN en español </w:t>
        </w:r>
      </w:ins>
      <w:ins w:id="38" w:author="Maria Victoria Colmenares Macia" w:date="2021-05-03T16:46:00Z">
        <w:r>
          <w:rPr>
            <w:rStyle w:val="contenido-top"/>
          </w:rPr>
          <w:t>hemos apoyado la siste</w:t>
        </w:r>
      </w:ins>
      <w:ins w:id="39" w:author="Maria Victoria Colmenares Macia" w:date="2021-05-03T16:47:00Z">
        <w:r>
          <w:rPr>
            <w:rStyle w:val="contenido-top"/>
          </w:rPr>
          <w:t>matización de datos de los</w:t>
        </w:r>
      </w:ins>
      <w:ins w:id="40" w:author="Maria Victoria Colmenares Macia" w:date="2021-05-03T16:50:00Z">
        <w:r w:rsidR="00825708">
          <w:rPr>
            <w:rStyle w:val="contenido-top"/>
          </w:rPr>
          <w:t xml:space="preserve"> ca</w:t>
        </w:r>
      </w:ins>
      <w:ins w:id="41" w:author="Maria Victoria Colmenares Macia" w:date="2021-05-03T16:51:00Z">
        <w:r w:rsidR="00825708">
          <w:rPr>
            <w:rStyle w:val="contenido-top"/>
          </w:rPr>
          <w:t xml:space="preserve">ndidatos por distritos. Para conocer más sobre estos candidatos, ver </w:t>
        </w:r>
      </w:ins>
      <w:ins w:id="42" w:author="Maria Victoria Colmenares Macia" w:date="2021-05-03T16:45:00Z">
        <w:r>
          <w:rPr>
            <w:rStyle w:val="contenido-top"/>
          </w:rPr>
          <w:t xml:space="preserve"> </w:t>
        </w:r>
      </w:ins>
      <w:ins w:id="43" w:author="Maria Victoria Colmenares Macia" w:date="2021-05-03T16:52:00Z">
        <w:r w:rsidR="00825708">
          <w:rPr>
            <w:rStyle w:val="contenido-top"/>
          </w:rPr>
          <w:fldChar w:fldCharType="begin"/>
        </w:r>
        <w:r w:rsidR="00825708">
          <w:rPr>
            <w:rStyle w:val="contenido-top"/>
          </w:rPr>
          <w:instrText xml:space="preserve"> HYPERLINK "</w:instrText>
        </w:r>
      </w:ins>
      <w:ins w:id="44" w:author="Maria Victoria Colmenares Macia" w:date="2021-05-03T16:51:00Z">
        <w:r w:rsidR="00825708" w:rsidRPr="00825708">
          <w:rPr>
            <w:rStyle w:val="contenido-top"/>
          </w:rPr>
          <w:instrText>https://www.chvnoticias.cl/page/elecciones-2021-modulo-constituyentes/</w:instrText>
        </w:r>
      </w:ins>
      <w:ins w:id="45" w:author="Maria Victoria Colmenares Macia" w:date="2021-05-03T16:52:00Z">
        <w:r w:rsidR="00825708">
          <w:rPr>
            <w:rStyle w:val="contenido-top"/>
          </w:rPr>
          <w:instrText xml:space="preserve">" </w:instrText>
        </w:r>
        <w:r w:rsidR="00825708">
          <w:rPr>
            <w:rStyle w:val="contenido-top"/>
          </w:rPr>
          <w:fldChar w:fldCharType="separate"/>
        </w:r>
      </w:ins>
      <w:ins w:id="46" w:author="Maria Victoria Colmenares Macia" w:date="2021-05-03T16:51:00Z">
        <w:r w:rsidR="00825708" w:rsidRPr="00C874C0">
          <w:rPr>
            <w:rStyle w:val="Hipervnculo"/>
          </w:rPr>
          <w:t>https://www.chvnoticias.cl/page/elecciones-2021-modulo-constituyentes/</w:t>
        </w:r>
      </w:ins>
      <w:ins w:id="47" w:author="Maria Victoria Colmenares Macia" w:date="2021-05-03T16:52:00Z">
        <w:r w:rsidR="00825708">
          <w:rPr>
            <w:rStyle w:val="contenido-top"/>
          </w:rPr>
          <w:fldChar w:fldCharType="end"/>
        </w:r>
        <w:r w:rsidR="00825708">
          <w:rPr>
            <w:rStyle w:val="contenido-top"/>
          </w:rPr>
          <w:t xml:space="preserve"> y </w:t>
        </w:r>
        <w:r w:rsidR="00825708">
          <w:rPr>
            <w:rStyle w:val="contenido-top"/>
          </w:rPr>
          <w:fldChar w:fldCharType="begin"/>
        </w:r>
        <w:r w:rsidR="00825708">
          <w:rPr>
            <w:rStyle w:val="contenido-top"/>
          </w:rPr>
          <w:instrText xml:space="preserve"> HYPERLINK "</w:instrText>
        </w:r>
        <w:r w:rsidR="00825708" w:rsidRPr="00825708">
          <w:rPr>
            <w:rStyle w:val="contenido-top"/>
          </w:rPr>
          <w:instrText>https://www.cnnchile.com/page/elecciones-2021-modulo-constituyentes/</w:instrText>
        </w:r>
        <w:r w:rsidR="00825708">
          <w:rPr>
            <w:rStyle w:val="contenido-top"/>
          </w:rPr>
          <w:instrText xml:space="preserve">" </w:instrText>
        </w:r>
        <w:r w:rsidR="00825708">
          <w:rPr>
            <w:rStyle w:val="contenido-top"/>
          </w:rPr>
          <w:fldChar w:fldCharType="separate"/>
        </w:r>
        <w:r w:rsidR="00825708" w:rsidRPr="00C874C0">
          <w:rPr>
            <w:rStyle w:val="Hipervnculo"/>
          </w:rPr>
          <w:t>https://www.cnnchile.com/page/elecciones-2021-modulo-constituyentes/</w:t>
        </w:r>
        <w:r w:rsidR="00825708">
          <w:rPr>
            <w:rStyle w:val="contenido-top"/>
          </w:rPr>
          <w:fldChar w:fldCharType="end"/>
        </w:r>
      </w:ins>
    </w:p>
    <w:p w14:paraId="3022E0DA" w14:textId="238B93AA" w:rsidR="00825708" w:rsidRDefault="00825708" w:rsidP="00A17857">
      <w:pPr>
        <w:rPr>
          <w:ins w:id="48" w:author="Maria Victoria Colmenares Macia" w:date="2021-05-03T16:52:00Z"/>
          <w:rStyle w:val="contenido-top"/>
        </w:rPr>
      </w:pPr>
    </w:p>
    <w:p w14:paraId="6196CFE7" w14:textId="78EB1E1E" w:rsidR="00776733" w:rsidRDefault="00825708" w:rsidP="00A17857">
      <w:pPr>
        <w:rPr>
          <w:rStyle w:val="contenido-top"/>
        </w:rPr>
      </w:pPr>
      <w:ins w:id="49" w:author="Maria Victoria Colmenares Macia" w:date="2021-05-03T16:52:00Z">
        <w:r>
          <w:rPr>
            <w:rStyle w:val="contenido-top"/>
          </w:rPr>
          <w:t>Pero Star Wars no es solo</w:t>
        </w:r>
      </w:ins>
      <w:ins w:id="50" w:author="Maria Victoria Colmenares Macia" w:date="2021-05-03T16:53:00Z">
        <w:r>
          <w:rPr>
            <w:rStyle w:val="contenido-top"/>
          </w:rPr>
          <w:t xml:space="preserve"> vinculado al mundo político, sino que también es una saga de películas de amplio espectro, ya que cuenta con </w:t>
        </w:r>
      </w:ins>
      <w:ins w:id="51" w:author="Maria Victoria Colmenares Macia" w:date="2021-05-03T17:04:00Z">
        <w:r w:rsidR="00AA601D">
          <w:rPr>
            <w:rStyle w:val="contenido-top"/>
          </w:rPr>
          <w:fldChar w:fldCharType="begin"/>
        </w:r>
        <w:r w:rsidR="00AA601D">
          <w:rPr>
            <w:rStyle w:val="contenido-top"/>
          </w:rPr>
          <w:instrText xml:space="preserve"> HYPERLINK "https://www.abc.es/play/cine/noticias/abci-orden-tienes-saga-star-wars-para-hacer-maraton-galactico-202005040040_noticia.html" </w:instrText>
        </w:r>
        <w:r w:rsidR="00AA601D">
          <w:rPr>
            <w:rStyle w:val="contenido-top"/>
          </w:rPr>
        </w:r>
        <w:r w:rsidR="00AA601D">
          <w:rPr>
            <w:rStyle w:val="contenido-top"/>
          </w:rPr>
          <w:fldChar w:fldCharType="separate"/>
        </w:r>
        <w:del w:id="52" w:author="Maria Victoria Colmenares Macia" w:date="2021-05-03T16:53:00Z">
          <w:r w:rsidR="00FF4424" w:rsidRPr="00AA601D" w:rsidDel="00825708">
            <w:rPr>
              <w:rStyle w:val="Hipervnculo"/>
            </w:rPr>
            <w:delText>H</w:delText>
          </w:r>
          <w:r w:rsidR="00776733" w:rsidRPr="00AA601D" w:rsidDel="00825708">
            <w:rPr>
              <w:rStyle w:val="Hipervnculo"/>
            </w:rPr>
            <w:delText>asta la fecha</w:delText>
          </w:r>
          <w:r w:rsidR="00FF4424" w:rsidRPr="00AA601D" w:rsidDel="00825708">
            <w:rPr>
              <w:rStyle w:val="Hipervnculo"/>
            </w:rPr>
            <w:delText xml:space="preserve"> el universo</w:delText>
          </w:r>
          <w:r w:rsidR="00A1112F" w:rsidRPr="00AA601D" w:rsidDel="00825708">
            <w:rPr>
              <w:rStyle w:val="Hipervnculo"/>
            </w:rPr>
            <w:delText xml:space="preserve"> cinematográfico</w:delText>
          </w:r>
          <w:r w:rsidR="00FF4424" w:rsidRPr="00AA601D" w:rsidDel="00825708">
            <w:rPr>
              <w:rStyle w:val="Hipervnculo"/>
            </w:rPr>
            <w:delText xml:space="preserve"> nos ha entregado</w:delText>
          </w:r>
          <w:r w:rsidR="00776733" w:rsidRPr="00AA601D" w:rsidDel="00825708">
            <w:rPr>
              <w:rStyle w:val="Hipervnculo"/>
            </w:rPr>
            <w:delText xml:space="preserve"> </w:delText>
          </w:r>
        </w:del>
        <w:r w:rsidR="00776733" w:rsidRPr="00AA601D">
          <w:rPr>
            <w:rStyle w:val="Hipervnculo"/>
          </w:rPr>
          <w:t>once películas</w:t>
        </w:r>
        <w:r w:rsidR="00AA601D">
          <w:rPr>
            <w:rStyle w:val="contenido-top"/>
          </w:rPr>
          <w:fldChar w:fldCharType="end"/>
        </w:r>
      </w:ins>
      <w:r w:rsidR="00776733">
        <w:rPr>
          <w:rStyle w:val="contenido-top"/>
        </w:rPr>
        <w:t>, más de 4 series y una gran variedad de historietas</w:t>
      </w:r>
      <w:r w:rsidR="00FF4424">
        <w:rPr>
          <w:rStyle w:val="contenido-top"/>
        </w:rPr>
        <w:t xml:space="preserve">, sin contar los proyectos que ya están en camino a unirse al repertorio. Con tremendo catálogo y longeva trayectoria es difícil </w:t>
      </w:r>
      <w:r w:rsidR="008803B1">
        <w:rPr>
          <w:rStyle w:val="contenido-top"/>
        </w:rPr>
        <w:t xml:space="preserve">no haber leído, oído o dicho algo relacionado con este fenómeno mundial. </w:t>
      </w:r>
      <w:r w:rsidR="00672CDD">
        <w:rPr>
          <w:rStyle w:val="contenido-top"/>
        </w:rPr>
        <w:t xml:space="preserve">Sus filmes han traspasado generaciones desde fines de la década de los 70 y a través de sus frases han representado valores como la lealtad, la amistad, el valor, la disciplina, entre otros. </w:t>
      </w:r>
    </w:p>
    <w:p w14:paraId="13F74752" w14:textId="75A18ED0" w:rsidR="004F3D1D" w:rsidRDefault="00A715C4" w:rsidP="00A17857">
      <w:pPr>
        <w:rPr>
          <w:ins w:id="53" w:author="Maria Victoria Colmenares Macia" w:date="2021-05-03T17:06:00Z"/>
        </w:rPr>
      </w:pPr>
      <w:r>
        <w:rPr>
          <w:rStyle w:val="contenido-top"/>
        </w:rPr>
        <w:t>Cualquiera</w:t>
      </w:r>
      <w:r w:rsidR="004F3D1D">
        <w:rPr>
          <w:rStyle w:val="contenido-top"/>
        </w:rPr>
        <w:t xml:space="preserve">, que haya visto alguna de las películas, ha </w:t>
      </w:r>
      <w:ins w:id="54" w:author="Maria Victoria Colmenares Macia" w:date="2021-05-03T17:06:00Z">
        <w:r w:rsidR="00FF6026">
          <w:rPr>
            <w:rStyle w:val="contenido-top"/>
          </w:rPr>
          <w:fldChar w:fldCharType="begin"/>
        </w:r>
        <w:r w:rsidR="00FF6026">
          <w:rPr>
            <w:rStyle w:val="contenido-top"/>
          </w:rPr>
          <w:instrText xml:space="preserve"> HYPERLINK "https://www.disneyplus.com/es-cl/welcome?gclid=051826af051f17b6b3fd463f616007d7&amp;gclsrc=3p.ds&amp;&amp;cid=DSS-Search-Bing-71700000076383882&amp;s_kwcid=AL!8468!10!79508581284751!%2Bstar%20%2Bwars&amp;msclkid=051826af051f17b6b3fd463f616007d7" </w:instrText>
        </w:r>
        <w:r w:rsidR="00FF6026">
          <w:rPr>
            <w:rStyle w:val="contenido-top"/>
          </w:rPr>
        </w:r>
        <w:r w:rsidR="00FF6026">
          <w:rPr>
            <w:rStyle w:val="contenido-top"/>
          </w:rPr>
          <w:fldChar w:fldCharType="separate"/>
        </w:r>
        <w:r w:rsidR="004F3D1D" w:rsidRPr="00FF6026">
          <w:rPr>
            <w:rStyle w:val="Hipervnculo"/>
          </w:rPr>
          <w:t xml:space="preserve">visto la </w:t>
        </w:r>
        <w:r w:rsidRPr="00FF6026">
          <w:rPr>
            <w:rStyle w:val="Hipervnculo"/>
          </w:rPr>
          <w:t>reconocida</w:t>
        </w:r>
        <w:r w:rsidR="00FF6026">
          <w:rPr>
            <w:rStyle w:val="contenido-top"/>
          </w:rPr>
          <w:fldChar w:fldCharType="end"/>
        </w:r>
      </w:ins>
      <w:r>
        <w:rPr>
          <w:rStyle w:val="contenido-top"/>
        </w:rPr>
        <w:t xml:space="preserve"> </w:t>
      </w:r>
      <w:r w:rsidR="004F3D1D">
        <w:rPr>
          <w:rStyle w:val="contenido-top"/>
        </w:rPr>
        <w:t>fr</w:t>
      </w:r>
      <w:r>
        <w:rPr>
          <w:rStyle w:val="contenido-top"/>
        </w:rPr>
        <w:t>a</w:t>
      </w:r>
      <w:r w:rsidR="004F3D1D">
        <w:rPr>
          <w:rStyle w:val="contenido-top"/>
        </w:rPr>
        <w:t xml:space="preserve">se inicial </w:t>
      </w:r>
      <w:r>
        <w:t xml:space="preserve">“En un tiempo muy lejano, en una galaxia muy, muy distante” o presenciado alguna escena en que se utilice el mantra “Que la fuerza te acompañe”, escenas creadas en un sinfín de asombrosos mundos ficticios, con distintos </w:t>
      </w:r>
      <w:r w:rsidR="003D4FE1">
        <w:t>ecosistemas</w:t>
      </w:r>
      <w:r>
        <w:t xml:space="preserve"> y admirables climas</w:t>
      </w:r>
      <w:r w:rsidR="001A78B3">
        <w:t xml:space="preserve">… climas que se pueden comparar con los de nuestra realidad. </w:t>
      </w:r>
    </w:p>
    <w:p w14:paraId="51F0C523" w14:textId="1CC7A80F" w:rsidR="00FF6026" w:rsidDel="00FF6026" w:rsidRDefault="00FF6026" w:rsidP="00A17857">
      <w:pPr>
        <w:rPr>
          <w:del w:id="55" w:author="Maria Victoria Colmenares Macia" w:date="2021-05-03T17:06:00Z"/>
        </w:rPr>
      </w:pPr>
    </w:p>
    <w:p w14:paraId="6F901EC2" w14:textId="0B918DB7" w:rsidR="001A78B3" w:rsidRDefault="004C6EFE" w:rsidP="00A17857">
      <w:pPr>
        <w:rPr>
          <w:rStyle w:val="contenido-top"/>
        </w:rPr>
      </w:pPr>
      <w:ins w:id="56" w:author="Maria Victoria Colmenares Macia" w:date="2021-05-03T17:15:00Z">
        <w:r>
          <w:t xml:space="preserve">A una realidad que es afectada por los impactos del cambio climático. Entre sus </w:t>
        </w:r>
      </w:ins>
      <w:ins w:id="57" w:author="Maria Victoria Colmenares Macia" w:date="2021-05-03T17:16:00Z">
        <w:r>
          <w:fldChar w:fldCharType="begin"/>
        </w:r>
        <w:r>
          <w:instrText xml:space="preserve"> HYPERLINK "https://climate.nasa.gov/efectos/" \l ":~:text=Los%20efectos%20del%20cambio%20clim%C3%A1tico%20Los%20posibles%20efectos,cantidad%2C%20duraci%C3%B3n%20e%20intensidad%20de%20las%20tormentas%20tropicales." </w:instrText>
        </w:r>
        <w:r>
          <w:fldChar w:fldCharType="separate"/>
        </w:r>
        <w:r w:rsidRPr="004C6EFE">
          <w:rPr>
            <w:rStyle w:val="Hipervnculo"/>
          </w:rPr>
          <w:t>escenarios</w:t>
        </w:r>
        <w:r>
          <w:fldChar w:fldCharType="end"/>
        </w:r>
      </w:ins>
      <w:ins w:id="58" w:author="Maria Victoria Colmenares Macia" w:date="2021-05-03T17:15:00Z">
        <w:r>
          <w:t xml:space="preserve"> </w:t>
        </w:r>
      </w:ins>
      <w:ins w:id="59" w:author="Maria Victoria Colmenares Macia" w:date="2021-05-03T17:07:00Z">
        <w:r w:rsidR="00FF6026">
          <w:t>eventos extremos como las tormentas de nieve o sequías extremas</w:t>
        </w:r>
      </w:ins>
      <w:ins w:id="60" w:author="Maria Victoria Colmenares Macia" w:date="2021-05-03T17:16:00Z">
        <w:r>
          <w:t>, entre otros</w:t>
        </w:r>
      </w:ins>
      <w:ins w:id="61" w:author="Maria Victoria Colmenares Macia" w:date="2021-05-03T17:07:00Z">
        <w:r w:rsidR="00FF6026">
          <w:t xml:space="preserve">. </w:t>
        </w:r>
      </w:ins>
      <w:ins w:id="62" w:author="Maria Victoria Colmenares Macia" w:date="2021-05-03T17:17:00Z">
        <w:r>
          <w:t>Uno ejemplo de sequías extremas es</w:t>
        </w:r>
      </w:ins>
      <w:ins w:id="63" w:author="Maria Victoria Colmenares Macia" w:date="2021-05-03T17:06:00Z">
        <w:r w:rsidR="00FF6026">
          <w:t xml:space="preserve"> </w:t>
        </w:r>
      </w:ins>
      <w:r w:rsidR="001A78B3">
        <w:t xml:space="preserve">Mustafar, uno de estos planetas ficticios con un clima extremadamente caliente, terreno volcánico y abundante lava, fue cede del trágico duelo entre Obi-Wan Kenobi y Anakin Skywalker, ambos espadachines de sables de luz, maestro y pupilo, pero el segundo transformado al lado oscuro, convirtiéndose en contrincantes. </w:t>
      </w:r>
      <w:r w:rsidR="001A78B3">
        <w:rPr>
          <w:rStyle w:val="contenido-top"/>
        </w:rPr>
        <w:t xml:space="preserve">“¡Tú eras el elegido! ¡El que </w:t>
      </w:r>
      <w:r w:rsidR="001A78B3">
        <w:rPr>
          <w:rStyle w:val="contenido-top"/>
        </w:rPr>
        <w:lastRenderedPageBreak/>
        <w:t xml:space="preserve">destruiría a los Sith, no el que se uniría a ellos! ¡El que vendría a traer el equilibrio a la fuerza, no a hundirla en la oscuridad!” frase desesperada dicha por Obi-Wan </w:t>
      </w:r>
      <w:r w:rsidR="004D401E">
        <w:rPr>
          <w:rStyle w:val="contenido-top"/>
        </w:rPr>
        <w:t xml:space="preserve">enmarcada en un planeta casi inhabitable, dominado por el magma y las altas temperaturas, un espacio que por suerte el ser humano no ha vivido aún. </w:t>
      </w:r>
    </w:p>
    <w:p w14:paraId="2034849D" w14:textId="628D1F1B" w:rsidR="004D401E" w:rsidRDefault="004D401E" w:rsidP="00A17857">
      <w:pPr>
        <w:rPr>
          <w:rStyle w:val="contenido-top"/>
        </w:rPr>
      </w:pPr>
      <w:r>
        <w:rPr>
          <w:rStyle w:val="contenido-top"/>
        </w:rPr>
        <w:t>Pero donde hay calor también hay frío y Hoth es un planeta de este universo que contiene lo contrario. Temperaturas extremadamente bajas, superficie dominada por planicies congeladas e inmensos glaciares</w:t>
      </w:r>
      <w:r w:rsidR="00CB060F">
        <w:rPr>
          <w:rStyle w:val="contenido-top"/>
        </w:rPr>
        <w:t>, una versión exagerada y a gran escala de los polos de la Tierra. O podemos ver a Kamino, un planeta acuático, de clima templado y que solo est</w:t>
      </w:r>
      <w:del w:id="64" w:author="Maria Victoria Colmenares Macia" w:date="2021-05-03T17:18:00Z">
        <w:r w:rsidR="00CB060F" w:rsidDel="004C6EFE">
          <w:rPr>
            <w:rStyle w:val="contenido-top"/>
          </w:rPr>
          <w:delText>a</w:delText>
        </w:r>
      </w:del>
      <w:ins w:id="65" w:author="Maria Victoria Colmenares Macia" w:date="2021-05-03T17:18:00Z">
        <w:r w:rsidR="004C6EFE">
          <w:rPr>
            <w:rStyle w:val="contenido-top"/>
          </w:rPr>
          <w:t>á</w:t>
        </w:r>
      </w:ins>
      <w:r w:rsidR="00CB060F">
        <w:rPr>
          <w:rStyle w:val="contenido-top"/>
        </w:rPr>
        <w:t xml:space="preserve"> compuesto por </w:t>
      </w:r>
      <w:del w:id="66" w:author="Maria Victoria Colmenares Macia" w:date="2021-05-03T17:18:00Z">
        <w:r w:rsidR="00DD0665" w:rsidDel="004C6EFE">
          <w:rPr>
            <w:rStyle w:val="contenido-top"/>
          </w:rPr>
          <w:delText>oceanos</w:delText>
        </w:r>
      </w:del>
      <w:ins w:id="67" w:author="Maria Victoria Colmenares Macia" w:date="2021-05-03T17:18:00Z">
        <w:r w:rsidR="004C6EFE">
          <w:rPr>
            <w:rStyle w:val="contenido-top"/>
          </w:rPr>
          <w:t>océanos</w:t>
        </w:r>
      </w:ins>
      <w:r w:rsidR="00CB060F">
        <w:rPr>
          <w:rStyle w:val="contenido-top"/>
        </w:rPr>
        <w:t xml:space="preserve">. </w:t>
      </w:r>
    </w:p>
    <w:p w14:paraId="16B7947F" w14:textId="425A1B81" w:rsidR="00712FF2" w:rsidRDefault="00AC6394" w:rsidP="00A17857">
      <w:pPr>
        <w:rPr>
          <w:rStyle w:val="contenido-top"/>
        </w:rPr>
      </w:pPr>
      <w:ins w:id="68" w:author="Maria Victoria Colmenares Macia" w:date="2021-05-03T17:26:00Z">
        <w:r>
          <w:rPr>
            <w:rStyle w:val="contenido-top"/>
          </w:rPr>
          <w:t xml:space="preserve">Los padres fanáticos de estas películas, </w:t>
        </w:r>
      </w:ins>
      <w:del w:id="69" w:author="Maria Victoria Colmenares Macia" w:date="2021-05-03T17:27:00Z">
        <w:r w:rsidR="00020AE7" w:rsidDel="00AC6394">
          <w:rPr>
            <w:rStyle w:val="contenido-top"/>
          </w:rPr>
          <w:delText>Mi padre, como buen fanático,</w:delText>
        </w:r>
        <w:r w:rsidR="00712FF2" w:rsidDel="00AC6394">
          <w:rPr>
            <w:rStyle w:val="contenido-top"/>
          </w:rPr>
          <w:delText xml:space="preserve"> </w:delText>
        </w:r>
      </w:del>
      <w:r w:rsidR="00712FF2">
        <w:rPr>
          <w:rStyle w:val="contenido-top"/>
        </w:rPr>
        <w:t>no desperdicia</w:t>
      </w:r>
      <w:ins w:id="70" w:author="Maria Victoria Colmenares Macia" w:date="2021-05-03T17:27:00Z">
        <w:r>
          <w:rPr>
            <w:rStyle w:val="contenido-top"/>
          </w:rPr>
          <w:t>n</w:t>
        </w:r>
      </w:ins>
      <w:del w:id="71" w:author="Maria Victoria Colmenares Macia" w:date="2021-05-03T17:27:00Z">
        <w:r w:rsidR="00FE2951" w:rsidDel="00AC6394">
          <w:rPr>
            <w:rStyle w:val="contenido-top"/>
          </w:rPr>
          <w:delText>ba</w:delText>
        </w:r>
      </w:del>
      <w:r w:rsidR="00712FF2">
        <w:rPr>
          <w:rStyle w:val="contenido-top"/>
        </w:rPr>
        <w:t xml:space="preserve"> oportunidad alguna de usar alguna referencia sobre </w:t>
      </w:r>
      <w:r w:rsidR="00020AE7">
        <w:rPr>
          <w:rStyle w:val="contenido-top"/>
        </w:rPr>
        <w:t>L</w:t>
      </w:r>
      <w:r w:rsidR="00712FF2">
        <w:rPr>
          <w:rStyle w:val="contenido-top"/>
        </w:rPr>
        <w:t>a Guerra de las G</w:t>
      </w:r>
      <w:r w:rsidR="00020AE7">
        <w:rPr>
          <w:rStyle w:val="contenido-top"/>
        </w:rPr>
        <w:t>a</w:t>
      </w:r>
      <w:r w:rsidR="00712FF2">
        <w:rPr>
          <w:rStyle w:val="contenido-top"/>
        </w:rPr>
        <w:t>laxias</w:t>
      </w:r>
      <w:r w:rsidR="00020AE7">
        <w:rPr>
          <w:rStyle w:val="contenido-top"/>
        </w:rPr>
        <w:t>, y como es de esperar, la frase más utilizada</w:t>
      </w:r>
      <w:ins w:id="72" w:author="Maria Victoria Colmenares Macia" w:date="2021-05-03T17:27:00Z">
        <w:r>
          <w:rPr>
            <w:rStyle w:val="contenido-top"/>
          </w:rPr>
          <w:t xml:space="preserve"> es</w:t>
        </w:r>
      </w:ins>
      <w:del w:id="73" w:author="Maria Victoria Colmenares Macia" w:date="2021-05-03T17:27:00Z">
        <w:r w:rsidR="00020AE7" w:rsidDel="00AC6394">
          <w:rPr>
            <w:rStyle w:val="contenido-top"/>
          </w:rPr>
          <w:delText>, la usa para enfatizar lo que él es para mí… solo faltaría que se pusiera un casco negro y un alterador de voz.</w:delText>
        </w:r>
      </w:del>
      <w:r w:rsidR="00020AE7">
        <w:rPr>
          <w:rStyle w:val="contenido-top"/>
        </w:rPr>
        <w:t xml:space="preserve"> “</w:t>
      </w:r>
      <w:del w:id="74" w:author="Maria Victoria Colmenares Macia" w:date="2021-05-03T17:27:00Z">
        <w:r w:rsidR="00020AE7" w:rsidDel="00AC6394">
          <w:rPr>
            <w:rStyle w:val="contenido-top"/>
          </w:rPr>
          <w:delText>No.</w:delText>
        </w:r>
      </w:del>
      <w:r w:rsidR="00020AE7">
        <w:rPr>
          <w:rStyle w:val="contenido-top"/>
        </w:rPr>
        <w:t xml:space="preserve"> Yo soy tu padre”</w:t>
      </w:r>
      <w:ins w:id="75" w:author="Maria Victoria Colmenares Macia" w:date="2021-05-03T17:28:00Z">
        <w:r>
          <w:rPr>
            <w:rStyle w:val="contenido-top"/>
          </w:rPr>
          <w:t>.</w:t>
        </w:r>
      </w:ins>
      <w:r w:rsidR="00020AE7">
        <w:rPr>
          <w:rStyle w:val="contenido-top"/>
        </w:rPr>
        <w:t xml:space="preserve"> </w:t>
      </w:r>
      <w:del w:id="76" w:author="Maria Victoria Colmenares Macia" w:date="2021-05-03T17:28:00Z">
        <w:r w:rsidR="00020AE7" w:rsidDel="00AC6394">
          <w:rPr>
            <w:rStyle w:val="contenido-top"/>
          </w:rPr>
          <w:delText>e</w:delText>
        </w:r>
      </w:del>
      <w:ins w:id="77" w:author="Maria Victoria Colmenares Macia" w:date="2021-05-03T17:28:00Z">
        <w:r>
          <w:rPr>
            <w:rStyle w:val="contenido-top"/>
          </w:rPr>
          <w:t>E</w:t>
        </w:r>
      </w:ins>
      <w:r w:rsidR="00020AE7">
        <w:rPr>
          <w:rStyle w:val="contenido-top"/>
        </w:rPr>
        <w:t>s u</w:t>
      </w:r>
      <w:ins w:id="78" w:author="Maria Victoria Colmenares Macia" w:date="2021-05-03T17:27:00Z">
        <w:r>
          <w:rPr>
            <w:rStyle w:val="contenido-top"/>
          </w:rPr>
          <w:t>no de los momentos</w:t>
        </w:r>
      </w:ins>
      <w:del w:id="79" w:author="Maria Victoria Colmenares Macia" w:date="2021-05-03T17:27:00Z">
        <w:r w:rsidR="00020AE7" w:rsidDel="00AC6394">
          <w:rPr>
            <w:rStyle w:val="contenido-top"/>
          </w:rPr>
          <w:delText>na frase</w:delText>
        </w:r>
      </w:del>
      <w:r w:rsidR="00020AE7">
        <w:rPr>
          <w:rStyle w:val="contenido-top"/>
        </w:rPr>
        <w:t xml:space="preserve"> memorable</w:t>
      </w:r>
      <w:ins w:id="80" w:author="Maria Victoria Colmenares Macia" w:date="2021-05-03T17:28:00Z">
        <w:r>
          <w:rPr>
            <w:rStyle w:val="contenido-top"/>
          </w:rPr>
          <w:t>s</w:t>
        </w:r>
      </w:ins>
      <w:r w:rsidR="00020AE7">
        <w:rPr>
          <w:rStyle w:val="contenido-top"/>
        </w:rPr>
        <w:t xml:space="preserve"> </w:t>
      </w:r>
      <w:del w:id="81" w:author="Maria Victoria Colmenares Macia" w:date="2021-05-03T17:28:00Z">
        <w:r w:rsidR="00020AE7" w:rsidDel="00AC6394">
          <w:rPr>
            <w:rStyle w:val="contenido-top"/>
          </w:rPr>
          <w:delText xml:space="preserve">dicha </w:delText>
        </w:r>
      </w:del>
      <w:ins w:id="82" w:author="Maria Victoria Colmenares Macia" w:date="2021-05-03T17:28:00Z">
        <w:r>
          <w:rPr>
            <w:rStyle w:val="contenido-top"/>
          </w:rPr>
          <w:t xml:space="preserve">en donde </w:t>
        </w:r>
      </w:ins>
      <w:del w:id="83" w:author="Maria Victoria Colmenares Macia" w:date="2021-05-03T17:28:00Z">
        <w:r w:rsidR="00020AE7" w:rsidDel="00AC6394">
          <w:rPr>
            <w:rStyle w:val="contenido-top"/>
          </w:rPr>
          <w:delText xml:space="preserve">por </w:delText>
        </w:r>
      </w:del>
      <w:r w:rsidR="00020AE7">
        <w:rPr>
          <w:rStyle w:val="contenido-top"/>
        </w:rPr>
        <w:t xml:space="preserve">Darth Vader </w:t>
      </w:r>
      <w:ins w:id="84" w:author="Maria Victoria Colmenares Macia" w:date="2021-05-03T17:28:00Z">
        <w:r>
          <w:rPr>
            <w:rStyle w:val="contenido-top"/>
          </w:rPr>
          <w:t xml:space="preserve">le dice a </w:t>
        </w:r>
      </w:ins>
      <w:del w:id="85" w:author="Maria Victoria Colmenares Macia" w:date="2021-05-03T17:28:00Z">
        <w:r w:rsidR="00020AE7" w:rsidDel="00AC6394">
          <w:rPr>
            <w:rStyle w:val="contenido-top"/>
          </w:rPr>
          <w:delText>hacia</w:delText>
        </w:r>
      </w:del>
      <w:r w:rsidR="00020AE7">
        <w:rPr>
          <w:rStyle w:val="contenido-top"/>
        </w:rPr>
        <w:t xml:space="preserve"> su hijo Luke Skywalker, </w:t>
      </w:r>
      <w:ins w:id="86" w:author="Maria Victoria Colmenares Macia" w:date="2021-05-03T17:29:00Z">
        <w:r>
          <w:rPr>
            <w:rStyle w:val="contenido-top"/>
          </w:rPr>
          <w:t xml:space="preserve">en medio de </w:t>
        </w:r>
      </w:ins>
      <w:del w:id="87" w:author="Maria Victoria Colmenares Macia" w:date="2021-05-03T17:29:00Z">
        <w:r w:rsidR="00020AE7" w:rsidDel="00AC6394">
          <w:rPr>
            <w:rStyle w:val="contenido-top"/>
          </w:rPr>
          <w:delText xml:space="preserve">también durante </w:delText>
        </w:r>
      </w:del>
      <w:r w:rsidR="00020AE7">
        <w:rPr>
          <w:rStyle w:val="contenido-top"/>
        </w:rPr>
        <w:t>un duelo de espadas laser</w:t>
      </w:r>
      <w:ins w:id="88" w:author="Maria Victoria Colmenares Macia" w:date="2021-05-03T17:29:00Z">
        <w:r>
          <w:rPr>
            <w:rStyle w:val="contenido-top"/>
          </w:rPr>
          <w:t xml:space="preserve">. Esta es </w:t>
        </w:r>
      </w:ins>
      <w:del w:id="89" w:author="Maria Victoria Colmenares Macia" w:date="2021-05-03T17:29:00Z">
        <w:r w:rsidR="00020AE7" w:rsidDel="00AC6394">
          <w:rPr>
            <w:rStyle w:val="contenido-top"/>
          </w:rPr>
          <w:delText xml:space="preserve">, convirtiéndose en </w:delText>
        </w:r>
      </w:del>
      <w:r w:rsidR="00020AE7">
        <w:rPr>
          <w:rStyle w:val="contenido-top"/>
        </w:rPr>
        <w:t>una de las frases más replicadas en la historia</w:t>
      </w:r>
      <w:r w:rsidR="00FE2951">
        <w:rPr>
          <w:rStyle w:val="contenido-top"/>
        </w:rPr>
        <w:t xml:space="preserve"> del cine</w:t>
      </w:r>
      <w:r w:rsidR="00020AE7">
        <w:rPr>
          <w:rStyle w:val="contenido-top"/>
        </w:rPr>
        <w:t xml:space="preserve">. Posteriormente Luke busca escapar, pero bajo sus pies se encuentra con el </w:t>
      </w:r>
      <w:r w:rsidR="00C70AFE">
        <w:rPr>
          <w:rStyle w:val="contenido-top"/>
        </w:rPr>
        <w:t>terreno</w:t>
      </w:r>
      <w:r w:rsidR="00020AE7">
        <w:rPr>
          <w:rStyle w:val="contenido-top"/>
        </w:rPr>
        <w:t xml:space="preserve"> de Bespin, un gigante gaseoso de clima templado y que su superficie consiste meramente de gas</w:t>
      </w:r>
      <w:r w:rsidR="00270B33">
        <w:rPr>
          <w:rStyle w:val="contenido-top"/>
        </w:rPr>
        <w:t>… o sea, la única opción de Luke sería salir volando de ahí. Este planeta estaba formado por un núcleo sólido de metal, rodeado de varias capas de gases metálicos, imposible para la subsistencia humana. Pero en el exterior existía la Zona de Vida, una capa que albergaba una atmosfera óptima para la vida humana, encontrándose ahí la Ciudad de las Nubes. Júpiter, en nuestra realidad, sería un perfecto ejemplo para comparar</w:t>
      </w:r>
      <w:r w:rsidR="00A1112F">
        <w:rPr>
          <w:rStyle w:val="contenido-top"/>
        </w:rPr>
        <w:t xml:space="preserve">, pero sin la tecnología </w:t>
      </w:r>
      <w:r w:rsidR="003F7523">
        <w:rPr>
          <w:rStyle w:val="contenido-top"/>
        </w:rPr>
        <w:t xml:space="preserve">avanzada que existe en el universo de Lucasfilm. </w:t>
      </w:r>
    </w:p>
    <w:p w14:paraId="05077FDE" w14:textId="37310E67" w:rsidR="003F7523" w:rsidRDefault="00EA43D7" w:rsidP="00A17857">
      <w:ins w:id="90" w:author="Maria Victoria Colmenares Macia" w:date="2021-05-03T17:31:00Z">
        <w:r>
          <w:rPr>
            <w:rStyle w:val="contenido-top"/>
          </w:rPr>
          <w:t xml:space="preserve">Adicionalmente, </w:t>
        </w:r>
      </w:ins>
      <w:del w:id="91" w:author="Maria Victoria Colmenares Macia" w:date="2021-05-03T17:31:00Z">
        <w:r w:rsidR="003F7523" w:rsidDel="00EA43D7">
          <w:rPr>
            <w:rStyle w:val="contenido-top"/>
          </w:rPr>
          <w:delText>N</w:delText>
        </w:r>
      </w:del>
      <w:ins w:id="92" w:author="Maria Victoria Colmenares Macia" w:date="2021-05-03T17:31:00Z">
        <w:r>
          <w:rPr>
            <w:rStyle w:val="contenido-top"/>
          </w:rPr>
          <w:t>n</w:t>
        </w:r>
      </w:ins>
      <w:r w:rsidR="003F7523">
        <w:rPr>
          <w:rStyle w:val="contenido-top"/>
        </w:rPr>
        <w:t xml:space="preserve">o solo las frases enmarcan momentos en las películas, también nos entregan enseñanzas, que sin importar el mundo ficticio en donde surgen, son aplicables en nuestra vida real. </w:t>
      </w:r>
      <w:r w:rsidR="009A2083">
        <w:rPr>
          <w:rStyle w:val="contenido-top"/>
        </w:rPr>
        <w:t xml:space="preserve">Un ser muy sabio dijo: </w:t>
      </w:r>
      <w:r w:rsidR="009A2083">
        <w:t>“Transmite lo que has aprendido: fuerza, maestría; pero insensatez, debilidad, fracaso también. ¡Sí, fracaso sobre todo! El mejor profesor, el fracaso es. Somos lo que ellos alcanzan, esa es la verdadera carga de todos los maestros”</w:t>
      </w:r>
      <w:r w:rsidR="00C2246C">
        <w:t>, d</w:t>
      </w:r>
      <w:r w:rsidR="009A2083">
        <w:t>icho por el gran maestro Yoda hacia Luke Skywalker</w:t>
      </w:r>
      <w:r w:rsidR="007915B6">
        <w:t>,</w:t>
      </w:r>
      <w:r w:rsidR="009A2083">
        <w:t xml:space="preserve"> mientras eran quemados los antiguos libros de las enseñanzas </w:t>
      </w:r>
      <w:r w:rsidR="00C2246C">
        <w:t>Jedi. ¿Qué nos querrá transmitir esto? Podemos interpretarlo de varias formas, una de ellas puede ser que no debemos solamente festejar los triunfos, sino que también hay que recordar el fracaso, analizarlo e identificar las acciones que nos llevaron a eso</w:t>
      </w:r>
      <w:r w:rsidR="007915B6">
        <w:t>;</w:t>
      </w:r>
      <w:r w:rsidR="00C2246C">
        <w:t xml:space="preserve"> compartir las experiencias</w:t>
      </w:r>
      <w:r w:rsidR="007915B6">
        <w:t>,</w:t>
      </w:r>
      <w:r w:rsidR="00C2246C">
        <w:t xml:space="preserve"> ya</w:t>
      </w:r>
      <w:r w:rsidR="007915B6">
        <w:t xml:space="preserve"> sean aciertos o errores, siendo estos últimos los que más aprendizaje, fortaleza y humildad entrega. </w:t>
      </w:r>
    </w:p>
    <w:p w14:paraId="6F124D5A" w14:textId="77777777" w:rsidR="00115557" w:rsidRDefault="007915B6" w:rsidP="00A17857">
      <w:r>
        <w:t xml:space="preserve">“Hazlo o no lo hagas, pero no lo intentes”, Yoda nos vuelve a enseñar que hay que dar siempre lo máximo de nosotros, no hay que conformarse en intentarlo y sumando la frase anterior, si fracasas podrás aprender de ello. Esto nos lleva a la excelencia y por ende aspirar a hacer las cosas bien para así conseguirlas. </w:t>
      </w:r>
    </w:p>
    <w:p w14:paraId="3D2B898B" w14:textId="28975305" w:rsidR="007C7653" w:rsidRPr="007C7653" w:rsidRDefault="007C7653" w:rsidP="00A17857">
      <w:r>
        <w:rPr>
          <w:rStyle w:val="contenido-top"/>
        </w:rPr>
        <w:t>En este artículo vimos varios</w:t>
      </w:r>
      <w:r w:rsidRPr="007C7653">
        <w:rPr>
          <w:rStyle w:val="contenido-top"/>
        </w:rPr>
        <w:t xml:space="preserve"> casos de planetas con </w:t>
      </w:r>
      <w:r w:rsidR="00C70AFE">
        <w:rPr>
          <w:rStyle w:val="contenido-top"/>
        </w:rPr>
        <w:t>climas</w:t>
      </w:r>
      <w:r w:rsidRPr="007C7653">
        <w:rPr>
          <w:rStyle w:val="contenido-top"/>
        </w:rPr>
        <w:t xml:space="preserve"> muy extremos, pero que, en menor escala, podemos observar en nuestra realidad, monitorear, analizar y por sobre todo cuidar.</w:t>
      </w:r>
      <w:r>
        <w:rPr>
          <w:rStyle w:val="contenido-top"/>
        </w:rPr>
        <w:t xml:space="preserve"> Si nos proponemos, como nos ha enseñado Yoda, podemos evitar destruir nosotros mismos nuestro planeta tierra, aprender de nuestra historia y evitar </w:t>
      </w:r>
      <w:r w:rsidR="00DB237D">
        <w:rPr>
          <w:rStyle w:val="contenido-top"/>
        </w:rPr>
        <w:t xml:space="preserve">que nuestro hogar termine </w:t>
      </w:r>
      <w:r>
        <w:rPr>
          <w:rStyle w:val="contenido-top"/>
        </w:rPr>
        <w:t xml:space="preserve">como Mustafar o Hoth. </w:t>
      </w:r>
    </w:p>
    <w:p w14:paraId="39BDA958" w14:textId="700245AB" w:rsidR="007915B6" w:rsidRDefault="007C7653" w:rsidP="00A17857">
      <w:r>
        <w:t xml:space="preserve">En fin… </w:t>
      </w:r>
      <w:r w:rsidR="007915B6">
        <w:t xml:space="preserve">Estas enseñanzas nos pueden llevar a ser mejores personas… </w:t>
      </w:r>
      <w:del w:id="93" w:author="Maria Victoria Colmenares Macia" w:date="2021-05-03T17:33:00Z">
        <w:r w:rsidR="007915B6" w:rsidDel="00EA43D7">
          <w:delText xml:space="preserve">mejores personas </w:delText>
        </w:r>
      </w:del>
      <w:r w:rsidR="007915B6">
        <w:t xml:space="preserve">que nos puede llevar a ser mejores con el medio ambiente… que por consiguiente nos lleve a prolongar la vida en la Tierra… </w:t>
      </w:r>
      <w:r w:rsidR="007915B6">
        <w:lastRenderedPageBreak/>
        <w:t>antes de q</w:t>
      </w:r>
      <w:r w:rsidR="00115557">
        <w:t>ue</w:t>
      </w:r>
      <w:r>
        <w:t>,</w:t>
      </w:r>
      <w:r w:rsidR="007915B6">
        <w:t xml:space="preserve"> en un futuro muy lejano viajar a mundos muy, muy distantes con climas extraordinarios</w:t>
      </w:r>
      <w:r w:rsidR="00115557">
        <w:t>… ¿Te lo imaginas?</w:t>
      </w:r>
    </w:p>
    <w:p w14:paraId="49EF5A92" w14:textId="3ACF545B" w:rsidR="00FE2951" w:rsidRDefault="007C7653" w:rsidP="00A17857">
      <w:pPr>
        <w:rPr>
          <w:rStyle w:val="contenido-top"/>
        </w:rPr>
      </w:pPr>
      <w:r>
        <w:t>A celebrar este día con optimismo hacia el futuro</w:t>
      </w:r>
      <w:r w:rsidR="003D4FE1">
        <w:t>…</w:t>
      </w:r>
      <w:r>
        <w:t xml:space="preserve"> y q</w:t>
      </w:r>
      <w:r w:rsidR="00FE2951">
        <w:t xml:space="preserve">ue la fuerza </w:t>
      </w:r>
      <w:r>
        <w:t>nos acompañe.</w:t>
      </w:r>
    </w:p>
    <w:p w14:paraId="0F81EB33" w14:textId="77777777" w:rsidR="00270B33" w:rsidRDefault="00270B33" w:rsidP="00A17857">
      <w:pPr>
        <w:rPr>
          <w:rStyle w:val="contenido-top"/>
        </w:rPr>
      </w:pPr>
    </w:p>
    <w:p w14:paraId="0F7E9F66" w14:textId="2B1636F9" w:rsidR="004D401E" w:rsidRDefault="004D401E" w:rsidP="00A17857">
      <w:pPr>
        <w:rPr>
          <w:rStyle w:val="contenido-top"/>
        </w:rPr>
      </w:pPr>
    </w:p>
    <w:p w14:paraId="280F8D5C" w14:textId="77777777" w:rsidR="00300CE8" w:rsidRDefault="00300CE8" w:rsidP="00300CE8"/>
    <w:p w14:paraId="2085E694" w14:textId="77777777" w:rsidR="00300CE8" w:rsidRDefault="00300CE8" w:rsidP="00A17857"/>
    <w:p w14:paraId="5FEEEB59" w14:textId="65A1B1DE" w:rsidR="001E1859" w:rsidRDefault="001E1859" w:rsidP="00A17857"/>
    <w:p w14:paraId="4A874384" w14:textId="77777777" w:rsidR="00E76E97" w:rsidRPr="00ED0067" w:rsidRDefault="00E76E97" w:rsidP="00A17857"/>
    <w:sectPr w:rsidR="00E76E97" w:rsidRPr="00ED0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57"/>
    <w:rsid w:val="00020AE7"/>
    <w:rsid w:val="00115557"/>
    <w:rsid w:val="00134896"/>
    <w:rsid w:val="0014508F"/>
    <w:rsid w:val="001A78B3"/>
    <w:rsid w:val="001E1859"/>
    <w:rsid w:val="00270B33"/>
    <w:rsid w:val="00300CE8"/>
    <w:rsid w:val="003969C8"/>
    <w:rsid w:val="003D4FE1"/>
    <w:rsid w:val="003F7523"/>
    <w:rsid w:val="004C6950"/>
    <w:rsid w:val="004C6EFE"/>
    <w:rsid w:val="004D401E"/>
    <w:rsid w:val="004D5706"/>
    <w:rsid w:val="004F3D1D"/>
    <w:rsid w:val="00672CDD"/>
    <w:rsid w:val="00712FF2"/>
    <w:rsid w:val="00776733"/>
    <w:rsid w:val="007915B6"/>
    <w:rsid w:val="007C7653"/>
    <w:rsid w:val="007D5303"/>
    <w:rsid w:val="008017B0"/>
    <w:rsid w:val="00825708"/>
    <w:rsid w:val="008803B1"/>
    <w:rsid w:val="00926376"/>
    <w:rsid w:val="009A2083"/>
    <w:rsid w:val="00A1112F"/>
    <w:rsid w:val="00A17857"/>
    <w:rsid w:val="00A715C4"/>
    <w:rsid w:val="00AA601D"/>
    <w:rsid w:val="00AC6394"/>
    <w:rsid w:val="00BB7821"/>
    <w:rsid w:val="00BF37E6"/>
    <w:rsid w:val="00C2246C"/>
    <w:rsid w:val="00C70AFE"/>
    <w:rsid w:val="00CB060F"/>
    <w:rsid w:val="00CC135F"/>
    <w:rsid w:val="00D2012F"/>
    <w:rsid w:val="00D57711"/>
    <w:rsid w:val="00DB237D"/>
    <w:rsid w:val="00DC3523"/>
    <w:rsid w:val="00DC7C53"/>
    <w:rsid w:val="00DD0665"/>
    <w:rsid w:val="00E76E97"/>
    <w:rsid w:val="00EA43D7"/>
    <w:rsid w:val="00ED0067"/>
    <w:rsid w:val="00F00836"/>
    <w:rsid w:val="00FA6917"/>
    <w:rsid w:val="00FB6F04"/>
    <w:rsid w:val="00FE2951"/>
    <w:rsid w:val="00FF4424"/>
    <w:rsid w:val="00FF60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84FA"/>
  <w15:chartTrackingRefBased/>
  <w15:docId w15:val="{4C2A0790-6526-4201-950E-1842AB76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top">
    <w:name w:val="contenido-top"/>
    <w:basedOn w:val="Fuentedeprrafopredeter"/>
    <w:rsid w:val="004C6950"/>
  </w:style>
  <w:style w:type="character" w:styleId="Textoennegrita">
    <w:name w:val="Strong"/>
    <w:basedOn w:val="Fuentedeprrafopredeter"/>
    <w:uiPriority w:val="22"/>
    <w:qFormat/>
    <w:rsid w:val="00D2012F"/>
    <w:rPr>
      <w:b/>
      <w:bCs/>
    </w:rPr>
  </w:style>
  <w:style w:type="character" w:styleId="Hipervnculo">
    <w:name w:val="Hyperlink"/>
    <w:basedOn w:val="Fuentedeprrafopredeter"/>
    <w:uiPriority w:val="99"/>
    <w:unhideWhenUsed/>
    <w:rsid w:val="00BB7821"/>
    <w:rPr>
      <w:color w:val="0563C1" w:themeColor="hyperlink"/>
      <w:u w:val="single"/>
    </w:rPr>
  </w:style>
  <w:style w:type="character" w:styleId="Mencinsinresolver">
    <w:name w:val="Unresolved Mention"/>
    <w:basedOn w:val="Fuentedeprrafopredeter"/>
    <w:uiPriority w:val="99"/>
    <w:semiHidden/>
    <w:unhideWhenUsed/>
    <w:rsid w:val="00BB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A4133-A7CB-4D0B-A2BE-253F1183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Pinaud Holmgren</dc:creator>
  <cp:keywords/>
  <dc:description/>
  <cp:lastModifiedBy>Maria Victoria Colmenares Macia</cp:lastModifiedBy>
  <cp:revision>6</cp:revision>
  <dcterms:created xsi:type="dcterms:W3CDTF">2021-05-03T20:14:00Z</dcterms:created>
  <dcterms:modified xsi:type="dcterms:W3CDTF">2021-05-03T21:33:00Z</dcterms:modified>
</cp:coreProperties>
</file>