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8C1" w14:textId="77777777" w:rsidR="00365CEF" w:rsidRPr="0013467F" w:rsidRDefault="004A3AB0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Día mundial del sueño</w:t>
      </w:r>
    </w:p>
    <w:p w14:paraId="2A1BE3F3" w14:textId="77777777" w:rsidR="00697303" w:rsidRPr="003D5B53" w:rsidRDefault="00183E2C" w:rsidP="0018672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s-CL"/>
        </w:rPr>
      </w:pPr>
      <w:commentRangeStart w:id="0"/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>“</w:t>
      </w:r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tanto como comer y </w:t>
      </w:r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tomar agua</w:t>
      </w:r>
      <w:del w:id="1" w:author="Maria Victoria Colmenares Macia" w:date="2021-03-10T10:44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</w:del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, por lo que es</w:t>
      </w:r>
      <w:del w:id="2" w:author="Maria Victoria Colmenares Macia" w:date="2021-03-10T10:45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  <w:r w:rsidR="00697303" w:rsidRP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>es</w:delText>
        </w:r>
      </w:del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crucial para</w:t>
      </w: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nuestra salud y bienestar en general”</w:t>
      </w:r>
      <w:commentRangeEnd w:id="0"/>
      <w:r w:rsidR="00971767">
        <w:rPr>
          <w:rStyle w:val="Refdecomentario"/>
        </w:rPr>
        <w:commentReference w:id="0"/>
      </w:r>
    </w:p>
    <w:p w14:paraId="0B04A0F8" w14:textId="7DB76D77" w:rsidR="0013467F" w:rsidRPr="0013467F" w:rsidRDefault="0013467F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commentRangeStart w:id="3"/>
      <w:r w:rsidRPr="0013467F">
        <w:rPr>
          <w:rFonts w:ascii="Times New Roman" w:hAnsi="Times New Roman" w:cs="Times New Roman"/>
          <w:sz w:val="24"/>
          <w:szCs w:val="24"/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 </w:t>
      </w:r>
      <w:commentRangeStart w:id="4"/>
      <w:r w:rsidR="00991035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>2008</w:t>
      </w:r>
      <w:commentRangeEnd w:id="4"/>
      <w:r w:rsidR="00CE4AB3">
        <w:rPr>
          <w:rStyle w:val="Refdecomentario"/>
        </w:rPr>
        <w:commentReference w:id="4"/>
      </w:r>
      <w:r w:rsidR="00EE0081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>y</w:t>
      </w:r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durante el día se realizan eventos como presentación de materiales educativos</w:t>
      </w:r>
      <w:del w:id="5" w:author="Maria Victoria Colmenares Macia" w:date="2021-03-10T10:45:00Z">
        <w:r w:rsidR="00991035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,</w:delText>
        </w:r>
      </w:del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y debates</w:t>
      </w:r>
      <w:ins w:id="6" w:author="Maria Victoria Colmenares Macia" w:date="2021-03-10T10:45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Este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 se celebra el 19 de marzo y su lema 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“</w:t>
      </w:r>
      <w:r w:rsidR="00EE0081" w:rsidRPr="00EE0081">
        <w:rPr>
          <w:rFonts w:ascii="Times New Roman" w:hAnsi="Times New Roman" w:cs="Times New Roman"/>
          <w:sz w:val="24"/>
          <w:szCs w:val="24"/>
          <w:lang w:val="es-CL"/>
        </w:rPr>
        <w:t>Sueño regular para un futuro saludable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 xml:space="preserve">”.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Su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objetivo es</w:t>
      </w:r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educar al mundo sobre</w:t>
      </w:r>
      <w:ins w:id="7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dos aspectos, el primero vinculado a</w:t>
        </w:r>
      </w:ins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la importancia del sueño para tener óptimas condiciones de vida </w:t>
      </w:r>
      <w:ins w:id="8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para</w:t>
        </w:r>
      </w:ins>
      <w:del w:id="9" w:author="Maria Victoria Colmenares Macia" w:date="2021-03-10T10:46:00Z">
        <w:r w:rsidR="00091D2C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y</w:delText>
        </w:r>
      </w:del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mejorar </w:t>
      </w:r>
      <w:r w:rsidR="005A031D">
        <w:rPr>
          <w:rFonts w:ascii="Times New Roman" w:hAnsi="Times New Roman" w:cs="Times New Roman"/>
          <w:sz w:val="24"/>
          <w:szCs w:val="24"/>
          <w:lang w:val="es-CL"/>
        </w:rPr>
        <w:t>así la salud mundial y</w:t>
      </w:r>
      <w:ins w:id="10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 el segundo sobre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los beneficios </w:t>
      </w:r>
      <w:del w:id="11" w:author="Maria Victoria Colmenares Macia" w:date="2021-03-10T10:47:00Z">
        <w:r w:rsidR="005A031D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tiene</w:delText>
        </w:r>
      </w:del>
      <w:ins w:id="12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de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llevar un buen habito del sueño</w:t>
      </w:r>
      <w:commentRangeEnd w:id="3"/>
      <w:r w:rsidR="00021F01">
        <w:rPr>
          <w:rStyle w:val="Refdecomentario"/>
        </w:rPr>
        <w:commentReference w:id="3"/>
      </w:r>
      <w:ins w:id="13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4BA00CB4" w14:textId="77777777" w:rsidR="00C37F95" w:rsidRPr="003D5B53" w:rsidRDefault="000B32D9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¿Cuál</w:t>
      </w:r>
      <w:r w:rsidR="00C37F95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es la importancia del Día Mundial del Sueño?</w:t>
      </w:r>
    </w:p>
    <w:p w14:paraId="56144196" w14:textId="2F3EDF40" w:rsidR="00BF37EE" w:rsidRDefault="00183E2C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commentRangeStart w:id="14"/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Según </w:t>
      </w:r>
      <w:ins w:id="15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l</w:t>
        </w:r>
      </w:ins>
      <w:del w:id="16" w:author="Maria Victoria Colmenares Macia" w:date="2021-03-10T10:47:00Z">
        <w:r w:rsidR="0043149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L</w:delText>
        </w:r>
      </w:del>
      <w:r w:rsidR="0043149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 </w:t>
      </w:r>
      <w:r w:rsidR="00BF37EE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encuesta </w:t>
      </w:r>
      <w:r w:rsidR="00242084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Nacional de Salud realizada entre los años </w:t>
      </w:r>
      <w:r w:rsidR="00242084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2009 y 2010</w:t>
      </w:r>
      <w:r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 xml:space="preserve"> </w:t>
      </w:r>
      <w:r w:rsidR="000B32D9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(NO existe una encuesta más reciente con esos datos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)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el 62,3% </w:t>
      </w:r>
      <w:commentRangeEnd w:id="14"/>
      <w:r w:rsidR="000F7525">
        <w:rPr>
          <w:rStyle w:val="Refdecomentario"/>
        </w:rPr>
        <w:commentReference w:id="14"/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de los chilenos considera que tiene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trastorno del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sueño</w:t>
      </w:r>
      <w:ins w:id="17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Este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puede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verse reflejado en síntomas como por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ejemplo</w:t>
      </w:r>
      <w:ins w:id="18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los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ronquidos o 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>el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síndrome de apnea obstructiva del sueño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del w:id="19" w:author="Maria Victoria Colmenares Macia" w:date="2021-03-10T10:48:00Z">
        <w:r w:rsidR="00C92248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en el</w:delText>
        </w:r>
      </w:del>
      <w:ins w:id="20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que</w:t>
        </w:r>
      </w:ins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consiste en dejar 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>de respirar por 10 o más segundos</w:t>
      </w:r>
      <w:ins w:id="21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cuando</w:t>
        </w:r>
      </w:ins>
      <w:del w:id="22" w:author="Maria Victoria Colmenares Macia" w:date="2021-03-10T10:49:00Z">
        <w:r w:rsidR="007534F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durante</w:delText>
        </w:r>
      </w:del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se duerme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</w:t>
      </w:r>
      <w:ins w:id="23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la</w:t>
        </w:r>
      </w:ins>
      <w:r w:rsidR="002C464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dificultad para conciliar el sueño o permanecer dormido</w:t>
      </w:r>
      <w:r w:rsidR="00C37F95" w:rsidRPr="0013467F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224FC6B" w14:textId="77777777" w:rsidR="009502B1" w:rsidRPr="009C5471" w:rsidRDefault="009502B1" w:rsidP="001867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L"/>
          <w:rPrChange w:id="24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</w:pP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5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¿Qué es tener un</w:t>
      </w:r>
      <w:r w:rsidR="001919F2"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6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 xml:space="preserve"> sueño reparador</w:t>
      </w: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7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?</w:t>
      </w:r>
    </w:p>
    <w:p w14:paraId="3FF48869" w14:textId="48B4A3B6" w:rsidR="009502B1" w:rsidRPr="006B7556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28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En </w:t>
        </w:r>
      </w:ins>
      <w:commentRangeStart w:id="29"/>
      <w:commentRangeStart w:id="30"/>
      <w:del w:id="31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U</w:delText>
        </w:r>
      </w:del>
      <w:ins w:id="32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u</w:t>
        </w:r>
      </w:ins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n sueño reparador </w:t>
      </w:r>
      <w:del w:id="33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es el cual</w:delText>
        </w:r>
      </w:del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ins w:id="34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se</w:t>
        </w:r>
      </w:ins>
      <w:del w:id="35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re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energiza y restaura </w:t>
      </w:r>
      <w:ins w:id="36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la</w:t>
        </w:r>
      </w:ins>
      <w:del w:id="37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a una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persona,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él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o ella se siente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plenamente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despierto, dinámico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y e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 xml:space="preserve">nergizado. </w:t>
      </w:r>
      <w:ins w:id="38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A falta de un sueño reparador, se podrían tener </w:t>
        </w:r>
      </w:ins>
      <w:ins w:id="39" w:author="Maria Victoria Colmenares Macia" w:date="2021-03-10T10:52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trastornos del sueño, que son comunes y </w:t>
        </w:r>
      </w:ins>
      <w:del w:id="40" w:author="Maria Victoria Colmenares Macia" w:date="2021-03-10T10:52:00Z">
        <w:r w:rsidR="006B7556" w:rsidRPr="006B7556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Los trastornos del sueño no son raros </w:delText>
        </w:r>
      </w:del>
      <w:proofErr w:type="spellStart"/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>y</w:t>
      </w:r>
      <w:proofErr w:type="spellEnd"/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 xml:space="preserve"> pueden causar problemas graves si no se tratan</w:t>
      </w:r>
      <w:commentRangeEnd w:id="29"/>
      <w:r>
        <w:rPr>
          <w:rStyle w:val="Refdecomentario"/>
        </w:rPr>
        <w:commentReference w:id="29"/>
      </w:r>
      <w:commentRangeEnd w:id="30"/>
      <w:r>
        <w:rPr>
          <w:rStyle w:val="Refdecomentario"/>
        </w:rPr>
        <w:commentReference w:id="30"/>
      </w:r>
      <w:ins w:id="41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2322016F" w14:textId="77777777" w:rsidR="00B7332A" w:rsidRPr="003D5B53" w:rsidRDefault="00B7332A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¿Cuantas</w:t>
      </w:r>
      <w:r w:rsidR="000B32D9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horas es recomendable </w:t>
      </w: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dormir?</w:t>
      </w:r>
    </w:p>
    <w:p w14:paraId="6A9DB844" w14:textId="4C21CBB6" w:rsidR="004018F1" w:rsidRDefault="000B32D9" w:rsidP="00186720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edad</w:t>
      </w:r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sin embargo</w:t>
      </w:r>
      <w:ins w:id="42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,</w:t>
        </w:r>
      </w:ins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se estiman las siguientes horas por tramos de edad</w:t>
      </w:r>
      <w:ins w:id="43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:</w:t>
        </w:r>
      </w:ins>
    </w:p>
    <w:p w14:paraId="3FB30AB4" w14:textId="77777777" w:rsidR="00D36419" w:rsidRPr="008E7E0A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lastRenderedPageBreak/>
        <w:t>Recién nacidos (0-3 meses): D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eben </w:t>
      </w: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dormir entre 14-17 horas al día </w:t>
      </w:r>
      <w:r w:rsidR="00540E98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y no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debe superar las 18.</w:t>
      </w:r>
    </w:p>
    <w:p w14:paraId="52AE7AD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Bebés (4-11 meses): </w:t>
      </w:r>
      <w:r w:rsidR="00540E98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Deben dormir 12 y 15 horas, ni superar las 16-18 horas</w:t>
      </w:r>
    </w:p>
    <w:p w14:paraId="0AABC06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Niños pequeños (1-2 años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):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la recomendación de tiempo de sueño diario 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es 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 11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a 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14 horas.</w:t>
      </w:r>
    </w:p>
    <w:p w14:paraId="7A012CFF" w14:textId="77777777" w:rsidR="00755432" w:rsidRPr="0013467F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ños en edad preescolar (3-5 años): el tiempo i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deal dedicado a dormir es de 10 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13 horas</w:t>
      </w:r>
    </w:p>
    <w:p w14:paraId="1A281CF6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Niño</w:t>
      </w:r>
      <w:r w:rsidR="008E7E0A">
        <w:rPr>
          <w:rFonts w:ascii="Times New Roman" w:hAnsi="Times New Roman" w:cs="Times New Roman"/>
          <w:sz w:val="24"/>
          <w:szCs w:val="24"/>
          <w:lang w:val="es-CL"/>
        </w:rPr>
        <w:t>s en edad escolar (6-13 años): 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n este caso el tiempo de sueño necesario se reduce a 9-11 horas.</w:t>
      </w:r>
    </w:p>
    <w:p w14:paraId="0FEBD99E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Adolescentes (14-17 años): lo más adecuado es que duerman de 8,5 a 10 horas diarias.</w:t>
      </w:r>
    </w:p>
    <w:p w14:paraId="66084A7A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 Adultos </w:t>
      </w:r>
      <w:r w:rsidR="009B327E" w:rsidRPr="0013467F">
        <w:rPr>
          <w:rFonts w:ascii="Times New Roman" w:hAnsi="Times New Roman" w:cs="Times New Roman"/>
          <w:sz w:val="24"/>
          <w:szCs w:val="24"/>
          <w:lang w:val="es-CL"/>
        </w:rPr>
        <w:t>(18 a 64)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años): su tiempo óptimo de sueño es de 7-9 horas al día.</w:t>
      </w:r>
    </w:p>
    <w:p w14:paraId="671E207B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Personas mayores (más de 65 años): lo más saludable para ellos es que el sueño ocupe 7-8 horas al día</w:t>
      </w:r>
    </w:p>
    <w:p w14:paraId="09D0F9AF" w14:textId="77777777" w:rsidR="004A3AB0" w:rsidRPr="0013467F" w:rsidRDefault="00CE3F0A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Al pasar los años resulta de suma importancia tener un habito del sueño,</w:t>
      </w:r>
      <w:r w:rsidR="004A3AB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ya </w:t>
      </w:r>
      <w:r w:rsidR="00BD5D40" w:rsidRPr="0013467F">
        <w:rPr>
          <w:rFonts w:ascii="Times New Roman" w:hAnsi="Times New Roman" w:cs="Times New Roman"/>
          <w:sz w:val="24"/>
          <w:szCs w:val="24"/>
          <w:lang w:val="es-CL"/>
        </w:rPr>
        <w:t>que este incrementa la creatividad,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disminuye</w:t>
      </w:r>
      <w:r w:rsidR="0016621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la</w:t>
      </w:r>
      <w:r w:rsidR="003C739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probabilidad de</w:t>
      </w:r>
      <w:r w:rsidR="006A080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sufrir trastornos del 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>ánimo</w:t>
      </w:r>
      <w:r w:rsidR="00BC24F8">
        <w:rPr>
          <w:rFonts w:ascii="Times New Roman" w:hAnsi="Times New Roman" w:cs="Times New Roman"/>
          <w:sz w:val="24"/>
          <w:szCs w:val="24"/>
          <w:lang w:val="es-CL"/>
        </w:rPr>
        <w:t>, te hace estar más sano, ayuda a bajar de peso, mejora la memoria y disminuye la probabilidad de sufrir una insuficiencia cardiaca</w:t>
      </w:r>
    </w:p>
    <w:p w14:paraId="310770BD" w14:textId="77777777" w:rsidR="00C97CFA" w:rsidRPr="003D5B53" w:rsidRDefault="00FC32C2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¿Cómo dormir mejor?</w:t>
      </w:r>
    </w:p>
    <w:p w14:paraId="057CC50D" w14:textId="77777777" w:rsidR="00FC32C2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Acostarse y despertarse </w:t>
      </w:r>
      <w:r w:rsidR="00FC32C2" w:rsidRPr="0013467F">
        <w:rPr>
          <w:rFonts w:ascii="Times New Roman" w:hAnsi="Times New Roman" w:cs="Times New Roman"/>
          <w:sz w:val="24"/>
          <w:szCs w:val="24"/>
          <w:lang w:val="es-CL"/>
        </w:rPr>
        <w:t>a la misma hora todos los días</w:t>
      </w:r>
    </w:p>
    <w:p w14:paraId="1EA034A7" w14:textId="77777777" w:rsidR="00815B83" w:rsidRPr="0013467F" w:rsidRDefault="00815B83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No tomar siestas de más de 45 minutos en el día </w:t>
      </w:r>
    </w:p>
    <w:p w14:paraId="0310B59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la cafeína, </w:t>
      </w:r>
      <w:r w:rsidR="00EE195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sobretodo en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tarde y noche</w:t>
      </w:r>
    </w:p>
    <w:p w14:paraId="33137AA3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 la nicotina</w:t>
      </w:r>
    </w:p>
    <w:p w14:paraId="0D5480B5" w14:textId="77777777" w:rsidR="00EE195D" w:rsidRPr="0013467F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Hacer ejercicio con regularidad</w:t>
      </w:r>
    </w:p>
    <w:p w14:paraId="7DDA60C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tomar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 en 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exceso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bebidas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alcohólicas 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4 horas antes de dormir </w:t>
      </w:r>
    </w:p>
    <w:p w14:paraId="3DC018B3" w14:textId="77777777" w:rsidR="00943115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comidas y bebidas pesadas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en la noche</w:t>
      </w:r>
    </w:p>
    <w:p w14:paraId="0D80537D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Relajarse antes de acostarse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0F0F8854" w14:textId="77777777" w:rsidR="00B953FD" w:rsidRPr="0013467F" w:rsidRDefault="00B52F0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lastRenderedPageBreak/>
        <w:t xml:space="preserve">Apagar todos los aparatos tecnológicos como televisor,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computador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celular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. Intenta usar la pieza solo para dormir, no la uses como oficina, pieza de trabajo o pieza de recreación </w:t>
      </w:r>
    </w:p>
    <w:p w14:paraId="61EDAE8B" w14:textId="41FD9494" w:rsidR="00241415" w:rsidRPr="0013467F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44" w:author="Maria Victoria Colmenares Macia" w:date="2021-03-10T10:54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Faltan las fuentes de dónde se obtuvo la información. </w:t>
        </w:r>
      </w:ins>
      <w:ins w:id="45" w:author="Maria Victoria Colmenares Macia" w:date="2021-03-15T11:05:00Z">
        <w:r w:rsidR="00CE4AB3">
          <w:rPr>
            <w:rFonts w:ascii="Times New Roman" w:hAnsi="Times New Roman" w:cs="Times New Roman"/>
            <w:sz w:val="24"/>
            <w:szCs w:val="24"/>
            <w:lang w:val="es-CL"/>
          </w:rPr>
          <w:t>Además de los links directos que se envíen a la cita. Me parece que podrían darse más datos como por ejemplo, qué pa</w:t>
        </w:r>
      </w:ins>
      <w:ins w:id="46" w:author="Maria Victoria Colmenares Macia" w:date="2021-03-15T11:06:00Z">
        <w:r w:rsidR="00CE4AB3">
          <w:rPr>
            <w:rFonts w:ascii="Times New Roman" w:hAnsi="Times New Roman" w:cs="Times New Roman"/>
            <w:sz w:val="24"/>
            <w:szCs w:val="24"/>
            <w:lang w:val="es-CL"/>
          </w:rPr>
          <w:t xml:space="preserve">íses tienen los mejores índices de sueño, </w:t>
        </w:r>
      </w:ins>
    </w:p>
    <w:p w14:paraId="764DF4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7B8CC5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783BC4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13DBFDF7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9AAA97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33552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FB9C21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4575D8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6AB9281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3F203AE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527F7F5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0043F509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 Victoria Colmenares Macia" w:date="2021-03-15T06:46:00Z" w:initials="MVCM">
    <w:p w14:paraId="175BD9E8" w14:textId="4EDCB11A" w:rsidR="00971767" w:rsidRDefault="00971767">
      <w:pPr>
        <w:pStyle w:val="Textocomentario"/>
      </w:pPr>
      <w:r>
        <w:rPr>
          <w:rStyle w:val="Refdecomentario"/>
        </w:rPr>
        <w:annotationRef/>
      </w:r>
      <w:r>
        <w:t>¿Cuál es la Fuente de esto?</w:t>
      </w:r>
    </w:p>
  </w:comment>
  <w:comment w:id="4" w:author="Maria Victoria Colmenares Macia" w:date="2021-03-15T11:02:00Z" w:initials="MVCM">
    <w:p w14:paraId="66F34DD3" w14:textId="0376DB2C" w:rsidR="00CE4AB3" w:rsidRDefault="00CE4AB3">
      <w:pPr>
        <w:pStyle w:val="Textocomentario"/>
      </w:pPr>
      <w:r>
        <w:rPr>
          <w:rStyle w:val="Refdecomentario"/>
        </w:rPr>
        <w:annotationRef/>
      </w:r>
      <w:r>
        <w:t>Fuente</w:t>
      </w:r>
    </w:p>
  </w:comment>
  <w:comment w:id="3" w:author="Maria Victoria Colmenares Macia" w:date="2021-03-15T11:12:00Z" w:initials="MVCM">
    <w:p w14:paraId="4B51BC87" w14:textId="77777777" w:rsidR="00021F01" w:rsidRDefault="00021F01">
      <w:pPr>
        <w:pStyle w:val="Textocomentario"/>
      </w:pPr>
      <w:r>
        <w:rPr>
          <w:rStyle w:val="Refdecomentario"/>
        </w:rPr>
        <w:annotationRef/>
      </w:r>
      <w:r>
        <w:t xml:space="preserve">Parece </w:t>
      </w:r>
      <w:r>
        <w:t xml:space="preserve">información extraída de Wikipedia. </w:t>
      </w:r>
      <w:hyperlink r:id="rId1" w:history="1">
        <w:r>
          <w:rPr>
            <w:rStyle w:val="Hipervnculo"/>
          </w:rPr>
          <w:t>Día Mundial del Sueño - Wikipedia, la enciclopedia libre</w:t>
        </w:r>
      </w:hyperlink>
      <w:r>
        <w:t xml:space="preserve"> en google académico se puede extrear información ya que se tienen las refrencias bibliográficas como </w:t>
      </w:r>
      <w:hyperlink r:id="rId2" w:history="1">
        <w:r>
          <w:rPr>
            <w:rStyle w:val="Hipervnculo"/>
          </w:rPr>
          <w:t xml:space="preserve">13 de Marzo </w:t>
        </w:r>
        <w:r>
          <w:rPr>
            <w:rStyle w:val="Hipervnculo"/>
            <w:rFonts w:ascii="Calibri" w:hAnsi="Calibri" w:cs="Calibri"/>
          </w:rPr>
          <w:t></w:t>
        </w:r>
        <w:r>
          <w:rPr>
            <w:rStyle w:val="Hipervnculo"/>
          </w:rPr>
          <w:t xml:space="preserve"> Dia Mundial del Sue</w:t>
        </w:r>
        <w:r>
          <w:rPr>
            <w:rStyle w:val="Hipervnculo"/>
            <w:rFonts w:ascii="Calibri" w:hAnsi="Calibri" w:cs="Calibri"/>
          </w:rPr>
          <w:t>ñ</w:t>
        </w:r>
        <w:r>
          <w:rPr>
            <w:rStyle w:val="Hipervnculo"/>
          </w:rPr>
          <w:t>o - Instituto de Bioqu</w:t>
        </w:r>
        <w:r>
          <w:rPr>
            <w:rStyle w:val="Hipervnculo"/>
            <w:rFonts w:ascii="Calibri" w:hAnsi="Calibri" w:cs="Calibri"/>
          </w:rPr>
          <w:t>í</w:t>
        </w:r>
        <w:r>
          <w:rPr>
            <w:rStyle w:val="Hipervnculo"/>
          </w:rPr>
          <w:t>mica Cl</w:t>
        </w:r>
        <w:r>
          <w:rPr>
            <w:rStyle w:val="Hipervnculo"/>
            <w:rFonts w:ascii="Calibri" w:hAnsi="Calibri" w:cs="Calibri"/>
          </w:rPr>
          <w:t>í</w:t>
        </w:r>
        <w:r>
          <w:rPr>
            <w:rStyle w:val="Hipervnculo"/>
          </w:rPr>
          <w:t>nica (ibcrosario.com.ar)</w:t>
        </w:r>
      </w:hyperlink>
    </w:p>
    <w:p w14:paraId="434CC385" w14:textId="1EFC2CDC" w:rsidR="00021F01" w:rsidRDefault="00021F01">
      <w:pPr>
        <w:pStyle w:val="Textocomentario"/>
      </w:pPr>
    </w:p>
  </w:comment>
  <w:comment w:id="14" w:author="Maria Victoria Colmenares Macia" w:date="2021-03-10T10:47:00Z" w:initials="MVCM">
    <w:p w14:paraId="75BFACDB" w14:textId="24B1CC99" w:rsidR="000F7525" w:rsidRDefault="000F7525">
      <w:pPr>
        <w:pStyle w:val="Textocomentario"/>
      </w:pPr>
      <w:r>
        <w:rPr>
          <w:rStyle w:val="Refdecomentario"/>
        </w:rPr>
        <w:annotationRef/>
      </w:r>
      <w:r>
        <w:t xml:space="preserve">Colocar el link de la Fuente donde se obtivo la información. </w:t>
      </w:r>
    </w:p>
  </w:comment>
  <w:comment w:id="29" w:author="Maria Victoria Colmenares Macia" w:date="2021-03-10T10:50:00Z" w:initials="MVCM">
    <w:p w14:paraId="2C2D2A9C" w14:textId="59234FE1" w:rsidR="009C5471" w:rsidRDefault="009C5471">
      <w:pPr>
        <w:pStyle w:val="Textocomentario"/>
      </w:pPr>
      <w:r>
        <w:rPr>
          <w:rStyle w:val="Refdecomentario"/>
        </w:rPr>
        <w:annotationRef/>
      </w:r>
      <w:r>
        <w:t xml:space="preserve">Esta definición de dónde proviene? Es propia o de otra Fuente. Colocar el link si se sacó de otro lugar. </w:t>
      </w:r>
      <w:r w:rsidR="00CE4AB3">
        <w:t>Mejorar la redaccción de la definición.</w:t>
      </w:r>
    </w:p>
  </w:comment>
  <w:comment w:id="30" w:author="Maria Victoria Colmenares Macia" w:date="2021-03-10T10:52:00Z" w:initials="MVCM">
    <w:p w14:paraId="7EF0EAFF" w14:textId="7182AD22" w:rsidR="009C5471" w:rsidRDefault="009C5471">
      <w:pPr>
        <w:pStyle w:val="Textocomentario"/>
      </w:pPr>
      <w:r>
        <w:rPr>
          <w:rStyle w:val="Refdecomentario"/>
        </w:rPr>
        <w:annotationRef/>
      </w:r>
      <w:r>
        <w:t>Hice una propuesta de redacción.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5BD9E8" w15:done="0"/>
  <w15:commentEx w15:paraId="66F34DD3" w15:done="0"/>
  <w15:commentEx w15:paraId="434CC385" w15:done="0"/>
  <w15:commentEx w15:paraId="75BFACDB" w15:done="0"/>
  <w15:commentEx w15:paraId="2C2D2A9C" w15:done="0"/>
  <w15:commentEx w15:paraId="7EF0EAFF" w15:paraIdParent="2C2D2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8148" w16cex:dateUtc="2021-03-15T11:46:00Z"/>
  <w16cex:commentExtensible w16cex:durableId="23F9BD2D" w16cex:dateUtc="2021-03-15T16:02:00Z"/>
  <w16cex:commentExtensible w16cex:durableId="23F9BFAB" w16cex:dateUtc="2021-03-15T16:12:00Z"/>
  <w16cex:commentExtensible w16cex:durableId="23F32248" w16cex:dateUtc="2021-03-10T13:47:00Z"/>
  <w16cex:commentExtensible w16cex:durableId="23F322ED" w16cex:dateUtc="2021-03-10T13:50:00Z"/>
  <w16cex:commentExtensible w16cex:durableId="23F32373" w16cex:dateUtc="2021-03-10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5BD9E8" w16cid:durableId="23F98148"/>
  <w16cid:commentId w16cid:paraId="66F34DD3" w16cid:durableId="23F9BD2D"/>
  <w16cid:commentId w16cid:paraId="434CC385" w16cid:durableId="23F9BFAB"/>
  <w16cid:commentId w16cid:paraId="75BFACDB" w16cid:durableId="23F32248"/>
  <w16cid:commentId w16cid:paraId="2C2D2A9C" w16cid:durableId="23F322ED"/>
  <w16cid:commentId w16cid:paraId="7EF0EAFF" w16cid:durableId="23F32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B0"/>
    <w:rsid w:val="00021F01"/>
    <w:rsid w:val="00026A3D"/>
    <w:rsid w:val="00091D2C"/>
    <w:rsid w:val="000A578F"/>
    <w:rsid w:val="000B32D9"/>
    <w:rsid w:val="000E30AC"/>
    <w:rsid w:val="000F7525"/>
    <w:rsid w:val="001224BF"/>
    <w:rsid w:val="00133C9D"/>
    <w:rsid w:val="0013467F"/>
    <w:rsid w:val="0016621A"/>
    <w:rsid w:val="00183E2C"/>
    <w:rsid w:val="00186720"/>
    <w:rsid w:val="001919F2"/>
    <w:rsid w:val="001D2F1B"/>
    <w:rsid w:val="00235584"/>
    <w:rsid w:val="00241415"/>
    <w:rsid w:val="00242084"/>
    <w:rsid w:val="002C4640"/>
    <w:rsid w:val="002E238E"/>
    <w:rsid w:val="0032411F"/>
    <w:rsid w:val="00365CEF"/>
    <w:rsid w:val="00381B63"/>
    <w:rsid w:val="003A4B20"/>
    <w:rsid w:val="003C739C"/>
    <w:rsid w:val="003D5B53"/>
    <w:rsid w:val="004018F1"/>
    <w:rsid w:val="00431490"/>
    <w:rsid w:val="004A3AB0"/>
    <w:rsid w:val="004D55C4"/>
    <w:rsid w:val="00502ADC"/>
    <w:rsid w:val="00540E98"/>
    <w:rsid w:val="005829DE"/>
    <w:rsid w:val="005A031D"/>
    <w:rsid w:val="005C7CA8"/>
    <w:rsid w:val="005F3B32"/>
    <w:rsid w:val="00664EEF"/>
    <w:rsid w:val="00697303"/>
    <w:rsid w:val="006A080D"/>
    <w:rsid w:val="006A4823"/>
    <w:rsid w:val="006B7556"/>
    <w:rsid w:val="00701B6D"/>
    <w:rsid w:val="007534F0"/>
    <w:rsid w:val="00755432"/>
    <w:rsid w:val="00812927"/>
    <w:rsid w:val="00815B83"/>
    <w:rsid w:val="00856146"/>
    <w:rsid w:val="00856A39"/>
    <w:rsid w:val="008D5020"/>
    <w:rsid w:val="008E2D10"/>
    <w:rsid w:val="008E7E0A"/>
    <w:rsid w:val="00905F5B"/>
    <w:rsid w:val="00943115"/>
    <w:rsid w:val="009502B1"/>
    <w:rsid w:val="00971767"/>
    <w:rsid w:val="009809E3"/>
    <w:rsid w:val="00991035"/>
    <w:rsid w:val="009B327E"/>
    <w:rsid w:val="009C5471"/>
    <w:rsid w:val="009F4199"/>
    <w:rsid w:val="00A5077D"/>
    <w:rsid w:val="00A605D7"/>
    <w:rsid w:val="00A66A6E"/>
    <w:rsid w:val="00A808E6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581"/>
    <w:rsid w:val="00CE1688"/>
    <w:rsid w:val="00CE3F0A"/>
    <w:rsid w:val="00CE4AB3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  <w:rsid w:val="00F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2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crosario.com.ar/articulos/suenio_2015_pacientes.html" TargetMode="External" /><Relationship Id="rId1" Type="http://schemas.openxmlformats.org/officeDocument/2006/relationships/hyperlink" Target="https://es.wikipedia.org/wiki/D%C3%ADa_Mundial_del_Sue%C3%B1o" TargetMode="External" 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tyles" Target="styles.xml" /><Relationship Id="rId7" Type="http://schemas.microsoft.com/office/2011/relationships/commentsExtended" Target="commentsExtended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comments" Target="comments.xml" /><Relationship Id="rId11" Type="http://schemas.microsoft.com/office/2011/relationships/people" Target="people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070E-40EE-49E7-A63C-4C6E9C0555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Maria Victoria Colmenares Macia</cp:lastModifiedBy>
  <cp:revision>2</cp:revision>
  <dcterms:created xsi:type="dcterms:W3CDTF">2021-03-15T18:17:00Z</dcterms:created>
  <dcterms:modified xsi:type="dcterms:W3CDTF">2021-03-15T18:17:00Z</dcterms:modified>
</cp:coreProperties>
</file>