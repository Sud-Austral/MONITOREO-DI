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F8EA6" w14:textId="28BE7375" w:rsidR="007F3B1D" w:rsidRPr="00AA118F" w:rsidRDefault="003F3599" w:rsidP="003F3599">
      <w:pPr>
        <w:spacing w:after="0" w:line="240" w:lineRule="auto"/>
        <w:rPr>
          <w:rFonts w:cstheme="minorHAnsi"/>
          <w:sz w:val="24"/>
          <w:szCs w:val="24"/>
        </w:rPr>
      </w:pPr>
      <w:r w:rsidRPr="00AA118F">
        <w:rPr>
          <w:rFonts w:cstheme="minorHAnsi"/>
          <w:sz w:val="24"/>
          <w:szCs w:val="24"/>
        </w:rPr>
        <w:t>E</w:t>
      </w:r>
      <w:r w:rsidR="00E27AA2" w:rsidRPr="00AA118F">
        <w:rPr>
          <w:rFonts w:cstheme="minorHAnsi"/>
          <w:sz w:val="24"/>
          <w:szCs w:val="24"/>
        </w:rPr>
        <w:t>l</w:t>
      </w:r>
      <w:r w:rsidR="007F3B1D" w:rsidRPr="00AA118F">
        <w:rPr>
          <w:rFonts w:cstheme="minorHAnsi"/>
          <w:sz w:val="24"/>
          <w:szCs w:val="24"/>
        </w:rPr>
        <w:t xml:space="preserve"> trabajador social cumple un rol preponderante en nuestra sociedad buscando constantemente fomentar el cambio social y contribuir al desarrollo de las personas desde un punto de vista humanitario.</w:t>
      </w:r>
    </w:p>
    <w:p w14:paraId="2D60126B" w14:textId="77777777" w:rsidR="003F3599" w:rsidRPr="00AA118F" w:rsidRDefault="003F3599" w:rsidP="003F3599">
      <w:pPr>
        <w:spacing w:after="0" w:line="240" w:lineRule="auto"/>
        <w:rPr>
          <w:rFonts w:cstheme="minorHAnsi"/>
          <w:sz w:val="24"/>
          <w:szCs w:val="24"/>
        </w:rPr>
      </w:pPr>
    </w:p>
    <w:p w14:paraId="7E3BFD66" w14:textId="6C3C759A" w:rsidR="00FF5E31" w:rsidRPr="00AA118F" w:rsidRDefault="005E5AC3" w:rsidP="003F3599">
      <w:pPr>
        <w:spacing w:after="0" w:line="240" w:lineRule="auto"/>
        <w:rPr>
          <w:rFonts w:cstheme="minorHAnsi"/>
          <w:sz w:val="24"/>
          <w:szCs w:val="24"/>
        </w:rPr>
      </w:pPr>
      <w:r w:rsidRPr="00AA118F">
        <w:rPr>
          <w:rFonts w:cstheme="minorHAnsi"/>
          <w:sz w:val="24"/>
          <w:szCs w:val="24"/>
        </w:rPr>
        <w:t>Normalmente cuando escuchamos el concepto de “Trabajador social” nos surgen muchas dudas al respecto</w:t>
      </w:r>
      <w:r w:rsidR="007F3B1D" w:rsidRPr="00AA118F">
        <w:rPr>
          <w:rFonts w:cstheme="minorHAnsi"/>
          <w:sz w:val="24"/>
          <w:szCs w:val="24"/>
        </w:rPr>
        <w:t xml:space="preserve"> y en honor a su día, buscaremos adentrarnos en dicha profesión que nos rodea día a día.</w:t>
      </w:r>
      <w:r w:rsidRPr="00AA118F">
        <w:rPr>
          <w:rFonts w:cstheme="minorHAnsi"/>
          <w:sz w:val="24"/>
          <w:szCs w:val="24"/>
        </w:rPr>
        <w:t xml:space="preserve"> Según la Federación Internacional de Trabajadores Sociales (IFSW), se define como</w:t>
      </w:r>
      <w:r w:rsidR="007F3B1D" w:rsidRPr="00AA118F">
        <w:rPr>
          <w:rFonts w:cstheme="minorHAnsi"/>
          <w:sz w:val="24"/>
          <w:szCs w:val="24"/>
        </w:rPr>
        <w:t>: “</w:t>
      </w:r>
      <w:commentRangeStart w:id="0"/>
      <w:r w:rsidRPr="00AA118F">
        <w:rPr>
          <w:rFonts w:cstheme="minorHAnsi"/>
          <w:sz w:val="24"/>
          <w:szCs w:val="24"/>
        </w:rPr>
        <w:t xml:space="preserve">una </w:t>
      </w:r>
      <w:r w:rsidR="007F3B1D" w:rsidRPr="00AA118F">
        <w:rPr>
          <w:rFonts w:cstheme="minorHAnsi"/>
          <w:sz w:val="24"/>
          <w:szCs w:val="24"/>
        </w:rPr>
        <w:t>pr</w:t>
      </w:r>
      <w:r w:rsidRPr="00AA118F">
        <w:rPr>
          <w:rFonts w:cstheme="minorHAnsi"/>
          <w:sz w:val="24"/>
          <w:szCs w:val="24"/>
        </w:rPr>
        <w:t>ofesión basada en la práctica y una disciplina académica que promueve el cambio y el desarrollo social, la cohesión social, y el fortalecimiento y la liberación de las personas</w:t>
      </w:r>
      <w:commentRangeEnd w:id="0"/>
      <w:r w:rsidR="00DC6B60">
        <w:rPr>
          <w:rStyle w:val="Refdecomentario"/>
        </w:rPr>
        <w:commentReference w:id="0"/>
      </w:r>
      <w:r w:rsidRPr="00AA118F">
        <w:rPr>
          <w:rFonts w:cstheme="minorHAnsi"/>
          <w:sz w:val="24"/>
          <w:szCs w:val="24"/>
        </w:rPr>
        <w:t xml:space="preserve">”. </w:t>
      </w:r>
      <w:r w:rsidR="00FF5E31" w:rsidRPr="00AA118F">
        <w:rPr>
          <w:rFonts w:cstheme="minorHAnsi"/>
          <w:sz w:val="24"/>
          <w:szCs w:val="24"/>
        </w:rPr>
        <w:t xml:space="preserve">El trabajo social nace principalmente en Inglaterra y Estados Unidos producto de la industrialización y de la </w:t>
      </w:r>
      <w:del w:id="1" w:author="Maria Victoria Colmenares Macia" w:date="2021-03-12T17:45:00Z">
        <w:r w:rsidR="00FF5E31" w:rsidRPr="00AA118F" w:rsidDel="00DC6B60">
          <w:rPr>
            <w:rFonts w:cstheme="minorHAnsi"/>
            <w:sz w:val="24"/>
            <w:szCs w:val="24"/>
          </w:rPr>
          <w:delText>in</w:delText>
        </w:r>
      </w:del>
      <w:r w:rsidR="00FF5E31" w:rsidRPr="00AA118F">
        <w:rPr>
          <w:rFonts w:cstheme="minorHAnsi"/>
          <w:sz w:val="24"/>
          <w:szCs w:val="24"/>
        </w:rPr>
        <w:t>migración, posguerra y de la lucha sobre la pobreza. En el caso inglés la Revolución Industrial fue una de las mayores causas de estos cambios, tales cambios fueron las condiciones sociales, resultando en el crecimiento masivo de las ciudades. De hecho, Los primeros trabajadores sociales eran llamados Capellanes de hospitales, y trabajaban en instituciones hospitalarias. En</w:t>
      </w:r>
      <w:r w:rsidR="007B2F30" w:rsidRPr="00AA118F">
        <w:rPr>
          <w:rFonts w:cstheme="minorHAnsi"/>
          <w:sz w:val="24"/>
          <w:szCs w:val="24"/>
        </w:rPr>
        <w:t xml:space="preserve"> cambio, en</w:t>
      </w:r>
      <w:r w:rsidR="00FF5E31" w:rsidRPr="00AA118F">
        <w:rPr>
          <w:rFonts w:cstheme="minorHAnsi"/>
          <w:sz w:val="24"/>
          <w:szCs w:val="24"/>
        </w:rPr>
        <w:t xml:space="preserve"> el caso americano, tiene su origen en la inmigración masiva del siglo XIX. La mayoría de los inmigrantes llegaron a New York y se mudaron a otras ciudades del este, lo que aumento la aparición de problemas sociales y enfermedades.</w:t>
      </w:r>
      <w:r w:rsidR="007B2F30" w:rsidRPr="00AA118F">
        <w:rPr>
          <w:rFonts w:cstheme="minorHAnsi"/>
          <w:sz w:val="24"/>
          <w:szCs w:val="24"/>
        </w:rPr>
        <w:t xml:space="preserve"> Su efeméride fue creada durante una Asamblea Mundial en Salvador de Bahía (Brasil) en el año 2008 organizada por la misma IFSW. Actualmente la federación posee como miembro a 144 organizaciones nacionales, 5 representantes regionales, más de tres millones de trabajadores sociales representados, </w:t>
      </w:r>
      <w:r w:rsidR="006E0D02" w:rsidRPr="00AA118F">
        <w:rPr>
          <w:rFonts w:cstheme="minorHAnsi"/>
          <w:sz w:val="24"/>
          <w:szCs w:val="24"/>
        </w:rPr>
        <w:t>5 comisiones que avanzan sobre el impacto y visibilidad de la misma federación, junto a 13 miembros del mundo ejecutivo que son responsables del gobierno estratégico de la IFSW.</w:t>
      </w:r>
    </w:p>
    <w:p w14:paraId="399F2EC6" w14:textId="77777777" w:rsidR="008A31B8" w:rsidRPr="00AA118F" w:rsidRDefault="008A31B8" w:rsidP="003F3599">
      <w:pPr>
        <w:spacing w:after="0" w:line="240" w:lineRule="auto"/>
        <w:rPr>
          <w:rFonts w:cstheme="minorHAnsi"/>
          <w:sz w:val="24"/>
          <w:szCs w:val="24"/>
        </w:rPr>
      </w:pPr>
    </w:p>
    <w:p w14:paraId="3B27602F" w14:textId="5472226A" w:rsidR="0053482B" w:rsidRPr="00AA118F" w:rsidRDefault="005E5AC3" w:rsidP="003F3599">
      <w:pPr>
        <w:spacing w:after="0" w:line="240" w:lineRule="auto"/>
        <w:rPr>
          <w:rFonts w:cstheme="minorHAnsi"/>
          <w:sz w:val="24"/>
          <w:szCs w:val="24"/>
        </w:rPr>
      </w:pPr>
      <w:r w:rsidRPr="00AA118F">
        <w:rPr>
          <w:rFonts w:cstheme="minorHAnsi"/>
          <w:sz w:val="24"/>
          <w:szCs w:val="24"/>
        </w:rPr>
        <w:t xml:space="preserve">En Chile se celebra el Día del Trabajador Social, en conmemoración </w:t>
      </w:r>
      <w:r w:rsidR="007F3B1D" w:rsidRPr="00AA118F">
        <w:rPr>
          <w:rFonts w:cstheme="minorHAnsi"/>
          <w:sz w:val="24"/>
          <w:szCs w:val="24"/>
        </w:rPr>
        <w:t>del</w:t>
      </w:r>
      <w:r w:rsidRPr="00AA118F">
        <w:rPr>
          <w:rFonts w:cstheme="minorHAnsi"/>
          <w:sz w:val="24"/>
          <w:szCs w:val="24"/>
        </w:rPr>
        <w:t xml:space="preserve"> hito que marca dicha profesión durante el desarrolló de una jornada de análisis y debate en torno al quehacer profesional, durante el</w:t>
      </w:r>
      <w:r w:rsidR="007F3B1D" w:rsidRPr="00AA118F">
        <w:rPr>
          <w:rFonts w:cstheme="minorHAnsi"/>
          <w:sz w:val="24"/>
          <w:szCs w:val="24"/>
        </w:rPr>
        <w:t xml:space="preserve"> </w:t>
      </w:r>
      <w:r w:rsidRPr="00AA118F">
        <w:rPr>
          <w:rFonts w:cstheme="minorHAnsi"/>
          <w:sz w:val="24"/>
          <w:szCs w:val="24"/>
        </w:rPr>
        <w:t xml:space="preserve">6 </w:t>
      </w:r>
      <w:r w:rsidR="007F3B1D" w:rsidRPr="00AA118F">
        <w:rPr>
          <w:rFonts w:cstheme="minorHAnsi"/>
          <w:sz w:val="24"/>
          <w:szCs w:val="24"/>
        </w:rPr>
        <w:t>y</w:t>
      </w:r>
      <w:r w:rsidRPr="00AA118F">
        <w:rPr>
          <w:rFonts w:cstheme="minorHAnsi"/>
          <w:sz w:val="24"/>
          <w:szCs w:val="24"/>
        </w:rPr>
        <w:t xml:space="preserve"> 11 de noviembre de</w:t>
      </w:r>
      <w:r w:rsidR="007F3B1D" w:rsidRPr="00AA118F">
        <w:rPr>
          <w:rFonts w:cstheme="minorHAnsi"/>
          <w:sz w:val="24"/>
          <w:szCs w:val="24"/>
        </w:rPr>
        <w:t xml:space="preserve">l año 1950, </w:t>
      </w:r>
      <w:r w:rsidR="005B076B" w:rsidRPr="00AA118F">
        <w:rPr>
          <w:rFonts w:cstheme="minorHAnsi"/>
          <w:sz w:val="24"/>
          <w:szCs w:val="24"/>
        </w:rPr>
        <w:t>declarándose el mismo 11 de noviembre</w:t>
      </w:r>
      <w:r w:rsidR="007F3B1D" w:rsidRPr="00AA118F">
        <w:rPr>
          <w:rFonts w:cstheme="minorHAnsi"/>
          <w:sz w:val="24"/>
          <w:szCs w:val="24"/>
        </w:rPr>
        <w:t xml:space="preserve"> como el día del trabajador social y se constituye la Federación de Trabajadores Sociales de Chile, hasta la creación del Colegio de Trabajadores Sociales, en octubre del año 1955 por la Ley </w:t>
      </w:r>
      <w:r w:rsidR="00AA0736" w:rsidRPr="00AA118F">
        <w:rPr>
          <w:rFonts w:cstheme="minorHAnsi"/>
          <w:sz w:val="24"/>
          <w:szCs w:val="24"/>
        </w:rPr>
        <w:t>N.º</w:t>
      </w:r>
      <w:r w:rsidR="007F3B1D" w:rsidRPr="00AA118F">
        <w:rPr>
          <w:rFonts w:cstheme="minorHAnsi"/>
          <w:sz w:val="24"/>
          <w:szCs w:val="24"/>
        </w:rPr>
        <w:t xml:space="preserve"> 11.934.</w:t>
      </w:r>
    </w:p>
    <w:p w14:paraId="49F3A282" w14:textId="22AE3390" w:rsidR="00AA0736" w:rsidRPr="00AA118F" w:rsidRDefault="00AA0736" w:rsidP="003F3599">
      <w:pPr>
        <w:spacing w:after="0" w:line="240" w:lineRule="auto"/>
        <w:rPr>
          <w:rFonts w:cstheme="minorHAnsi"/>
          <w:sz w:val="24"/>
          <w:szCs w:val="24"/>
        </w:rPr>
      </w:pPr>
    </w:p>
    <w:p w14:paraId="0FFCE917" w14:textId="6ADB74F2" w:rsidR="00AA0736" w:rsidRPr="00AA118F" w:rsidRDefault="00AA0736" w:rsidP="003F3599">
      <w:pPr>
        <w:spacing w:after="0" w:line="240" w:lineRule="auto"/>
        <w:rPr>
          <w:rFonts w:cstheme="minorHAnsi"/>
          <w:sz w:val="24"/>
          <w:szCs w:val="24"/>
        </w:rPr>
      </w:pPr>
      <w:r w:rsidRPr="00AA118F">
        <w:rPr>
          <w:rFonts w:cstheme="minorHAnsi"/>
          <w:sz w:val="24"/>
          <w:szCs w:val="24"/>
        </w:rPr>
        <w:t>Los antecedentes fundacionales del trabajador social</w:t>
      </w:r>
      <w:r w:rsidR="008A31B8" w:rsidRPr="00AA118F">
        <w:rPr>
          <w:rFonts w:cstheme="minorHAnsi"/>
          <w:sz w:val="24"/>
          <w:szCs w:val="24"/>
        </w:rPr>
        <w:t xml:space="preserve"> en Chile</w:t>
      </w:r>
      <w:r w:rsidRPr="00AA118F">
        <w:rPr>
          <w:rFonts w:cstheme="minorHAnsi"/>
          <w:sz w:val="24"/>
          <w:szCs w:val="24"/>
        </w:rPr>
        <w:t xml:space="preserve"> recaen al año 1921, donde el Consejo Directivo de la Junta Central de Beneficencia Pública </w:t>
      </w:r>
      <w:r w:rsidR="0062327C">
        <w:rPr>
          <w:rFonts w:cstheme="minorHAnsi"/>
          <w:sz w:val="24"/>
          <w:szCs w:val="24"/>
        </w:rPr>
        <w:t>comienza</w:t>
      </w:r>
      <w:r w:rsidRPr="00AA118F">
        <w:rPr>
          <w:rFonts w:cstheme="minorHAnsi"/>
          <w:sz w:val="24"/>
          <w:szCs w:val="24"/>
        </w:rPr>
        <w:t xml:space="preserve"> los estudios referidos a la necesidad de organizar y sistematizar la asistencia social que se entregaba en las instituciones de ayuda social que colaboraban con el </w:t>
      </w:r>
      <w:r w:rsidR="00425C87">
        <w:rPr>
          <w:rFonts w:cstheme="minorHAnsi"/>
          <w:sz w:val="24"/>
          <w:szCs w:val="24"/>
        </w:rPr>
        <w:t xml:space="preserve">mismo </w:t>
      </w:r>
      <w:r w:rsidRPr="00AA118F">
        <w:rPr>
          <w:rFonts w:cstheme="minorHAnsi"/>
          <w:sz w:val="24"/>
          <w:szCs w:val="24"/>
        </w:rPr>
        <w:t>organismo</w:t>
      </w:r>
      <w:r w:rsidR="00DB3B2C" w:rsidRPr="00AA118F">
        <w:rPr>
          <w:rFonts w:cstheme="minorHAnsi"/>
          <w:sz w:val="24"/>
          <w:szCs w:val="24"/>
        </w:rPr>
        <w:t>.</w:t>
      </w:r>
      <w:r w:rsidR="00425C87">
        <w:rPr>
          <w:rFonts w:cstheme="minorHAnsi"/>
          <w:sz w:val="24"/>
          <w:szCs w:val="24"/>
        </w:rPr>
        <w:t xml:space="preserve"> </w:t>
      </w:r>
      <w:r w:rsidR="00DB3B2C" w:rsidRPr="00AA118F">
        <w:rPr>
          <w:rFonts w:cstheme="minorHAnsi"/>
          <w:sz w:val="24"/>
          <w:szCs w:val="24"/>
        </w:rPr>
        <w:t>P</w:t>
      </w:r>
      <w:r w:rsidRPr="00AA118F">
        <w:rPr>
          <w:rFonts w:cstheme="minorHAnsi"/>
          <w:sz w:val="24"/>
          <w:szCs w:val="24"/>
        </w:rPr>
        <w:t xml:space="preserve">osteriormente en 1924 </w:t>
      </w:r>
      <w:r w:rsidR="00DB3B2C" w:rsidRPr="00AA118F">
        <w:rPr>
          <w:rFonts w:cstheme="minorHAnsi"/>
          <w:sz w:val="24"/>
          <w:szCs w:val="24"/>
        </w:rPr>
        <w:t>es invitado</w:t>
      </w:r>
      <w:r w:rsidRPr="00AA118F">
        <w:rPr>
          <w:rFonts w:cstheme="minorHAnsi"/>
          <w:sz w:val="24"/>
          <w:szCs w:val="24"/>
        </w:rPr>
        <w:t xml:space="preserve"> a Chile por la Cruz Roja y la Universidad de Chile el medico belga René Sand a dictar un ciclo de conferencias con el objetivo de aportar importantes avances para la concreción de la aspiración de uno de los destacados miembros del Consejo de la Junta Nacional de Beneficencia, el médico Alejandro del Río, </w:t>
      </w:r>
      <w:ins w:id="2" w:author="Maria Victoria Colmenares Macia" w:date="2021-03-12T17:48:00Z">
        <w:r w:rsidR="00DC6B60">
          <w:rPr>
            <w:rFonts w:cstheme="minorHAnsi"/>
            <w:sz w:val="24"/>
            <w:szCs w:val="24"/>
          </w:rPr>
          <w:t>para</w:t>
        </w:r>
      </w:ins>
      <w:del w:id="3" w:author="Maria Victoria Colmenares Macia" w:date="2021-03-12T17:48:00Z">
        <w:r w:rsidRPr="00AA118F" w:rsidDel="00DC6B60">
          <w:rPr>
            <w:rFonts w:cstheme="minorHAnsi"/>
            <w:sz w:val="24"/>
            <w:szCs w:val="24"/>
          </w:rPr>
          <w:delText>respecto a</w:delText>
        </w:r>
      </w:del>
      <w:r w:rsidRPr="00AA118F">
        <w:rPr>
          <w:rFonts w:cstheme="minorHAnsi"/>
          <w:sz w:val="24"/>
          <w:szCs w:val="24"/>
        </w:rPr>
        <w:t xml:space="preserve"> contar con un centro de formación de profesionales especializadas en la organización de la ayuda social. </w:t>
      </w:r>
    </w:p>
    <w:p w14:paraId="4EF0F19F" w14:textId="0C723210" w:rsidR="00AA0736" w:rsidRPr="00AA118F" w:rsidRDefault="00AA0736" w:rsidP="003F3599">
      <w:pPr>
        <w:spacing w:after="0" w:line="240" w:lineRule="auto"/>
        <w:rPr>
          <w:rFonts w:cstheme="minorHAnsi"/>
          <w:sz w:val="24"/>
          <w:szCs w:val="24"/>
        </w:rPr>
      </w:pPr>
    </w:p>
    <w:p w14:paraId="13F7465D" w14:textId="5DE3A15B" w:rsidR="00AA0736" w:rsidRPr="00AA118F" w:rsidRDefault="00AA0736" w:rsidP="003F3599">
      <w:pPr>
        <w:spacing w:after="0" w:line="240" w:lineRule="auto"/>
        <w:rPr>
          <w:rFonts w:cstheme="minorHAnsi"/>
          <w:sz w:val="24"/>
          <w:szCs w:val="24"/>
        </w:rPr>
      </w:pPr>
      <w:r w:rsidRPr="00AA118F">
        <w:rPr>
          <w:rFonts w:cstheme="minorHAnsi"/>
          <w:sz w:val="24"/>
          <w:szCs w:val="24"/>
        </w:rPr>
        <w:t xml:space="preserve">Actualmente </w:t>
      </w:r>
      <w:r w:rsidR="00DB3B2C" w:rsidRPr="00AA118F">
        <w:rPr>
          <w:rFonts w:cstheme="minorHAnsi"/>
          <w:sz w:val="24"/>
          <w:szCs w:val="24"/>
        </w:rPr>
        <w:t xml:space="preserve">según datos del </w:t>
      </w:r>
      <w:ins w:id="4" w:author="Maria Victoria Colmenares Macia" w:date="2021-03-12T17:48:00Z">
        <w:r w:rsidR="00DC6B60">
          <w:rPr>
            <w:rFonts w:cstheme="minorHAnsi"/>
            <w:sz w:val="24"/>
            <w:szCs w:val="24"/>
          </w:rPr>
          <w:t>Ministerio de Educación de Chile (</w:t>
        </w:r>
      </w:ins>
      <w:r w:rsidR="00DB3B2C" w:rsidRPr="00AA118F">
        <w:rPr>
          <w:rFonts w:cstheme="minorHAnsi"/>
          <w:sz w:val="24"/>
          <w:szCs w:val="24"/>
        </w:rPr>
        <w:t>MINEDUC</w:t>
      </w:r>
      <w:ins w:id="5" w:author="Maria Victoria Colmenares Macia" w:date="2021-03-12T17:48:00Z">
        <w:r w:rsidR="00DC6B60">
          <w:rPr>
            <w:rFonts w:cstheme="minorHAnsi"/>
            <w:sz w:val="24"/>
            <w:szCs w:val="24"/>
          </w:rPr>
          <w:t>)</w:t>
        </w:r>
      </w:ins>
      <w:r w:rsidR="00DB3B2C" w:rsidRPr="00AA118F">
        <w:rPr>
          <w:rFonts w:cstheme="minorHAnsi"/>
          <w:sz w:val="24"/>
          <w:szCs w:val="24"/>
        </w:rPr>
        <w:t xml:space="preserve"> </w:t>
      </w:r>
      <w:r w:rsidR="00834705" w:rsidRPr="00AA118F">
        <w:rPr>
          <w:rFonts w:cstheme="minorHAnsi"/>
          <w:sz w:val="24"/>
          <w:szCs w:val="24"/>
        </w:rPr>
        <w:t xml:space="preserve">la carrera de trabajo social es dictada en 31 universidades </w:t>
      </w:r>
      <w:r w:rsidR="005B076B" w:rsidRPr="00AA118F">
        <w:rPr>
          <w:rFonts w:cstheme="minorHAnsi"/>
          <w:sz w:val="24"/>
          <w:szCs w:val="24"/>
        </w:rPr>
        <w:t>a lo largo del país</w:t>
      </w:r>
      <w:r w:rsidR="00834705" w:rsidRPr="00AA118F">
        <w:rPr>
          <w:rFonts w:cstheme="minorHAnsi"/>
          <w:sz w:val="24"/>
          <w:szCs w:val="24"/>
        </w:rPr>
        <w:t xml:space="preserve">, frente a 37 de psicología, </w:t>
      </w:r>
      <w:commentRangeStart w:id="6"/>
      <w:r w:rsidR="00834705" w:rsidRPr="00AA118F">
        <w:rPr>
          <w:rFonts w:cstheme="minorHAnsi"/>
          <w:sz w:val="24"/>
          <w:szCs w:val="24"/>
        </w:rPr>
        <w:lastRenderedPageBreak/>
        <w:t>16 de sociología y 9 de antropología</w:t>
      </w:r>
      <w:r w:rsidR="004E5496" w:rsidRPr="00AA118F">
        <w:rPr>
          <w:rFonts w:cstheme="minorHAnsi"/>
          <w:sz w:val="24"/>
          <w:szCs w:val="24"/>
        </w:rPr>
        <w:t>, lo que la hace estar presente en el 72% de las instituciones universitarias presentadas por el ministerio de educación.</w:t>
      </w:r>
      <w:r w:rsidR="004B2A64" w:rsidRPr="00AA118F">
        <w:rPr>
          <w:rFonts w:cstheme="minorHAnsi"/>
          <w:sz w:val="24"/>
          <w:szCs w:val="24"/>
        </w:rPr>
        <w:t xml:space="preserve"> </w:t>
      </w:r>
      <w:r w:rsidR="00C234B8" w:rsidRPr="00AA118F">
        <w:rPr>
          <w:rFonts w:cstheme="minorHAnsi"/>
          <w:sz w:val="24"/>
          <w:szCs w:val="24"/>
        </w:rPr>
        <w:t xml:space="preserve">Además, en el año 2009 se contaba con 35 </w:t>
      </w:r>
      <w:r w:rsidR="005B076B" w:rsidRPr="00AA118F">
        <w:rPr>
          <w:rFonts w:cstheme="minorHAnsi"/>
          <w:sz w:val="24"/>
          <w:szCs w:val="24"/>
        </w:rPr>
        <w:t>e</w:t>
      </w:r>
      <w:r w:rsidR="00C234B8" w:rsidRPr="00AA118F">
        <w:rPr>
          <w:rFonts w:cstheme="minorHAnsi"/>
          <w:sz w:val="24"/>
          <w:szCs w:val="24"/>
        </w:rPr>
        <w:t>scuelas que impartían la Carrera de pregrado en Trabajo Social, lo que demuestra su gran preponderancia en las mallas curriculares nacionales</w:t>
      </w:r>
      <w:r w:rsidR="005B076B" w:rsidRPr="00AA118F">
        <w:rPr>
          <w:rFonts w:cstheme="minorHAnsi"/>
          <w:sz w:val="24"/>
          <w:szCs w:val="24"/>
        </w:rPr>
        <w:t xml:space="preserve"> a lo largo de los años</w:t>
      </w:r>
      <w:r w:rsidR="00C234B8" w:rsidRPr="00AA118F">
        <w:rPr>
          <w:rFonts w:cstheme="minorHAnsi"/>
          <w:sz w:val="24"/>
          <w:szCs w:val="24"/>
        </w:rPr>
        <w:t>. Antecedentes del mismo año presentados por el equipo del Colegio de Asistentes Sociales de Chile muestran que la gran mayoría de los egresados ejercen laboralmente como trabajadores sociales, correspondiente al 89% del grupo de estudio y solo un 11% no ejerce profesionalmente, dentro de este porcentaje un 57% se declara desempleado y un 43% desempeña otra profesión o labor, teniendo en cuenta una tasa de desocupación promedio del 9,7% en todo el año 2009</w:t>
      </w:r>
      <w:r w:rsidR="0096340B" w:rsidRPr="00AA118F">
        <w:rPr>
          <w:rFonts w:cstheme="minorHAnsi"/>
          <w:sz w:val="24"/>
          <w:szCs w:val="24"/>
        </w:rPr>
        <w:t>.</w:t>
      </w:r>
      <w:commentRangeEnd w:id="6"/>
      <w:r w:rsidR="00DC6B60">
        <w:rPr>
          <w:rStyle w:val="Refdecomentario"/>
        </w:rPr>
        <w:commentReference w:id="6"/>
      </w:r>
    </w:p>
    <w:p w14:paraId="663A3DCC" w14:textId="6361A295" w:rsidR="007B2F30" w:rsidRPr="00AA118F" w:rsidRDefault="007B2F30" w:rsidP="003F3599">
      <w:pPr>
        <w:spacing w:after="0" w:line="240" w:lineRule="auto"/>
        <w:rPr>
          <w:rFonts w:cstheme="minorHAnsi"/>
          <w:sz w:val="24"/>
          <w:szCs w:val="24"/>
        </w:rPr>
      </w:pPr>
    </w:p>
    <w:p w14:paraId="33A7286A" w14:textId="3FC8F4B0" w:rsidR="007B2F30" w:rsidRPr="00AA118F" w:rsidRDefault="007B2F30" w:rsidP="003F3599">
      <w:pPr>
        <w:spacing w:after="0" w:line="240" w:lineRule="auto"/>
        <w:rPr>
          <w:rFonts w:cstheme="minorHAnsi"/>
          <w:sz w:val="24"/>
          <w:szCs w:val="24"/>
        </w:rPr>
      </w:pPr>
      <w:r w:rsidRPr="00AA118F">
        <w:rPr>
          <w:rFonts w:cstheme="minorHAnsi"/>
          <w:sz w:val="24"/>
          <w:szCs w:val="24"/>
        </w:rPr>
        <w:t xml:space="preserve">En el último reporte del año 2020 presentado por la IFSW enmarcado en promover la importancia de las relaciones humanas se </w:t>
      </w:r>
      <w:r w:rsidR="006E0D02" w:rsidRPr="00AA118F">
        <w:rPr>
          <w:rFonts w:cstheme="minorHAnsi"/>
          <w:sz w:val="24"/>
          <w:szCs w:val="24"/>
        </w:rPr>
        <w:t xml:space="preserve">mencionó el papel esencial que ha tenido el trabajo social frente a la lucha contra la propagación del </w:t>
      </w:r>
      <w:r w:rsidR="0062327C">
        <w:rPr>
          <w:rFonts w:cstheme="minorHAnsi"/>
          <w:sz w:val="24"/>
          <w:szCs w:val="24"/>
        </w:rPr>
        <w:t>corona</w:t>
      </w:r>
      <w:r w:rsidR="006E0D02" w:rsidRPr="00AA118F">
        <w:rPr>
          <w:rFonts w:cstheme="minorHAnsi"/>
          <w:sz w:val="24"/>
          <w:szCs w:val="24"/>
        </w:rPr>
        <w:t>virus</w:t>
      </w:r>
      <w:r w:rsidR="00D57A8D" w:rsidRPr="00AA118F">
        <w:rPr>
          <w:rFonts w:cstheme="minorHAnsi"/>
          <w:sz w:val="24"/>
          <w:szCs w:val="24"/>
        </w:rPr>
        <w:t>. El surgimiento del virus impulso la creatividad en los trabajadores sociales buscando nuevas formas de hacer sus servicios y valores</w:t>
      </w:r>
      <w:r w:rsidR="00A97DE0">
        <w:rPr>
          <w:rFonts w:cstheme="minorHAnsi"/>
          <w:sz w:val="24"/>
          <w:szCs w:val="24"/>
        </w:rPr>
        <w:t>,</w:t>
      </w:r>
      <w:r w:rsidR="00D57A8D" w:rsidRPr="00AA118F">
        <w:rPr>
          <w:rFonts w:cstheme="minorHAnsi"/>
          <w:sz w:val="24"/>
          <w:szCs w:val="24"/>
        </w:rPr>
        <w:t xml:space="preserve"> sus </w:t>
      </w:r>
      <w:r w:rsidR="006E0D02" w:rsidRPr="00AA118F">
        <w:rPr>
          <w:rFonts w:cstheme="minorHAnsi"/>
          <w:sz w:val="24"/>
          <w:szCs w:val="24"/>
        </w:rPr>
        <w:t>funciones esenciales se</w:t>
      </w:r>
      <w:r w:rsidR="00B828DD" w:rsidRPr="00AA118F">
        <w:rPr>
          <w:rFonts w:cstheme="minorHAnsi"/>
          <w:sz w:val="24"/>
          <w:szCs w:val="24"/>
        </w:rPr>
        <w:t xml:space="preserve"> encuadraron</w:t>
      </w:r>
      <w:r w:rsidR="00D57A8D" w:rsidRPr="00AA118F">
        <w:rPr>
          <w:rFonts w:cstheme="minorHAnsi"/>
          <w:sz w:val="24"/>
          <w:szCs w:val="24"/>
        </w:rPr>
        <w:t xml:space="preserve"> en a</w:t>
      </w:r>
      <w:r w:rsidR="006E0D02" w:rsidRPr="00AA118F">
        <w:rPr>
          <w:rFonts w:cstheme="minorHAnsi"/>
          <w:sz w:val="24"/>
          <w:szCs w:val="24"/>
        </w:rPr>
        <w:t>segurar la inclusión de los vulnerables en la planificación y respuesta</w:t>
      </w:r>
      <w:r w:rsidR="00A97DE0">
        <w:rPr>
          <w:rFonts w:cstheme="minorHAnsi"/>
          <w:sz w:val="24"/>
          <w:szCs w:val="24"/>
        </w:rPr>
        <w:t xml:space="preserve"> ante el virus</w:t>
      </w:r>
      <w:r w:rsidR="006E0D02" w:rsidRPr="00AA118F">
        <w:rPr>
          <w:rFonts w:cstheme="minorHAnsi"/>
          <w:sz w:val="24"/>
          <w:szCs w:val="24"/>
        </w:rPr>
        <w:t xml:space="preserve">, </w:t>
      </w:r>
      <w:r w:rsidR="0062327C">
        <w:rPr>
          <w:rFonts w:cstheme="minorHAnsi"/>
          <w:sz w:val="24"/>
          <w:szCs w:val="24"/>
        </w:rPr>
        <w:t xml:space="preserve">la </w:t>
      </w:r>
      <w:r w:rsidR="006E0D02" w:rsidRPr="00AA118F">
        <w:rPr>
          <w:rFonts w:cstheme="minorHAnsi"/>
          <w:sz w:val="24"/>
          <w:szCs w:val="24"/>
        </w:rPr>
        <w:t>organización de comunidades para asegurar bienes esenciales como la comida y el agua</w:t>
      </w:r>
      <w:r w:rsidR="00D57A8D" w:rsidRPr="00AA118F">
        <w:rPr>
          <w:rFonts w:cstheme="minorHAnsi"/>
          <w:sz w:val="24"/>
          <w:szCs w:val="24"/>
        </w:rPr>
        <w:t>, abogar dentro de los servicios sociales y políticas que prestan servicios</w:t>
      </w:r>
      <w:r w:rsidR="00AA118F">
        <w:rPr>
          <w:rFonts w:cstheme="minorHAnsi"/>
          <w:sz w:val="24"/>
          <w:szCs w:val="24"/>
        </w:rPr>
        <w:t xml:space="preserve">, además de </w:t>
      </w:r>
      <w:r w:rsidR="00D57A8D" w:rsidRPr="00AA118F">
        <w:rPr>
          <w:rFonts w:cstheme="minorHAnsi"/>
          <w:sz w:val="24"/>
          <w:szCs w:val="24"/>
        </w:rPr>
        <w:t xml:space="preserve">facilitar el distanciamiento y </w:t>
      </w:r>
      <w:r w:rsidR="0062327C">
        <w:rPr>
          <w:rFonts w:cstheme="minorHAnsi"/>
          <w:sz w:val="24"/>
          <w:szCs w:val="24"/>
        </w:rPr>
        <w:t xml:space="preserve">la </w:t>
      </w:r>
      <w:r w:rsidR="00D57A8D" w:rsidRPr="00AA118F">
        <w:rPr>
          <w:rFonts w:cstheme="minorHAnsi"/>
          <w:sz w:val="24"/>
          <w:szCs w:val="24"/>
        </w:rPr>
        <w:t>solidaridad social.</w:t>
      </w:r>
      <w:r w:rsidR="00B828DD" w:rsidRPr="00AA118F">
        <w:rPr>
          <w:rFonts w:cstheme="minorHAnsi"/>
          <w:sz w:val="24"/>
          <w:szCs w:val="24"/>
        </w:rPr>
        <w:t xml:space="preserve"> </w:t>
      </w:r>
    </w:p>
    <w:p w14:paraId="768B4972" w14:textId="77777777" w:rsidR="00AA118F" w:rsidRPr="00AA118F" w:rsidRDefault="00AA118F" w:rsidP="003F3599">
      <w:pPr>
        <w:spacing w:after="0" w:line="240" w:lineRule="auto"/>
        <w:rPr>
          <w:rFonts w:cstheme="minorHAnsi"/>
          <w:sz w:val="24"/>
          <w:szCs w:val="24"/>
        </w:rPr>
      </w:pPr>
    </w:p>
    <w:p w14:paraId="060F3495" w14:textId="018A6BB7" w:rsidR="00B828DD" w:rsidRPr="00AA118F" w:rsidRDefault="00B828DD" w:rsidP="003F3599">
      <w:pPr>
        <w:spacing w:after="0" w:line="240" w:lineRule="auto"/>
        <w:rPr>
          <w:rFonts w:cstheme="minorHAnsi"/>
          <w:sz w:val="24"/>
          <w:szCs w:val="24"/>
        </w:rPr>
      </w:pPr>
      <w:r w:rsidRPr="00AA118F">
        <w:rPr>
          <w:rFonts w:cstheme="minorHAnsi"/>
          <w:sz w:val="24"/>
          <w:szCs w:val="24"/>
        </w:rPr>
        <w:t xml:space="preserve">Cada vez son mayores los desafíos en nuestra sociedad </w:t>
      </w:r>
      <w:r w:rsidR="00CD401E" w:rsidRPr="00AA118F">
        <w:rPr>
          <w:rFonts w:cstheme="minorHAnsi"/>
          <w:sz w:val="24"/>
          <w:szCs w:val="24"/>
        </w:rPr>
        <w:t xml:space="preserve">y la investigación en trabajo social </w:t>
      </w:r>
      <w:r w:rsidR="0010048C">
        <w:rPr>
          <w:rFonts w:cstheme="minorHAnsi"/>
          <w:sz w:val="24"/>
          <w:szCs w:val="24"/>
        </w:rPr>
        <w:t xml:space="preserve">necesita de datos para </w:t>
      </w:r>
      <w:r w:rsidR="0010048C" w:rsidRPr="00AA118F">
        <w:rPr>
          <w:rFonts w:cstheme="minorHAnsi"/>
          <w:sz w:val="24"/>
          <w:szCs w:val="24"/>
        </w:rPr>
        <w:t>descubrir</w:t>
      </w:r>
      <w:r w:rsidR="00CD401E" w:rsidRPr="00AA118F">
        <w:rPr>
          <w:rFonts w:cstheme="minorHAnsi"/>
          <w:sz w:val="24"/>
          <w:szCs w:val="24"/>
        </w:rPr>
        <w:t>, interpretar, explicar y valorar una realidad</w:t>
      </w:r>
      <w:r w:rsidR="00AA118F" w:rsidRPr="00AA118F">
        <w:rPr>
          <w:rFonts w:cstheme="minorHAnsi"/>
          <w:sz w:val="24"/>
          <w:szCs w:val="24"/>
        </w:rPr>
        <w:t xml:space="preserve">, por lo que contribuir </w:t>
      </w:r>
      <w:r w:rsidR="0010048C">
        <w:rPr>
          <w:rFonts w:cstheme="minorHAnsi"/>
          <w:sz w:val="24"/>
          <w:szCs w:val="24"/>
        </w:rPr>
        <w:t xml:space="preserve">y ser un puente de conexión </w:t>
      </w:r>
      <w:r w:rsidR="00AA118F">
        <w:rPr>
          <w:rFonts w:cstheme="minorHAnsi"/>
          <w:sz w:val="24"/>
          <w:szCs w:val="24"/>
        </w:rPr>
        <w:t xml:space="preserve">a ello </w:t>
      </w:r>
      <w:r w:rsidR="0010048C">
        <w:rPr>
          <w:rFonts w:cstheme="minorHAnsi"/>
          <w:sz w:val="24"/>
          <w:szCs w:val="24"/>
        </w:rPr>
        <w:t>es parte de nuestro rol fundamental como Data Intelligence.</w:t>
      </w:r>
    </w:p>
    <w:p w14:paraId="49FF4CC2" w14:textId="62307EF3" w:rsidR="00AA118F" w:rsidRPr="00AA118F" w:rsidRDefault="00AA118F" w:rsidP="003F3599">
      <w:pPr>
        <w:spacing w:after="0" w:line="240" w:lineRule="auto"/>
        <w:rPr>
          <w:rFonts w:cstheme="minorHAnsi"/>
          <w:sz w:val="24"/>
          <w:szCs w:val="24"/>
        </w:rPr>
      </w:pPr>
    </w:p>
    <w:p w14:paraId="79830D43" w14:textId="21E14A1A" w:rsidR="00AA118F" w:rsidRPr="00AA118F" w:rsidRDefault="00AA118F" w:rsidP="003F3599">
      <w:pPr>
        <w:spacing w:after="0" w:line="240" w:lineRule="auto"/>
        <w:rPr>
          <w:rFonts w:cstheme="minorHAnsi"/>
          <w:sz w:val="24"/>
          <w:szCs w:val="24"/>
        </w:rPr>
      </w:pPr>
      <w:commentRangeStart w:id="7"/>
      <w:r w:rsidRPr="00AA118F">
        <w:rPr>
          <w:rFonts w:cstheme="minorHAnsi"/>
          <w:sz w:val="24"/>
          <w:szCs w:val="24"/>
        </w:rPr>
        <w:t>¡Feliz día trabajadores sociales!</w:t>
      </w:r>
      <w:commentRangeEnd w:id="7"/>
      <w:r w:rsidR="00DC6B60">
        <w:rPr>
          <w:rStyle w:val="Refdecomentario"/>
        </w:rPr>
        <w:commentReference w:id="7"/>
      </w:r>
    </w:p>
    <w:p w14:paraId="5AE49D9D" w14:textId="0F7F6588" w:rsidR="00AA118F" w:rsidRPr="00AA118F" w:rsidRDefault="00AA118F" w:rsidP="003F3599">
      <w:pPr>
        <w:spacing w:after="0" w:line="240" w:lineRule="auto"/>
        <w:rPr>
          <w:rFonts w:cstheme="minorHAnsi"/>
          <w:sz w:val="24"/>
          <w:szCs w:val="24"/>
        </w:rPr>
      </w:pPr>
    </w:p>
    <w:p w14:paraId="2566CF8D" w14:textId="77777777" w:rsidR="00AA118F" w:rsidRPr="00AA118F" w:rsidRDefault="00AA118F" w:rsidP="003F3599">
      <w:pPr>
        <w:spacing w:after="0" w:line="240" w:lineRule="auto"/>
        <w:rPr>
          <w:rFonts w:cstheme="minorHAnsi"/>
          <w:sz w:val="24"/>
          <w:szCs w:val="24"/>
        </w:rPr>
      </w:pPr>
    </w:p>
    <w:p w14:paraId="00BF4989" w14:textId="4574C21E" w:rsidR="00D57A8D" w:rsidRPr="00AA118F" w:rsidRDefault="00D57A8D" w:rsidP="003F3599">
      <w:pPr>
        <w:spacing w:after="0" w:line="240" w:lineRule="auto"/>
        <w:rPr>
          <w:rFonts w:cstheme="minorHAnsi"/>
          <w:sz w:val="24"/>
          <w:szCs w:val="24"/>
        </w:rPr>
      </w:pPr>
    </w:p>
    <w:p w14:paraId="2B47DF54" w14:textId="77777777" w:rsidR="00D57A8D" w:rsidRPr="00AA118F" w:rsidRDefault="00D57A8D" w:rsidP="003F3599">
      <w:pPr>
        <w:spacing w:after="0" w:line="240" w:lineRule="auto"/>
        <w:rPr>
          <w:rFonts w:cstheme="minorHAnsi"/>
          <w:sz w:val="24"/>
          <w:szCs w:val="24"/>
        </w:rPr>
      </w:pPr>
    </w:p>
    <w:p w14:paraId="49981AD9" w14:textId="6B769A22" w:rsidR="0096340B" w:rsidRPr="00AA118F" w:rsidRDefault="0096340B" w:rsidP="003F3599">
      <w:pPr>
        <w:spacing w:after="0" w:line="240" w:lineRule="auto"/>
        <w:rPr>
          <w:rFonts w:cstheme="minorHAnsi"/>
          <w:sz w:val="24"/>
          <w:szCs w:val="24"/>
        </w:rPr>
      </w:pPr>
    </w:p>
    <w:p w14:paraId="40040396" w14:textId="77777777" w:rsidR="007B2F30" w:rsidRPr="00AA118F" w:rsidRDefault="007B2F30" w:rsidP="003F3599">
      <w:pPr>
        <w:spacing w:after="0" w:line="240" w:lineRule="auto"/>
        <w:rPr>
          <w:rFonts w:cstheme="minorHAnsi"/>
          <w:sz w:val="24"/>
          <w:szCs w:val="24"/>
        </w:rPr>
      </w:pPr>
    </w:p>
    <w:p w14:paraId="3164DA73" w14:textId="3639AF40" w:rsidR="0096340B" w:rsidRPr="00AA118F" w:rsidRDefault="0096340B" w:rsidP="003F3599">
      <w:pPr>
        <w:spacing w:after="0" w:line="240" w:lineRule="auto"/>
        <w:rPr>
          <w:rFonts w:cstheme="minorHAnsi"/>
          <w:sz w:val="24"/>
          <w:szCs w:val="24"/>
        </w:rPr>
      </w:pPr>
    </w:p>
    <w:p w14:paraId="0A8D0430" w14:textId="5EE66B7E" w:rsidR="00FF5E31" w:rsidRPr="00AA118F" w:rsidRDefault="00FF5E31" w:rsidP="003F3599">
      <w:pPr>
        <w:spacing w:after="0" w:line="240" w:lineRule="auto"/>
        <w:rPr>
          <w:rFonts w:cstheme="minorHAnsi"/>
          <w:sz w:val="24"/>
          <w:szCs w:val="24"/>
        </w:rPr>
      </w:pPr>
    </w:p>
    <w:p w14:paraId="48B6BA9B" w14:textId="77777777" w:rsidR="00FF5E31" w:rsidRPr="00AA118F" w:rsidRDefault="00FF5E31" w:rsidP="003F3599">
      <w:pPr>
        <w:spacing w:after="0" w:line="240" w:lineRule="auto"/>
        <w:rPr>
          <w:rFonts w:cstheme="minorHAnsi"/>
          <w:sz w:val="24"/>
          <w:szCs w:val="24"/>
        </w:rPr>
      </w:pPr>
    </w:p>
    <w:p w14:paraId="01FC0DC4" w14:textId="3DA8C011" w:rsidR="00DB3B2C" w:rsidRPr="00AA118F" w:rsidRDefault="00DB3B2C" w:rsidP="003F3599">
      <w:pPr>
        <w:spacing w:after="0" w:line="240" w:lineRule="auto"/>
        <w:rPr>
          <w:rFonts w:cstheme="minorHAnsi"/>
          <w:sz w:val="24"/>
          <w:szCs w:val="24"/>
        </w:rPr>
      </w:pPr>
    </w:p>
    <w:p w14:paraId="32B72137" w14:textId="77777777" w:rsidR="00AA118F" w:rsidRPr="00AA118F" w:rsidRDefault="00AA118F" w:rsidP="003F3599">
      <w:pPr>
        <w:spacing w:after="0" w:line="240" w:lineRule="auto"/>
        <w:rPr>
          <w:rFonts w:cstheme="minorHAnsi"/>
          <w:sz w:val="24"/>
          <w:szCs w:val="24"/>
        </w:rPr>
      </w:pPr>
    </w:p>
    <w:p w14:paraId="372C108C" w14:textId="77777777" w:rsidR="00AA118F" w:rsidRPr="00AA118F" w:rsidRDefault="00AA118F" w:rsidP="003F3599">
      <w:pPr>
        <w:spacing w:after="0" w:line="240" w:lineRule="auto"/>
        <w:rPr>
          <w:rFonts w:cstheme="minorHAnsi"/>
          <w:sz w:val="24"/>
          <w:szCs w:val="24"/>
        </w:rPr>
      </w:pPr>
    </w:p>
    <w:p w14:paraId="461B6FA5" w14:textId="77777777" w:rsidR="00AA118F" w:rsidRPr="00AA118F" w:rsidRDefault="00AA118F" w:rsidP="003F3599">
      <w:pPr>
        <w:spacing w:after="0" w:line="240" w:lineRule="auto"/>
        <w:rPr>
          <w:rFonts w:cstheme="minorHAnsi"/>
          <w:sz w:val="24"/>
          <w:szCs w:val="24"/>
        </w:rPr>
      </w:pPr>
    </w:p>
    <w:p w14:paraId="2BD2394B" w14:textId="77777777" w:rsidR="00AA118F" w:rsidRPr="00AA118F" w:rsidRDefault="00AA118F" w:rsidP="003F3599">
      <w:pPr>
        <w:spacing w:after="0" w:line="240" w:lineRule="auto"/>
        <w:rPr>
          <w:rFonts w:cstheme="minorHAnsi"/>
          <w:sz w:val="24"/>
          <w:szCs w:val="24"/>
        </w:rPr>
      </w:pPr>
    </w:p>
    <w:p w14:paraId="24CF2E2C" w14:textId="77777777" w:rsidR="00AA118F" w:rsidRPr="00AA118F" w:rsidRDefault="00AA118F" w:rsidP="003F3599">
      <w:pPr>
        <w:spacing w:after="0" w:line="240" w:lineRule="auto"/>
        <w:rPr>
          <w:rFonts w:cstheme="minorHAnsi"/>
          <w:sz w:val="24"/>
          <w:szCs w:val="24"/>
        </w:rPr>
      </w:pPr>
    </w:p>
    <w:p w14:paraId="7F5935B4" w14:textId="77777777" w:rsidR="00AA118F" w:rsidRPr="00AA118F" w:rsidRDefault="00AA118F" w:rsidP="003F3599">
      <w:pPr>
        <w:spacing w:after="0" w:line="240" w:lineRule="auto"/>
        <w:rPr>
          <w:rFonts w:cstheme="minorHAnsi"/>
          <w:sz w:val="24"/>
          <w:szCs w:val="24"/>
        </w:rPr>
      </w:pPr>
    </w:p>
    <w:p w14:paraId="4B3AF16E" w14:textId="77777777" w:rsidR="00AA118F" w:rsidRPr="00AA118F" w:rsidRDefault="00AA118F" w:rsidP="003F3599">
      <w:pPr>
        <w:spacing w:after="0" w:line="240" w:lineRule="auto"/>
        <w:rPr>
          <w:rFonts w:cstheme="minorHAnsi"/>
          <w:sz w:val="24"/>
          <w:szCs w:val="24"/>
        </w:rPr>
      </w:pPr>
    </w:p>
    <w:p w14:paraId="36C1E052" w14:textId="77777777" w:rsidR="00AA118F" w:rsidRPr="00AA118F" w:rsidRDefault="00AA118F" w:rsidP="003F3599">
      <w:pPr>
        <w:spacing w:after="0" w:line="240" w:lineRule="auto"/>
        <w:rPr>
          <w:rFonts w:cstheme="minorHAnsi"/>
          <w:sz w:val="24"/>
          <w:szCs w:val="24"/>
        </w:rPr>
      </w:pPr>
    </w:p>
    <w:p w14:paraId="706799C5" w14:textId="77777777" w:rsidR="00AA118F" w:rsidRPr="00AA118F" w:rsidRDefault="00AA118F" w:rsidP="003F3599">
      <w:pPr>
        <w:spacing w:after="0" w:line="240" w:lineRule="auto"/>
        <w:rPr>
          <w:rFonts w:cstheme="minorHAnsi"/>
          <w:sz w:val="24"/>
          <w:szCs w:val="24"/>
        </w:rPr>
      </w:pPr>
    </w:p>
    <w:p w14:paraId="0DDD17EF" w14:textId="46C78C8B" w:rsidR="00DB3B2C" w:rsidRPr="00AA118F" w:rsidRDefault="00DB3B2C" w:rsidP="003F3599">
      <w:pPr>
        <w:spacing w:after="0" w:line="240" w:lineRule="auto"/>
        <w:rPr>
          <w:rFonts w:cstheme="minorHAnsi"/>
          <w:sz w:val="24"/>
          <w:szCs w:val="24"/>
          <w:u w:val="single"/>
        </w:rPr>
      </w:pPr>
      <w:r w:rsidRPr="00AA118F">
        <w:rPr>
          <w:rFonts w:cstheme="minorHAnsi"/>
          <w:sz w:val="24"/>
          <w:szCs w:val="24"/>
          <w:u w:val="single"/>
        </w:rPr>
        <w:t>Bibliografía:</w:t>
      </w:r>
    </w:p>
    <w:p w14:paraId="5A6BAC7E" w14:textId="6FC53B22" w:rsidR="00DB3B2C" w:rsidRPr="00AA118F" w:rsidRDefault="00DB3B2C" w:rsidP="003F3599">
      <w:pPr>
        <w:spacing w:after="0" w:line="240" w:lineRule="auto"/>
        <w:rPr>
          <w:rFonts w:cstheme="minorHAnsi"/>
          <w:sz w:val="24"/>
          <w:szCs w:val="24"/>
        </w:rPr>
      </w:pPr>
    </w:p>
    <w:p w14:paraId="7C7A6DA0" w14:textId="7D3DD87A" w:rsidR="00DB3B2C" w:rsidRPr="00AA118F" w:rsidRDefault="00F30A85" w:rsidP="003F3599">
      <w:pPr>
        <w:spacing w:after="0" w:line="240" w:lineRule="auto"/>
        <w:rPr>
          <w:rFonts w:cstheme="minorHAnsi"/>
          <w:sz w:val="24"/>
          <w:szCs w:val="24"/>
        </w:rPr>
      </w:pPr>
      <w:hyperlink r:id="rId9" w:history="1">
        <w:r w:rsidR="00DB3B2C" w:rsidRPr="00AA118F">
          <w:rPr>
            <w:rStyle w:val="Hipervnculo"/>
            <w:rFonts w:cstheme="minorHAnsi"/>
            <w:sz w:val="24"/>
            <w:szCs w:val="24"/>
          </w:rPr>
          <w:t>https://cuadernots.utem.cl/articulos/90-anos-de-trabajo-social-en-chile-apuntes-para-una-cronologia/</w:t>
        </w:r>
      </w:hyperlink>
    </w:p>
    <w:p w14:paraId="454AD64B" w14:textId="4BB47DD5" w:rsidR="00DB3B2C" w:rsidRPr="00AA118F" w:rsidRDefault="00DB3B2C" w:rsidP="003F3599">
      <w:pPr>
        <w:spacing w:after="0" w:line="240" w:lineRule="auto"/>
        <w:rPr>
          <w:rFonts w:cstheme="minorHAnsi"/>
          <w:sz w:val="24"/>
          <w:szCs w:val="24"/>
        </w:rPr>
      </w:pPr>
    </w:p>
    <w:p w14:paraId="664C2885" w14:textId="7CCE742F" w:rsidR="00DB3B2C" w:rsidRPr="00AA118F" w:rsidRDefault="00F30A85" w:rsidP="003F3599">
      <w:pPr>
        <w:spacing w:after="0" w:line="240" w:lineRule="auto"/>
        <w:rPr>
          <w:rFonts w:cstheme="minorHAnsi"/>
          <w:sz w:val="24"/>
          <w:szCs w:val="24"/>
        </w:rPr>
      </w:pPr>
      <w:hyperlink r:id="rId10" w:history="1">
        <w:r w:rsidR="00DB3B2C" w:rsidRPr="00AA118F">
          <w:rPr>
            <w:rStyle w:val="Hipervnculo"/>
            <w:rFonts w:cstheme="minorHAnsi"/>
            <w:sz w:val="24"/>
            <w:szCs w:val="24"/>
          </w:rPr>
          <w:t>https://www.ifsw.org/what-is-social-work/global-definition-of-social-work/definicion-global-del-trabajo-social/</w:t>
        </w:r>
      </w:hyperlink>
    </w:p>
    <w:p w14:paraId="0504AA15" w14:textId="012C8CD7" w:rsidR="00DB3B2C" w:rsidRPr="00AA118F" w:rsidRDefault="00DB3B2C" w:rsidP="003F3599">
      <w:pPr>
        <w:spacing w:after="0" w:line="240" w:lineRule="auto"/>
        <w:rPr>
          <w:rFonts w:cstheme="minorHAnsi"/>
          <w:sz w:val="24"/>
          <w:szCs w:val="24"/>
        </w:rPr>
      </w:pPr>
    </w:p>
    <w:p w14:paraId="2523C6FC" w14:textId="35DF7330" w:rsidR="00DB3B2C" w:rsidRPr="00AA118F" w:rsidRDefault="00F30A85" w:rsidP="003F3599">
      <w:pPr>
        <w:spacing w:after="0" w:line="240" w:lineRule="auto"/>
        <w:rPr>
          <w:rFonts w:cstheme="minorHAnsi"/>
          <w:sz w:val="24"/>
          <w:szCs w:val="24"/>
        </w:rPr>
      </w:pPr>
      <w:hyperlink r:id="rId11" w:history="1">
        <w:r w:rsidR="00DB3B2C" w:rsidRPr="00AA118F">
          <w:rPr>
            <w:rStyle w:val="Hipervnculo"/>
            <w:rFonts w:cstheme="minorHAnsi"/>
            <w:sz w:val="24"/>
            <w:szCs w:val="24"/>
          </w:rPr>
          <w:t>https://www.uchile.cl/noticias/170618/fau-saluda-a-losas-trabajodoresas-sociales-en-dia-internacional</w:t>
        </w:r>
      </w:hyperlink>
    </w:p>
    <w:p w14:paraId="671D1D11" w14:textId="77777777" w:rsidR="00DB3B2C" w:rsidRPr="00AA118F" w:rsidRDefault="00DB3B2C" w:rsidP="003F3599">
      <w:pPr>
        <w:spacing w:after="0" w:line="240" w:lineRule="auto"/>
        <w:rPr>
          <w:rFonts w:cstheme="minorHAnsi"/>
          <w:sz w:val="24"/>
          <w:szCs w:val="24"/>
        </w:rPr>
      </w:pPr>
    </w:p>
    <w:p w14:paraId="2E353012" w14:textId="733FE728" w:rsidR="003F3599" w:rsidRPr="00AA118F" w:rsidRDefault="00F30A85">
      <w:pPr>
        <w:rPr>
          <w:rFonts w:cstheme="minorHAnsi"/>
          <w:sz w:val="24"/>
          <w:szCs w:val="24"/>
        </w:rPr>
      </w:pPr>
      <w:hyperlink r:id="rId12" w:history="1">
        <w:r w:rsidR="004E5496" w:rsidRPr="00AA118F">
          <w:rPr>
            <w:rStyle w:val="Hipervnculo"/>
            <w:rFonts w:cstheme="minorHAnsi"/>
            <w:sz w:val="24"/>
            <w:szCs w:val="24"/>
          </w:rPr>
          <w:t>https://acceso-sup.mineduc.cl/acceso-buscador/buscador-cu</w:t>
        </w:r>
      </w:hyperlink>
    </w:p>
    <w:p w14:paraId="7593CCCF" w14:textId="0CA234B9" w:rsidR="00C234B8" w:rsidRPr="00AA118F" w:rsidRDefault="00F30A85">
      <w:pPr>
        <w:rPr>
          <w:rFonts w:cstheme="minorHAnsi"/>
          <w:sz w:val="24"/>
          <w:szCs w:val="24"/>
        </w:rPr>
      </w:pPr>
      <w:hyperlink r:id="rId13" w:history="1">
        <w:r w:rsidR="004F3E5F" w:rsidRPr="00AA118F">
          <w:rPr>
            <w:rStyle w:val="Hipervnculo"/>
            <w:rFonts w:cstheme="minorHAnsi"/>
            <w:sz w:val="24"/>
            <w:szCs w:val="24"/>
          </w:rPr>
          <w:t>http://www.trabajadoressociales.cl/provinstgo/documentos/ESTUDIO%20cARACTERIZACION%20n.pdf</w:t>
        </w:r>
      </w:hyperlink>
    </w:p>
    <w:p w14:paraId="57BA22DA" w14:textId="2B2EF447" w:rsidR="004F3E5F" w:rsidRPr="00AA118F" w:rsidRDefault="00F30A85">
      <w:pPr>
        <w:rPr>
          <w:rFonts w:cstheme="minorHAnsi"/>
          <w:sz w:val="24"/>
          <w:szCs w:val="24"/>
        </w:rPr>
      </w:pPr>
      <w:hyperlink r:id="rId14" w:history="1">
        <w:r w:rsidR="004F3E5F" w:rsidRPr="00AA118F">
          <w:rPr>
            <w:rStyle w:val="Hipervnculo"/>
            <w:rFonts w:cstheme="minorHAnsi"/>
            <w:sz w:val="24"/>
            <w:szCs w:val="24"/>
          </w:rPr>
          <w:t>https://sites.google.com/site/trabajosocialelizabeth/home/como-surge-el-trabajo-social</w:t>
        </w:r>
      </w:hyperlink>
    </w:p>
    <w:p w14:paraId="435E1173" w14:textId="7F98F73F" w:rsidR="007B2F30" w:rsidRPr="00AA118F" w:rsidRDefault="00F30A85">
      <w:pPr>
        <w:rPr>
          <w:rFonts w:cstheme="minorHAnsi"/>
          <w:sz w:val="24"/>
          <w:szCs w:val="24"/>
        </w:rPr>
      </w:pPr>
      <w:hyperlink r:id="rId15" w:history="1">
        <w:r w:rsidR="007B2F30" w:rsidRPr="00AA118F">
          <w:rPr>
            <w:rStyle w:val="Hipervnculo"/>
            <w:rFonts w:cstheme="minorHAnsi"/>
            <w:sz w:val="24"/>
            <w:szCs w:val="24"/>
          </w:rPr>
          <w:t>https://www.diainternacionalde.com/ficha/dia-mundial-trabajo-social</w:t>
        </w:r>
      </w:hyperlink>
    </w:p>
    <w:p w14:paraId="1D403A41" w14:textId="5CB21D83" w:rsidR="007B2F30" w:rsidRPr="00AA118F" w:rsidRDefault="00F30A85">
      <w:pPr>
        <w:rPr>
          <w:rFonts w:cstheme="minorHAnsi"/>
          <w:sz w:val="24"/>
          <w:szCs w:val="24"/>
        </w:rPr>
      </w:pPr>
      <w:hyperlink r:id="rId16" w:history="1">
        <w:r w:rsidR="007B2F30" w:rsidRPr="00AA118F">
          <w:rPr>
            <w:rStyle w:val="Hipervnculo"/>
            <w:rFonts w:cstheme="minorHAnsi"/>
            <w:sz w:val="24"/>
            <w:szCs w:val="24"/>
          </w:rPr>
          <w:t>http://www.ts.ucr.ac.cr/binarios/meri/md-00016.pdf</w:t>
        </w:r>
      </w:hyperlink>
    </w:p>
    <w:p w14:paraId="38230AF3" w14:textId="5182FC46" w:rsidR="00B828DD" w:rsidRPr="00AA118F" w:rsidRDefault="00F30A85">
      <w:pPr>
        <w:rPr>
          <w:rFonts w:cstheme="minorHAnsi"/>
          <w:sz w:val="24"/>
          <w:szCs w:val="24"/>
        </w:rPr>
      </w:pPr>
      <w:hyperlink r:id="rId17" w:history="1">
        <w:r w:rsidR="00B828DD" w:rsidRPr="00AA118F">
          <w:rPr>
            <w:rStyle w:val="Hipervnculo"/>
            <w:rFonts w:cstheme="minorHAnsi"/>
            <w:sz w:val="24"/>
            <w:szCs w:val="24"/>
          </w:rPr>
          <w:t>https://www.ifsw.org/wp-content/uploads/2021/01/2020-IFSW-End-of-Year-Report.pdf</w:t>
        </w:r>
      </w:hyperlink>
    </w:p>
    <w:p w14:paraId="2914DDE0" w14:textId="66020EAC" w:rsidR="00AA118F" w:rsidRPr="00AA118F" w:rsidRDefault="00F30A85">
      <w:pPr>
        <w:rPr>
          <w:rFonts w:cstheme="minorHAnsi"/>
          <w:sz w:val="24"/>
          <w:szCs w:val="24"/>
        </w:rPr>
      </w:pPr>
      <w:hyperlink r:id="rId18" w:history="1">
        <w:r w:rsidR="00AA118F" w:rsidRPr="00AA118F">
          <w:rPr>
            <w:rStyle w:val="Hipervnculo"/>
            <w:rFonts w:cstheme="minorHAnsi"/>
            <w:sz w:val="24"/>
            <w:szCs w:val="24"/>
          </w:rPr>
          <w:t>https://core.ac.uk/download/pdf/38813223.pdf</w:t>
        </w:r>
      </w:hyperlink>
    </w:p>
    <w:p w14:paraId="5DBC369E" w14:textId="77777777" w:rsidR="00AA118F" w:rsidRDefault="00AA118F">
      <w:pPr>
        <w:rPr>
          <w:rFonts w:cstheme="minorHAnsi"/>
          <w:sz w:val="24"/>
          <w:szCs w:val="24"/>
        </w:rPr>
      </w:pPr>
    </w:p>
    <w:p w14:paraId="188C93B4" w14:textId="77777777" w:rsidR="00B828DD" w:rsidRDefault="00B828DD">
      <w:pPr>
        <w:rPr>
          <w:rFonts w:cstheme="minorHAnsi"/>
          <w:sz w:val="24"/>
          <w:szCs w:val="24"/>
        </w:rPr>
      </w:pPr>
    </w:p>
    <w:p w14:paraId="5B8C6A3A" w14:textId="77777777" w:rsidR="007B2F30" w:rsidRPr="007B2F30" w:rsidRDefault="007B2F30">
      <w:pPr>
        <w:rPr>
          <w:rFonts w:cstheme="minorHAnsi"/>
          <w:sz w:val="24"/>
          <w:szCs w:val="24"/>
        </w:rPr>
      </w:pPr>
    </w:p>
    <w:p w14:paraId="3070C370" w14:textId="77777777" w:rsidR="004F3E5F" w:rsidRDefault="004F3E5F"/>
    <w:p w14:paraId="4925FED3" w14:textId="77777777" w:rsidR="004E5496" w:rsidRDefault="004E5496"/>
    <w:p w14:paraId="0FF5A85C" w14:textId="77777777" w:rsidR="007F3B1D" w:rsidRDefault="007F3B1D"/>
    <w:p w14:paraId="4C7B7BF1" w14:textId="77777777" w:rsidR="007F3B1D" w:rsidRPr="005E5AC3" w:rsidRDefault="007F3B1D">
      <w:pPr>
        <w:rPr>
          <w:lang w:val="es-MX"/>
        </w:rPr>
      </w:pPr>
    </w:p>
    <w:sectPr w:rsidR="007F3B1D" w:rsidRPr="005E5AC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a Victoria Colmenares Macia" w:date="2021-03-12T17:44:00Z" w:initials="MVCM">
    <w:p w14:paraId="7C2B8119" w14:textId="60AE4449" w:rsidR="00DC6B60" w:rsidRDefault="00DC6B60">
      <w:pPr>
        <w:pStyle w:val="Textocomentario"/>
      </w:pPr>
      <w:r>
        <w:rPr>
          <w:rStyle w:val="Refdecomentario"/>
        </w:rPr>
        <w:annotationRef/>
      </w:r>
      <w:r>
        <w:t xml:space="preserve">Colocar fuente de donde se sacó la referencia </w:t>
      </w:r>
    </w:p>
  </w:comment>
  <w:comment w:id="6" w:author="Maria Victoria Colmenares Macia" w:date="2021-03-12T17:49:00Z" w:initials="MVCM">
    <w:p w14:paraId="00B1FDCC" w14:textId="438B91B1" w:rsidR="00DC6B60" w:rsidRDefault="00DC6B60">
      <w:pPr>
        <w:pStyle w:val="Textocomentario"/>
      </w:pPr>
      <w:r>
        <w:rPr>
          <w:rStyle w:val="Refdecomentario"/>
        </w:rPr>
        <w:annotationRef/>
      </w:r>
      <w:proofErr w:type="gramStart"/>
      <w:r>
        <w:t>De dónde se tomaron estos datos??</w:t>
      </w:r>
      <w:proofErr w:type="gramEnd"/>
      <w:r>
        <w:t xml:space="preserve"> Hay que colocar las fuentes o colocar que es una compilación de Data </w:t>
      </w:r>
      <w:proofErr w:type="spellStart"/>
      <w:r>
        <w:t>Intelligence</w:t>
      </w:r>
      <w:proofErr w:type="spellEnd"/>
    </w:p>
  </w:comment>
  <w:comment w:id="7" w:author="Maria Victoria Colmenares Macia" w:date="2021-03-12T17:50:00Z" w:initials="MVCM">
    <w:p w14:paraId="5C611C0D" w14:textId="0FDF8DB7" w:rsidR="00DC6B60" w:rsidRDefault="00DC6B60">
      <w:pPr>
        <w:pStyle w:val="Textocomentario"/>
      </w:pPr>
      <w:r>
        <w:rPr>
          <w:rStyle w:val="Refdecomentario"/>
        </w:rPr>
        <w:annotationRef/>
      </w:r>
      <w:r>
        <w:t xml:space="preserve">Faltan todas las fuentes de este blog. </w:t>
      </w:r>
      <w:r>
        <w:t xml:space="preserve">Pero me gustó.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2B8119" w15:done="0"/>
  <w15:commentEx w15:paraId="00B1FDCC" w15:done="0"/>
  <w15:commentEx w15:paraId="5C611C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711" w16cex:dateUtc="2021-03-12T22:44:00Z"/>
  <w16cex:commentExtensible w16cex:durableId="23F6281C" w16cex:dateUtc="2021-03-12T22:49:00Z"/>
  <w16cex:commentExtensible w16cex:durableId="23F62855" w16cex:dateUtc="2021-03-12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2B8119" w16cid:durableId="23F62711"/>
  <w16cid:commentId w16cid:paraId="00B1FDCC" w16cid:durableId="23F6281C"/>
  <w16cid:commentId w16cid:paraId="5C611C0D" w16cid:durableId="23F628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3"/>
    <w:rsid w:val="0010048C"/>
    <w:rsid w:val="002A6BD9"/>
    <w:rsid w:val="003F3599"/>
    <w:rsid w:val="00425C87"/>
    <w:rsid w:val="004B2A64"/>
    <w:rsid w:val="004E5496"/>
    <w:rsid w:val="004F3E5F"/>
    <w:rsid w:val="0053482B"/>
    <w:rsid w:val="005B076B"/>
    <w:rsid w:val="005E5AC3"/>
    <w:rsid w:val="0062327C"/>
    <w:rsid w:val="006E0D02"/>
    <w:rsid w:val="007B2F30"/>
    <w:rsid w:val="007F3B1D"/>
    <w:rsid w:val="00834705"/>
    <w:rsid w:val="008A31B8"/>
    <w:rsid w:val="0096340B"/>
    <w:rsid w:val="00991C65"/>
    <w:rsid w:val="00A97DE0"/>
    <w:rsid w:val="00AA0736"/>
    <w:rsid w:val="00AA118F"/>
    <w:rsid w:val="00B828DD"/>
    <w:rsid w:val="00C234B8"/>
    <w:rsid w:val="00CD401E"/>
    <w:rsid w:val="00D57A8D"/>
    <w:rsid w:val="00DA5774"/>
    <w:rsid w:val="00DB3B2C"/>
    <w:rsid w:val="00DC6B60"/>
    <w:rsid w:val="00E27AA2"/>
    <w:rsid w:val="00F30A85"/>
    <w:rsid w:val="00FF5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F7A"/>
  <w15:chartTrackingRefBased/>
  <w15:docId w15:val="{AD56D00C-EF21-4FCB-ABD6-4A0B50BA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3B2C"/>
    <w:rPr>
      <w:color w:val="0563C1" w:themeColor="hyperlink"/>
      <w:u w:val="single"/>
    </w:rPr>
  </w:style>
  <w:style w:type="character" w:styleId="Mencinsinresolver">
    <w:name w:val="Unresolved Mention"/>
    <w:basedOn w:val="Fuentedeprrafopredeter"/>
    <w:uiPriority w:val="99"/>
    <w:semiHidden/>
    <w:unhideWhenUsed/>
    <w:rsid w:val="00DB3B2C"/>
    <w:rPr>
      <w:color w:val="605E5C"/>
      <w:shd w:val="clear" w:color="auto" w:fill="E1DFDD"/>
    </w:rPr>
  </w:style>
  <w:style w:type="character" w:styleId="nfasis">
    <w:name w:val="Emphasis"/>
    <w:basedOn w:val="Fuentedeprrafopredeter"/>
    <w:uiPriority w:val="20"/>
    <w:qFormat/>
    <w:rsid w:val="00FF5E31"/>
    <w:rPr>
      <w:i/>
      <w:iCs/>
    </w:rPr>
  </w:style>
  <w:style w:type="character" w:styleId="Refdecomentario">
    <w:name w:val="annotation reference"/>
    <w:basedOn w:val="Fuentedeprrafopredeter"/>
    <w:uiPriority w:val="99"/>
    <w:semiHidden/>
    <w:unhideWhenUsed/>
    <w:rsid w:val="00DC6B60"/>
    <w:rPr>
      <w:sz w:val="16"/>
      <w:szCs w:val="16"/>
    </w:rPr>
  </w:style>
  <w:style w:type="paragraph" w:styleId="Textocomentario">
    <w:name w:val="annotation text"/>
    <w:basedOn w:val="Normal"/>
    <w:link w:val="TextocomentarioCar"/>
    <w:uiPriority w:val="99"/>
    <w:semiHidden/>
    <w:unhideWhenUsed/>
    <w:rsid w:val="00DC6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B60"/>
    <w:rPr>
      <w:sz w:val="20"/>
      <w:szCs w:val="20"/>
    </w:rPr>
  </w:style>
  <w:style w:type="paragraph" w:styleId="Asuntodelcomentario">
    <w:name w:val="annotation subject"/>
    <w:basedOn w:val="Textocomentario"/>
    <w:next w:val="Textocomentario"/>
    <w:link w:val="AsuntodelcomentarioCar"/>
    <w:uiPriority w:val="99"/>
    <w:semiHidden/>
    <w:unhideWhenUsed/>
    <w:rsid w:val="00DC6B60"/>
    <w:rPr>
      <w:b/>
      <w:bCs/>
    </w:rPr>
  </w:style>
  <w:style w:type="character" w:customStyle="1" w:styleId="AsuntodelcomentarioCar">
    <w:name w:val="Asunto del comentario Car"/>
    <w:basedOn w:val="TextocomentarioCar"/>
    <w:link w:val="Asuntodelcomentario"/>
    <w:uiPriority w:val="99"/>
    <w:semiHidden/>
    <w:rsid w:val="00DC6B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trabajadoressociales.cl/provinstgo/documentos/ESTUDIO%20cARACTERIZACION%20n.pdf" TargetMode="External"/><Relationship Id="rId18" Type="http://schemas.openxmlformats.org/officeDocument/2006/relationships/hyperlink" Target="https://core.ac.uk/download/pdf/38813223.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acceso-sup.mineduc.cl/acceso-buscador/buscador-cu" TargetMode="External"/><Relationship Id="rId17" Type="http://schemas.openxmlformats.org/officeDocument/2006/relationships/hyperlink" Target="https://www.ifsw.org/wp-content/uploads/2021/01/2020-IFSW-End-of-Year-Report.pdf" TargetMode="External"/><Relationship Id="rId2" Type="http://schemas.openxmlformats.org/officeDocument/2006/relationships/styles" Target="styles.xml"/><Relationship Id="rId16" Type="http://schemas.openxmlformats.org/officeDocument/2006/relationships/hyperlink" Target="http://www.ts.ucr.ac.cr/binarios/meri/md-00016.pdf" TargetMode="External"/><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www.uchile.cl/noticias/170618/fau-saluda-a-losas-trabajodoresas-sociales-en-dia-internacional" TargetMode="External"/><Relationship Id="rId5" Type="http://schemas.openxmlformats.org/officeDocument/2006/relationships/comments" Target="comments.xml"/><Relationship Id="rId15" Type="http://schemas.openxmlformats.org/officeDocument/2006/relationships/hyperlink" Target="https://www.diainternacionalde.com/ficha/dia-mundial-trabajo-social" TargetMode="External"/><Relationship Id="rId10" Type="http://schemas.openxmlformats.org/officeDocument/2006/relationships/hyperlink" Target="https://www.ifsw.org/what-is-social-work/global-definition-of-social-work/definicion-global-del-trabajo-soc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uadernots.utem.cl/articulos/90-anos-de-trabajo-social-en-chile-apuntes-para-una-cronologia/" TargetMode="External"/><Relationship Id="rId14" Type="http://schemas.openxmlformats.org/officeDocument/2006/relationships/hyperlink" Target="https://sites.google.com/site/trabajosocialelizabeth/home/como-surge-el-trabajo-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34A0F-8E80-4D1E-8061-B5E654F6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Maria Victoria Colmenares Macia</cp:lastModifiedBy>
  <cp:revision>2</cp:revision>
  <dcterms:created xsi:type="dcterms:W3CDTF">2021-03-12T22:51:00Z</dcterms:created>
  <dcterms:modified xsi:type="dcterms:W3CDTF">2021-03-12T22:51:00Z</dcterms:modified>
</cp:coreProperties>
</file>