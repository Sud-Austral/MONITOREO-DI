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614" w14:textId="60120C85" w:rsidR="00052CB9" w:rsidRPr="00052CB9" w:rsidRDefault="00052CB9" w:rsidP="00052CB9">
      <w:pPr>
        <w:ind w:left="1080" w:hanging="360"/>
        <w:jc w:val="center"/>
        <w:rPr>
          <w:ins w:id="0" w:author="Maria Victoria Colmenares Macia" w:date="2021-04-26T15:43:00Z"/>
          <w:b/>
          <w:bCs/>
          <w:rPrChange w:id="1" w:author="Maria Victoria Colmenares Macia" w:date="2021-04-26T15:43:00Z">
            <w:rPr>
              <w:ins w:id="2" w:author="Maria Victoria Colmenares Macia" w:date="2021-04-26T15:43:00Z"/>
            </w:rPr>
          </w:rPrChange>
        </w:rPr>
        <w:pPrChange w:id="3" w:author="Maria Victoria Colmenares Macia" w:date="2021-04-26T15:43:00Z">
          <w:pPr>
            <w:ind w:left="1080" w:hanging="360"/>
          </w:pPr>
        </w:pPrChange>
      </w:pPr>
      <w:ins w:id="4" w:author="Maria Victoria Colmenares Macia" w:date="2021-04-26T15:43:00Z">
        <w:r w:rsidRPr="00052CB9">
          <w:rPr>
            <w:b/>
            <w:bCs/>
            <w:rPrChange w:id="5" w:author="Maria Victoria Colmenares Macia" w:date="2021-04-26T15:43:00Z">
              <w:rPr/>
            </w:rPrChange>
          </w:rPr>
          <w:t>Día internacional de la conciencia sobre el ruido.</w:t>
        </w:r>
      </w:ins>
    </w:p>
    <w:p w14:paraId="2F773265" w14:textId="5D5A9590" w:rsidR="00052CB9" w:rsidRDefault="007077B9" w:rsidP="007077B9">
      <w:pPr>
        <w:ind w:left="709" w:firstLine="11"/>
        <w:jc w:val="both"/>
        <w:rPr>
          <w:ins w:id="6" w:author="Maria Victoria Colmenares Macia" w:date="2021-04-26T15:42:00Z"/>
        </w:rPr>
        <w:pPrChange w:id="7" w:author="Maria Victoria Colmenares Macia" w:date="2021-04-26T16:09:00Z">
          <w:pPr>
            <w:ind w:left="1080" w:hanging="360"/>
          </w:pPr>
        </w:pPrChange>
      </w:pPr>
      <w:ins w:id="8" w:author="Maria Victoria Colmenares Macia" w:date="2021-04-26T16:04:00Z">
        <w:r>
          <w:t xml:space="preserve">Protege tu audición, protege tu salud, es el lema </w:t>
        </w:r>
      </w:ins>
      <w:ins w:id="9" w:author="Maria Victoria Colmenares Macia" w:date="2021-04-26T16:05:00Z">
        <w:r>
          <w:t>otorgado</w:t>
        </w:r>
      </w:ins>
      <w:ins w:id="10" w:author="Maria Victoria Colmenares Macia" w:date="2021-04-26T16:06:00Z">
        <w:r>
          <w:t xml:space="preserve"> </w:t>
        </w:r>
      </w:ins>
      <w:ins w:id="11" w:author="Maria Victoria Colmenares Macia" w:date="2021-04-26T16:05:00Z">
        <w:r>
          <w:t xml:space="preserve">por </w:t>
        </w:r>
      </w:ins>
      <w:ins w:id="12" w:author="Maria Victoria Colmenares Macia" w:date="2021-04-26T16:07:00Z">
        <w:r>
          <w:t xml:space="preserve">el </w:t>
        </w:r>
      </w:ins>
      <w:ins w:id="13" w:author="Maria Victoria Colmenares Macia" w:date="2021-04-26T16:09:00Z">
        <w:r>
          <w:fldChar w:fldCharType="begin"/>
        </w:r>
        <w:r>
          <w:instrText xml:space="preserve"> HYPERLINK "https://noiseawareness.org/" </w:instrText>
        </w:r>
        <w:r>
          <w:fldChar w:fldCharType="separate"/>
        </w:r>
        <w:r w:rsidRPr="007077B9">
          <w:rPr>
            <w:rStyle w:val="Hipervnculo"/>
          </w:rPr>
          <w:t>Centro para la Audición y Comunicación</w:t>
        </w:r>
        <w:r>
          <w:fldChar w:fldCharType="end"/>
        </w:r>
      </w:ins>
      <w:ins w:id="14" w:author="Maria Victoria Colmenares Macia" w:date="2021-04-26T16:07:00Z">
        <w:r>
          <w:t xml:space="preserve"> para la conmemoración del 26</w:t>
        </w:r>
      </w:ins>
      <w:ins w:id="15" w:author="Maria Victoria Colmenares Macia" w:date="2021-04-26T16:08:00Z">
        <w:r>
          <w:t>º aniversario del Día Internacional de la Conciencia sobre el Ruido. A continuación te damos algunos datos interesantes sobre este d</w:t>
        </w:r>
      </w:ins>
      <w:ins w:id="16" w:author="Maria Victoria Colmenares Macia" w:date="2021-04-26T16:09:00Z">
        <w:r>
          <w:t xml:space="preserve">ía. </w:t>
        </w:r>
      </w:ins>
      <w:ins w:id="17" w:author="Maria Victoria Colmenares Macia" w:date="2021-04-26T16:08:00Z">
        <w:r>
          <w:t xml:space="preserve"> </w:t>
        </w:r>
      </w:ins>
      <w:ins w:id="18" w:author="Maria Victoria Colmenares Macia" w:date="2021-04-26T16:05:00Z">
        <w:r>
          <w:t xml:space="preserve"> </w:t>
        </w:r>
      </w:ins>
    </w:p>
    <w:p w14:paraId="30AA9869" w14:textId="27A18F31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En 199</w:t>
      </w:r>
      <w:del w:id="19" w:author="Maria Victoria Colmenares Macia" w:date="2021-04-26T16:09:00Z">
        <w:r w:rsidRPr="00857D55" w:rsidDel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delText>7</w:delText>
        </w:r>
      </w:del>
      <w:ins w:id="20" w:author="Maria Victoria Colmenares Macia" w:date="2021-04-26T16:09:00Z"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t>6</w:t>
        </w:r>
      </w:ins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el </w:t>
      </w:r>
      <w:ins w:id="21" w:author="Maria Victoria Colmenares Macia" w:date="2021-04-26T16:11:00Z"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begin"/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instrText xml:space="preserve"> HYPERLINK "https://noiseawareness.org/about/about-inad/" </w:instrText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separate"/>
        </w:r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Centro para la Audición y Comunicación (CHC por sus siglas en inglés</w:t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end"/>
        </w:r>
      </w:ins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 fundó el “Día Internacional de la Concienciación sobre el Ruido”, para alertar y crear conciencia en la población sobre los riesgos que tiene el ruido para el trastorno auditivo en particular, y la salud en general. En Chile, el </w:t>
      </w:r>
      <w:ins w:id="22" w:author="Maria Victoria Colmenares Macia" w:date="2021-04-26T16:12:00Z"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begin"/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instrText xml:space="preserve"> HYPERLINK "https://ruido.mma.gob.cl/dia-del-ruido/" </w:instrText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separate"/>
        </w:r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Ministerio del Medio Ambiente</w:t>
        </w:r>
        <w:r w:rsidR="007077B9">
          <w:rPr>
            <w:rFonts w:asciiTheme="majorHAnsi" w:hAnsiTheme="majorHAnsi" w:cstheme="majorHAnsi"/>
            <w:color w:val="000000" w:themeColor="text1"/>
            <w:shd w:val="clear" w:color="auto" w:fill="FFFFFF"/>
          </w:rPr>
          <w:fldChar w:fldCharType="end"/>
        </w:r>
      </w:ins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lo celebra desde el año 2006</w:t>
      </w:r>
      <w:del w:id="23" w:author="Maria Victoria Colmenares Macia" w:date="2021-04-26T16:12:00Z">
        <w:r w:rsidR="00A45F27" w:rsidDel="007077B9">
          <w:rPr>
            <w:rStyle w:val="Refdenotaalpie"/>
            <w:rFonts w:asciiTheme="majorHAnsi" w:hAnsiTheme="majorHAnsi" w:cstheme="majorHAnsi"/>
            <w:color w:val="000000" w:themeColor="text1"/>
            <w:shd w:val="clear" w:color="auto" w:fill="FFFFFF"/>
          </w:rPr>
          <w:footnoteReference w:id="1"/>
        </w:r>
      </w:del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766DFAC4" w14:textId="77777777" w:rsidR="00A45F27" w:rsidRPr="00A45F27" w:rsidRDefault="00A45F27" w:rsidP="00A45F27">
      <w:pPr>
        <w:pStyle w:val="Prrafodelista"/>
        <w:ind w:left="1080"/>
        <w:rPr>
          <w:rFonts w:asciiTheme="majorHAnsi" w:hAnsiTheme="majorHAnsi" w:cstheme="majorHAnsi"/>
          <w:b/>
          <w:bCs/>
          <w:color w:val="000000" w:themeColor="text1"/>
        </w:rPr>
      </w:pPr>
    </w:p>
    <w:p w14:paraId="41FB42F3" w14:textId="581406AC" w:rsidR="00857D55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 xml:space="preserve">El </w:t>
      </w:r>
      <w:ins w:id="26" w:author="Maria Victoria Colmenares Macia" w:date="2021-04-26T16:14:00Z">
        <w:r w:rsidR="00203EF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203EFC">
          <w:rPr>
            <w:rFonts w:asciiTheme="majorHAnsi" w:hAnsiTheme="majorHAnsi" w:cstheme="majorHAnsi"/>
            <w:color w:val="000000" w:themeColor="text1"/>
          </w:rPr>
          <w:instrText xml:space="preserve"> HYPERLINK "https://noiseawareness.org/noise-hurts/impact-on-hearing/" </w:instrText>
        </w:r>
        <w:r w:rsidR="00203EFC">
          <w:rPr>
            <w:rFonts w:asciiTheme="majorHAnsi" w:hAnsiTheme="majorHAnsi" w:cstheme="majorHAnsi"/>
            <w:color w:val="000000" w:themeColor="text1"/>
          </w:rPr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203EFC">
          <w:rPr>
            <w:rStyle w:val="Hipervnculo"/>
            <w:rFonts w:asciiTheme="majorHAnsi" w:hAnsiTheme="majorHAnsi" w:cstheme="majorHAnsi"/>
          </w:rPr>
          <w:t>ruido</w:t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Pr="00857D55">
        <w:rPr>
          <w:rFonts w:asciiTheme="majorHAnsi" w:hAnsiTheme="majorHAnsi" w:cstheme="majorHAnsi"/>
          <w:color w:val="000000" w:themeColor="text1"/>
        </w:rPr>
        <w:t xml:space="preserve"> es una de las principales causas de pérdida auditiva entre los 466 millones de personas en todo el mundo que viven con una pérdida auditiva de moderada a grave. Las investigaciones han demostrado que los jóvenes corren un riesgo cada vez mayor </w:t>
      </w:r>
      <w:r>
        <w:rPr>
          <w:rFonts w:asciiTheme="majorHAnsi" w:hAnsiTheme="majorHAnsi" w:cstheme="majorHAnsi"/>
          <w:color w:val="000000" w:themeColor="text1"/>
        </w:rPr>
        <w:t>debido</w:t>
      </w:r>
      <w:r w:rsidRPr="00857D55">
        <w:rPr>
          <w:rFonts w:asciiTheme="majorHAnsi" w:hAnsiTheme="majorHAnsi" w:cstheme="majorHAnsi"/>
          <w:color w:val="000000" w:themeColor="text1"/>
        </w:rPr>
        <w:t xml:space="preserve"> a las actividades recreativas que involucran la música. De hecho, la OMS estima que 1.100 millones de jóvenes (de 12 a 35 años) corren el riesgo de perder la audición debido a la exposición al ruido en entornos recreativos</w:t>
      </w:r>
      <w:del w:id="27" w:author="Maria Victoria Colmenares Macia" w:date="2021-04-26T16:15:00Z">
        <w:r w:rsidR="00A45F27" w:rsidDel="00203EFC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2"/>
        </w:r>
      </w:del>
      <w:r w:rsidRPr="00857D55">
        <w:rPr>
          <w:rFonts w:asciiTheme="majorHAnsi" w:hAnsiTheme="majorHAnsi" w:cstheme="majorHAnsi"/>
          <w:color w:val="000000" w:themeColor="text1"/>
        </w:rPr>
        <w:t>.</w:t>
      </w:r>
    </w:p>
    <w:p w14:paraId="7CD0A602" w14:textId="77777777" w:rsidR="00857D55" w:rsidRPr="00857D55" w:rsidRDefault="00857D55" w:rsidP="00857D55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E22818C" w14:textId="5E9127A9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>La pérdida de audición inducida por ruido, aunque es permanente, se puede prevenir.</w:t>
      </w:r>
      <w:r w:rsidR="00A45F27">
        <w:rPr>
          <w:rFonts w:asciiTheme="majorHAnsi" w:hAnsiTheme="majorHAnsi" w:cstheme="majorHAnsi"/>
          <w:color w:val="000000" w:themeColor="text1"/>
        </w:rPr>
        <w:t xml:space="preserve"> El “</w:t>
      </w:r>
      <w:ins w:id="30" w:author="Maria Victoria Colmenares Macia" w:date="2021-04-26T16:21:00Z">
        <w:r w:rsidR="00203EF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203EFC">
          <w:rPr>
            <w:rFonts w:asciiTheme="majorHAnsi" w:hAnsiTheme="majorHAnsi" w:cstheme="majorHAnsi"/>
            <w:color w:val="000000" w:themeColor="text1"/>
          </w:rPr>
          <w:instrText xml:space="preserve"> HYPERLINK "https://noiseawareness.org/noise-hurts/impact-on-hearing/" </w:instrText>
        </w:r>
        <w:r w:rsidR="00203EFC">
          <w:rPr>
            <w:rFonts w:asciiTheme="majorHAnsi" w:hAnsiTheme="majorHAnsi" w:cstheme="majorHAnsi"/>
            <w:color w:val="000000" w:themeColor="text1"/>
          </w:rPr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="00A45F27" w:rsidRPr="00203EFC">
          <w:rPr>
            <w:rStyle w:val="Hipervnculo"/>
            <w:rFonts w:asciiTheme="majorHAnsi" w:hAnsiTheme="majorHAnsi" w:cstheme="majorHAnsi"/>
          </w:rPr>
          <w:t xml:space="preserve">Centro </w:t>
        </w:r>
        <w:r w:rsidR="00A45F27" w:rsidRPr="00203EFC">
          <w:rPr>
            <w:rStyle w:val="Hipervnculo"/>
            <w:rFonts w:asciiTheme="majorHAnsi" w:hAnsiTheme="majorHAnsi" w:cstheme="majorHAnsi"/>
            <w:shd w:val="clear" w:color="auto" w:fill="FFFFFF"/>
          </w:rPr>
          <w:t>para la Audición y Comunicación</w:t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” recomienda siempre </w:t>
      </w:r>
      <w:r w:rsidR="00A45F27" w:rsidRP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llevar protección </w:t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en caso de encontrarse en un entorno ruidoso. Dentro de las opciones personalizadas existentes se encuentran los tapones para los oídos a medida, tapones para los oídos de musico y los auriculares de música tipo auricular personalizado</w:t>
      </w:r>
      <w:del w:id="31" w:author="Maria Victoria Colmenares Macia" w:date="2021-04-26T16:21:00Z">
        <w:r w:rsidR="00A45F27" w:rsidDel="00203EFC">
          <w:rPr>
            <w:rStyle w:val="Refdenotaalpie"/>
            <w:rFonts w:asciiTheme="majorHAnsi" w:hAnsiTheme="majorHAnsi" w:cstheme="majorHAnsi"/>
            <w:color w:val="000000" w:themeColor="text1"/>
            <w:shd w:val="clear" w:color="auto" w:fill="FFFFFF"/>
          </w:rPr>
          <w:footnoteReference w:id="3"/>
        </w:r>
      </w:del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0A5E7777" w14:textId="77777777" w:rsidR="00A45F27" w:rsidRPr="00A45F27" w:rsidRDefault="00A45F27" w:rsidP="00A45F27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06629CE" w14:textId="73CD9324" w:rsidR="00A45F27" w:rsidRDefault="00A45F2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Chile, e</w:t>
      </w:r>
      <w:r w:rsidRPr="00A45F27">
        <w:rPr>
          <w:rFonts w:asciiTheme="majorHAnsi" w:hAnsiTheme="majorHAnsi" w:cstheme="majorHAnsi"/>
          <w:color w:val="000000" w:themeColor="text1"/>
        </w:rPr>
        <w:t xml:space="preserve">l 50% de las denuncias ambientales recibidas por la </w:t>
      </w:r>
      <w:ins w:id="34" w:author="Maria Victoria Colmenares Macia" w:date="2021-04-26T16:22:00Z">
        <w:r w:rsidR="00203EF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203EFC">
          <w:rPr>
            <w:rFonts w:asciiTheme="majorHAnsi" w:hAnsiTheme="majorHAnsi" w:cstheme="majorHAnsi"/>
            <w:color w:val="000000" w:themeColor="text1"/>
          </w:rPr>
          <w:instrText xml:space="preserve"> HYPERLINK "https://ruido.mma.gob.cl/temas/" </w:instrText>
        </w:r>
        <w:r w:rsidR="00203EFC">
          <w:rPr>
            <w:rFonts w:asciiTheme="majorHAnsi" w:hAnsiTheme="majorHAnsi" w:cstheme="majorHAnsi"/>
            <w:color w:val="000000" w:themeColor="text1"/>
          </w:rPr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203EFC">
          <w:rPr>
            <w:rStyle w:val="Hipervnculo"/>
            <w:rFonts w:asciiTheme="majorHAnsi" w:hAnsiTheme="majorHAnsi" w:cstheme="majorHAnsi"/>
          </w:rPr>
          <w:t>Superintendencia del Medio Ambiente</w:t>
        </w:r>
        <w:r w:rsidR="00203EF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Pr="00A45F27">
        <w:rPr>
          <w:rFonts w:asciiTheme="majorHAnsi" w:hAnsiTheme="majorHAnsi" w:cstheme="majorHAnsi"/>
          <w:color w:val="000000" w:themeColor="text1"/>
        </w:rPr>
        <w:t xml:space="preserve"> corresponden al contaminante ruido</w:t>
      </w:r>
      <w:del w:id="35" w:author="Maria Victoria Colmenares Macia" w:date="2021-04-26T16:22:00Z">
        <w:r w:rsidR="00446B80" w:rsidDel="00203EFC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4"/>
        </w:r>
      </w:del>
      <w:r w:rsidRPr="00A45F27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Además, s</w:t>
      </w:r>
      <w:r w:rsidRPr="00A45F27">
        <w:rPr>
          <w:rFonts w:asciiTheme="majorHAnsi" w:hAnsiTheme="majorHAnsi" w:cstheme="majorHAnsi"/>
          <w:color w:val="000000" w:themeColor="text1"/>
        </w:rPr>
        <w:t xml:space="preserve">egún la </w:t>
      </w:r>
      <w:ins w:id="38" w:author="Maria Victoria Colmenares Macia" w:date="2021-04-26T16:29:00Z">
        <w:r w:rsidR="00E524A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E524AC">
          <w:rPr>
            <w:rFonts w:asciiTheme="majorHAnsi" w:hAnsiTheme="majorHAnsi" w:cstheme="majorHAnsi"/>
            <w:color w:val="000000" w:themeColor="text1"/>
          </w:rPr>
          <w:instrText xml:space="preserve"> HYPERLINK "https://mma.gob.cl/wp-content/uploads/2018/03/Presentacion-Encuesta-Nacional-de-Medio-Ambiente-2018.pdf" </w:instrText>
        </w:r>
        <w:r w:rsidR="00E524AC">
          <w:rPr>
            <w:rFonts w:asciiTheme="majorHAnsi" w:hAnsiTheme="majorHAnsi" w:cstheme="majorHAnsi"/>
            <w:color w:val="000000" w:themeColor="text1"/>
          </w:rPr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E524AC">
          <w:rPr>
            <w:rStyle w:val="Hipervnculo"/>
            <w:rFonts w:asciiTheme="majorHAnsi" w:hAnsiTheme="majorHAnsi" w:cstheme="majorHAnsi"/>
          </w:rPr>
          <w:t>encuesta nacional del medio ambiente</w:t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Pr="00A45F27">
        <w:rPr>
          <w:rFonts w:asciiTheme="majorHAnsi" w:hAnsiTheme="majorHAnsi" w:cstheme="majorHAnsi"/>
          <w:color w:val="000000" w:themeColor="text1"/>
        </w:rPr>
        <w:t xml:space="preserve"> 2018, el 5% de los encuestados indica que el principal problema que los afecta es el ruido, después de la contaminación del aire</w:t>
      </w:r>
      <w:r w:rsidR="00446B80">
        <w:rPr>
          <w:rFonts w:asciiTheme="majorHAnsi" w:hAnsiTheme="majorHAnsi" w:cstheme="majorHAnsi"/>
          <w:color w:val="000000" w:themeColor="text1"/>
        </w:rPr>
        <w:t xml:space="preserve"> (32%)</w:t>
      </w:r>
      <w:r w:rsidRPr="00A45F27">
        <w:rPr>
          <w:rFonts w:asciiTheme="majorHAnsi" w:hAnsiTheme="majorHAnsi" w:cstheme="majorHAnsi"/>
          <w:color w:val="000000" w:themeColor="text1"/>
        </w:rPr>
        <w:t>, basura</w:t>
      </w:r>
      <w:r w:rsidR="00446B80">
        <w:rPr>
          <w:rFonts w:asciiTheme="majorHAnsi" w:hAnsiTheme="majorHAnsi" w:cstheme="majorHAnsi"/>
          <w:color w:val="000000" w:themeColor="text1"/>
        </w:rPr>
        <w:t xml:space="preserve"> (29%)</w:t>
      </w:r>
      <w:r w:rsidRPr="00A45F27">
        <w:rPr>
          <w:rFonts w:asciiTheme="majorHAnsi" w:hAnsiTheme="majorHAnsi" w:cstheme="majorHAnsi"/>
          <w:color w:val="000000" w:themeColor="text1"/>
        </w:rPr>
        <w:t xml:space="preserve"> y </w:t>
      </w:r>
      <w:r w:rsidR="00446B80">
        <w:rPr>
          <w:rFonts w:asciiTheme="majorHAnsi" w:hAnsiTheme="majorHAnsi" w:cstheme="majorHAnsi"/>
          <w:color w:val="000000" w:themeColor="text1"/>
        </w:rPr>
        <w:t>sequía (6%)</w:t>
      </w:r>
      <w:r w:rsidR="00446B80">
        <w:rPr>
          <w:rStyle w:val="Refdenotaalpie"/>
          <w:rFonts w:asciiTheme="majorHAnsi" w:hAnsiTheme="majorHAnsi" w:cstheme="majorHAnsi"/>
          <w:color w:val="000000" w:themeColor="text1"/>
        </w:rPr>
        <w:footnoteReference w:id="5"/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351C475E" w14:textId="77777777" w:rsidR="00446B80" w:rsidRPr="00446B80" w:rsidRDefault="00446B80" w:rsidP="00446B80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5AE24274" w14:textId="080E9DF4" w:rsidR="00446B80" w:rsidRDefault="0013058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Los </w:t>
      </w:r>
      <w:ins w:id="44" w:author="Maria Victoria Colmenares Macia" w:date="2021-04-26T16:31:00Z">
        <w:r w:rsidR="00E524A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E524AC">
          <w:rPr>
            <w:rFonts w:asciiTheme="majorHAnsi" w:hAnsiTheme="majorHAnsi" w:cstheme="majorHAnsi"/>
            <w:color w:val="000000" w:themeColor="text1"/>
          </w:rPr>
          <w:instrText xml:space="preserve"> HYPERLINK "https://ruido.mma.gob.cl/temas/" </w:instrText>
        </w:r>
        <w:r w:rsidR="00E524AC">
          <w:rPr>
            <w:rFonts w:asciiTheme="majorHAnsi" w:hAnsiTheme="majorHAnsi" w:cstheme="majorHAnsi"/>
            <w:color w:val="000000" w:themeColor="text1"/>
          </w:rPr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E524AC">
          <w:rPr>
            <w:rStyle w:val="Hipervnculo"/>
            <w:rFonts w:asciiTheme="majorHAnsi" w:hAnsiTheme="majorHAnsi" w:cstheme="majorHAnsi"/>
          </w:rPr>
          <w:t>estándares de la OCDE</w:t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>
        <w:rPr>
          <w:rFonts w:asciiTheme="majorHAnsi" w:hAnsiTheme="majorHAnsi" w:cstheme="majorHAnsi"/>
          <w:color w:val="000000" w:themeColor="text1"/>
        </w:rPr>
        <w:t xml:space="preserve"> en materia de ruido señalan que en periodo diurno</w:t>
      </w:r>
      <w:r w:rsidR="009A4EA1">
        <w:rPr>
          <w:rFonts w:asciiTheme="majorHAnsi" w:hAnsiTheme="majorHAnsi" w:cstheme="majorHAnsi"/>
          <w:color w:val="000000" w:themeColor="text1"/>
        </w:rPr>
        <w:t xml:space="preserve"> se considera inaceptable para la salud un ruido que sea mayor o igual a 65 decibeles (dB). En cambio, durante la noche se considera inaceptable un ruido mayor o igual a los 55 dB. Tan solo en el Santiago Urbano, un </w:t>
      </w:r>
      <w:r w:rsidR="009A4EA1" w:rsidRPr="009A4EA1">
        <w:rPr>
          <w:rFonts w:asciiTheme="majorHAnsi" w:hAnsiTheme="majorHAnsi" w:cstheme="majorHAnsi"/>
          <w:color w:val="000000" w:themeColor="text1"/>
        </w:rPr>
        <w:t>19% de la población se encuentra potencialmente expuesta durante el día a niveles de ruido inaceptables</w:t>
      </w:r>
      <w:r w:rsidR="009A4EA1">
        <w:rPr>
          <w:rFonts w:asciiTheme="majorHAnsi" w:hAnsiTheme="majorHAnsi" w:cstheme="majorHAnsi"/>
          <w:color w:val="000000" w:themeColor="text1"/>
        </w:rPr>
        <w:t xml:space="preserve"> y un 29% durante la noche</w:t>
      </w:r>
      <w:del w:id="45" w:author="Maria Victoria Colmenares Macia" w:date="2021-04-26T16:32:00Z">
        <w:r w:rsidR="009A4EA1" w:rsidDel="00E524AC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6"/>
        </w:r>
      </w:del>
      <w:r w:rsidR="009A4EA1">
        <w:rPr>
          <w:rFonts w:asciiTheme="majorHAnsi" w:hAnsiTheme="majorHAnsi" w:cstheme="majorHAnsi"/>
          <w:color w:val="000000" w:themeColor="text1"/>
        </w:rPr>
        <w:t>.</w:t>
      </w:r>
    </w:p>
    <w:p w14:paraId="0EE2D233" w14:textId="77777777" w:rsidR="009A4EA1" w:rsidRPr="009A4EA1" w:rsidRDefault="009A4EA1" w:rsidP="009A4EA1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32CF3ECB" w14:textId="48D54B4F" w:rsidR="009A4EA1" w:rsidRDefault="009A4EA1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9A4EA1">
        <w:rPr>
          <w:rFonts w:asciiTheme="majorHAnsi" w:hAnsiTheme="majorHAnsi" w:cstheme="majorHAnsi"/>
          <w:color w:val="000000" w:themeColor="text1"/>
        </w:rPr>
        <w:t xml:space="preserve">Según la </w:t>
      </w:r>
      <w:ins w:id="49" w:author="Maria Victoria Colmenares Macia" w:date="2021-04-26T16:34:00Z">
        <w:r w:rsidR="00E524AC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E524AC">
          <w:rPr>
            <w:rFonts w:asciiTheme="majorHAnsi" w:hAnsiTheme="majorHAnsi" w:cstheme="majorHAnsi"/>
            <w:color w:val="000000" w:themeColor="text1"/>
          </w:rPr>
          <w:instrText xml:space="preserve"> HYPERLINK "https://www.eea.europa.eu/es/articles/la-contaminacion-acustica-es-un" </w:instrText>
        </w:r>
        <w:r w:rsidR="00E524AC">
          <w:rPr>
            <w:rFonts w:asciiTheme="majorHAnsi" w:hAnsiTheme="majorHAnsi" w:cstheme="majorHAnsi"/>
            <w:color w:val="000000" w:themeColor="text1"/>
          </w:rPr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E524AC">
          <w:rPr>
            <w:rStyle w:val="Hipervnculo"/>
            <w:rFonts w:asciiTheme="majorHAnsi" w:hAnsiTheme="majorHAnsi" w:cstheme="majorHAnsi"/>
          </w:rPr>
          <w:t>Agencia Ambiental Europea (EEA)</w:t>
        </w:r>
        <w:r w:rsidR="00E524AC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Pr="009A4EA1">
        <w:rPr>
          <w:rFonts w:asciiTheme="majorHAnsi" w:hAnsiTheme="majorHAnsi" w:cstheme="majorHAnsi"/>
          <w:color w:val="000000" w:themeColor="text1"/>
        </w:rPr>
        <w:t xml:space="preserve">, el ruido ambiental es la segunda mayor amenaza a la salud ambiental en Europa, después de la mala calidad del aire. Son 100 millones de ciudadanos europeos los afectados por los altos niveles de ruido que afectan negativamente a la salud humana. De hecho, </w:t>
      </w:r>
      <w:r>
        <w:rPr>
          <w:rFonts w:asciiTheme="majorHAnsi" w:hAnsiTheme="majorHAnsi" w:cstheme="majorHAnsi"/>
          <w:color w:val="000000" w:themeColor="text1"/>
        </w:rPr>
        <w:t>l</w:t>
      </w:r>
      <w:r w:rsidRPr="009A4EA1">
        <w:rPr>
          <w:rFonts w:asciiTheme="majorHAnsi" w:hAnsiTheme="majorHAnsi" w:cstheme="majorHAnsi"/>
          <w:color w:val="000000" w:themeColor="text1"/>
        </w:rPr>
        <w:t xml:space="preserve">os datos actuales permiten </w:t>
      </w:r>
      <w:r w:rsidRPr="009A4EA1">
        <w:rPr>
          <w:rFonts w:asciiTheme="majorHAnsi" w:hAnsiTheme="majorHAnsi" w:cstheme="majorHAnsi"/>
          <w:color w:val="000000" w:themeColor="text1"/>
        </w:rPr>
        <w:lastRenderedPageBreak/>
        <w:t>deducir que el ruido ambiental es una de las causas que provocan 48 000 nuevos casos de cardiopatía isquémica al año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 w:rsidRPr="009A4EA1">
        <w:rPr>
          <w:rFonts w:asciiTheme="majorHAnsi" w:hAnsiTheme="majorHAnsi" w:cstheme="majorHAnsi"/>
          <w:color w:val="000000" w:themeColor="text1"/>
        </w:rPr>
        <w:t>22 millones de personas sufren molestias crónicas importantes</w:t>
      </w:r>
      <w:r w:rsidR="000F2132">
        <w:rPr>
          <w:rFonts w:asciiTheme="majorHAnsi" w:hAnsiTheme="majorHAnsi" w:cstheme="majorHAnsi"/>
          <w:color w:val="000000" w:themeColor="text1"/>
        </w:rPr>
        <w:t xml:space="preserve">, </w:t>
      </w:r>
      <w:r w:rsidR="000F2132" w:rsidRPr="000F2132">
        <w:rPr>
          <w:rFonts w:asciiTheme="majorHAnsi" w:hAnsiTheme="majorHAnsi" w:cstheme="majorHAnsi"/>
          <w:color w:val="000000" w:themeColor="text1"/>
        </w:rPr>
        <w:t>6,5 millones de personas padecen alteraciones del sueño graves</w:t>
      </w:r>
      <w:r w:rsidR="000F2132">
        <w:rPr>
          <w:rFonts w:asciiTheme="majorHAnsi" w:hAnsiTheme="majorHAnsi" w:cstheme="majorHAnsi"/>
          <w:color w:val="000000" w:themeColor="text1"/>
        </w:rPr>
        <w:t xml:space="preserve"> y c</w:t>
      </w:r>
      <w:r w:rsidR="000F2132" w:rsidRPr="000F2132">
        <w:rPr>
          <w:rFonts w:asciiTheme="majorHAnsi" w:hAnsiTheme="majorHAnsi" w:cstheme="majorHAnsi"/>
          <w:color w:val="000000" w:themeColor="text1"/>
        </w:rPr>
        <w:t xml:space="preserve">omo consecuencia del ruido de las aeronaves, </w:t>
      </w:r>
      <w:r w:rsidR="000F2132">
        <w:rPr>
          <w:rFonts w:asciiTheme="majorHAnsi" w:hAnsiTheme="majorHAnsi" w:cstheme="majorHAnsi"/>
          <w:color w:val="000000" w:themeColor="text1"/>
        </w:rPr>
        <w:t xml:space="preserve">se </w:t>
      </w:r>
      <w:r w:rsidR="000F2132" w:rsidRPr="000F2132">
        <w:rPr>
          <w:rFonts w:asciiTheme="majorHAnsi" w:hAnsiTheme="majorHAnsi" w:cstheme="majorHAnsi"/>
          <w:color w:val="000000" w:themeColor="text1"/>
        </w:rPr>
        <w:t>calcula que 12</w:t>
      </w:r>
      <w:r w:rsidR="000F2132">
        <w:rPr>
          <w:rFonts w:asciiTheme="majorHAnsi" w:hAnsiTheme="majorHAnsi" w:cstheme="majorHAnsi"/>
          <w:color w:val="000000" w:themeColor="text1"/>
        </w:rPr>
        <w:t>.</w:t>
      </w:r>
      <w:r w:rsidR="000F2132" w:rsidRPr="000F2132">
        <w:rPr>
          <w:rFonts w:asciiTheme="majorHAnsi" w:hAnsiTheme="majorHAnsi" w:cstheme="majorHAnsi"/>
          <w:color w:val="000000" w:themeColor="text1"/>
        </w:rPr>
        <w:t>500 niños en edad escolar tienen problemas con la lectura</w:t>
      </w:r>
      <w:del w:id="50" w:author="Maria Victoria Colmenares Macia" w:date="2021-04-26T16:34:00Z">
        <w:r w:rsidR="000F2132" w:rsidDel="00E524AC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7"/>
        </w:r>
      </w:del>
      <w:r w:rsidR="000F2132" w:rsidRPr="000F2132">
        <w:rPr>
          <w:rFonts w:asciiTheme="majorHAnsi" w:hAnsiTheme="majorHAnsi" w:cstheme="majorHAnsi"/>
          <w:color w:val="000000" w:themeColor="text1"/>
        </w:rPr>
        <w:t>.</w:t>
      </w:r>
    </w:p>
    <w:p w14:paraId="6A3D2BE8" w14:textId="77777777" w:rsidR="000F2132" w:rsidRPr="000F2132" w:rsidRDefault="000F2132" w:rsidP="000F2132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498ABB38" w14:textId="5E79D9A3" w:rsidR="000F2132" w:rsidRPr="009A4EA1" w:rsidRDefault="00E43FE4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2017 “</w:t>
      </w:r>
      <w:ins w:id="53" w:author="Maria Victoria Colmenares Macia" w:date="2021-04-26T16:39:00Z">
        <w:r w:rsidR="00301BE4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301BE4">
          <w:rPr>
            <w:rFonts w:asciiTheme="majorHAnsi" w:hAnsiTheme="majorHAnsi" w:cstheme="majorHAnsi"/>
            <w:color w:val="000000" w:themeColor="text1"/>
          </w:rPr>
          <w:instrText xml:space="preserve"> HYPERLINK "https://www.theguardian.com/cities/2018/mar/08/where-world-noisiest-city" </w:instrText>
        </w:r>
        <w:r w:rsidR="00301BE4">
          <w:rPr>
            <w:rFonts w:asciiTheme="majorHAnsi" w:hAnsiTheme="majorHAnsi" w:cstheme="majorHAnsi"/>
            <w:color w:val="000000" w:themeColor="text1"/>
          </w:rPr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Pr="00301BE4">
          <w:rPr>
            <w:rStyle w:val="Hipervnculo"/>
            <w:rFonts w:asciiTheme="majorHAnsi" w:hAnsiTheme="majorHAnsi" w:cstheme="majorHAnsi"/>
          </w:rPr>
          <w:t>Mimi Hearing Technologies</w:t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>
        <w:rPr>
          <w:rFonts w:asciiTheme="majorHAnsi" w:hAnsiTheme="majorHAnsi" w:cstheme="majorHAnsi"/>
          <w:color w:val="000000" w:themeColor="text1"/>
        </w:rPr>
        <w:t>” creo el &lt;&lt;Índice Mundial de la Audición&gt;&gt;</w:t>
      </w:r>
      <w:r w:rsidR="004778AA">
        <w:rPr>
          <w:rFonts w:asciiTheme="majorHAnsi" w:hAnsiTheme="majorHAnsi" w:cstheme="majorHAnsi"/>
          <w:color w:val="000000" w:themeColor="text1"/>
        </w:rPr>
        <w:t>. Se utilizaron</w:t>
      </w:r>
      <w:r w:rsidRPr="00E43FE4">
        <w:rPr>
          <w:rFonts w:asciiTheme="majorHAnsi" w:hAnsiTheme="majorHAnsi" w:cstheme="majorHAnsi"/>
          <w:color w:val="000000" w:themeColor="text1"/>
        </w:rPr>
        <w:t xml:space="preserve"> los resultados de las pruebas de audición de 200.000 de sus usuarios en todo el mundo y los datos sobre contaminación acústica de la OMS y Sintef</w:t>
      </w:r>
      <w:del w:id="54" w:author="Maria Victoria Colmenares Macia" w:date="2021-04-26T16:39:00Z">
        <w:r w:rsidR="00CC64BC" w:rsidDel="00301BE4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8"/>
        </w:r>
      </w:del>
      <w:r w:rsidRPr="00E43FE4">
        <w:rPr>
          <w:rFonts w:asciiTheme="majorHAnsi" w:hAnsiTheme="majorHAnsi" w:cstheme="majorHAnsi"/>
          <w:color w:val="000000" w:themeColor="text1"/>
        </w:rPr>
        <w:t>, el índice trazó los niveles de contaminación acústica y pérdida auditiva en 50 ciudades</w:t>
      </w:r>
      <w:r w:rsidR="004778AA">
        <w:rPr>
          <w:rFonts w:asciiTheme="majorHAnsi" w:hAnsiTheme="majorHAnsi" w:cstheme="majorHAnsi"/>
          <w:color w:val="000000" w:themeColor="text1"/>
        </w:rPr>
        <w:t xml:space="preserve"> del mundo</w:t>
      </w:r>
      <w:r w:rsidRPr="00E43FE4">
        <w:rPr>
          <w:rFonts w:asciiTheme="majorHAnsi" w:hAnsiTheme="majorHAnsi" w:cstheme="majorHAnsi"/>
          <w:color w:val="000000" w:themeColor="text1"/>
        </w:rPr>
        <w:t>.</w:t>
      </w:r>
      <w:r w:rsidR="004778AA">
        <w:rPr>
          <w:rFonts w:asciiTheme="majorHAnsi" w:hAnsiTheme="majorHAnsi" w:cstheme="majorHAnsi"/>
          <w:color w:val="000000" w:themeColor="text1"/>
        </w:rPr>
        <w:t xml:space="preserve"> </w:t>
      </w:r>
      <w:ins w:id="57" w:author="Maria Victoria Colmenares Macia" w:date="2021-04-26T16:39:00Z">
        <w:r w:rsidR="00301BE4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301BE4">
          <w:rPr>
            <w:rFonts w:asciiTheme="majorHAnsi" w:hAnsiTheme="majorHAnsi" w:cstheme="majorHAnsi"/>
            <w:color w:val="000000" w:themeColor="text1"/>
          </w:rPr>
          <w:instrText xml:space="preserve"> HYPERLINK "https://www.weforum.org/agenda/2017/03/these-are-the-cities-with-the-worst-noise-pollution/" </w:instrText>
        </w:r>
        <w:r w:rsidR="00301BE4">
          <w:rPr>
            <w:rFonts w:asciiTheme="majorHAnsi" w:hAnsiTheme="majorHAnsi" w:cstheme="majorHAnsi"/>
            <w:color w:val="000000" w:themeColor="text1"/>
          </w:rPr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="004778AA" w:rsidRPr="00301BE4">
          <w:rPr>
            <w:rStyle w:val="Hipervnculo"/>
            <w:rFonts w:asciiTheme="majorHAnsi" w:hAnsiTheme="majorHAnsi" w:cstheme="majorHAnsi"/>
          </w:rPr>
          <w:t>Guangzhou</w:t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del w:id="58" w:author="Maria Victoria Colmenares Macia" w:date="2021-04-26T16:39:00Z">
        <w:r w:rsidR="00CC64BC" w:rsidDel="00301BE4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9"/>
        </w:r>
      </w:del>
      <w:r w:rsidR="004778AA" w:rsidRPr="004778AA">
        <w:rPr>
          <w:rFonts w:asciiTheme="majorHAnsi" w:hAnsiTheme="majorHAnsi" w:cstheme="majorHAnsi"/>
          <w:color w:val="000000" w:themeColor="text1"/>
        </w:rPr>
        <w:t>, China, se clasificó como la que tiene los peores niveles de contaminación acústica del mundo, seguida de El Cairo, París, Beijing y Delhi. </w:t>
      </w:r>
      <w:ins w:id="61" w:author="Maria Victoria Colmenares Macia" w:date="2021-04-26T16:40:00Z">
        <w:r w:rsidR="00301BE4">
          <w:rPr>
            <w:rFonts w:asciiTheme="majorHAnsi" w:hAnsiTheme="majorHAnsi" w:cstheme="majorHAnsi"/>
            <w:color w:val="000000" w:themeColor="text1"/>
          </w:rPr>
          <w:fldChar w:fldCharType="begin"/>
        </w:r>
        <w:r w:rsidR="00301BE4">
          <w:rPr>
            <w:rFonts w:asciiTheme="majorHAnsi" w:hAnsiTheme="majorHAnsi" w:cstheme="majorHAnsi"/>
            <w:color w:val="000000" w:themeColor="text1"/>
          </w:rPr>
          <w:instrText xml:space="preserve"> HYPERLINK "https://www.mimi.io/en/blog/2017/3/8/worldwide-hearing-index-2017" </w:instrText>
        </w:r>
        <w:r w:rsidR="00301BE4">
          <w:rPr>
            <w:rFonts w:asciiTheme="majorHAnsi" w:hAnsiTheme="majorHAnsi" w:cstheme="majorHAnsi"/>
            <w:color w:val="000000" w:themeColor="text1"/>
          </w:rPr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separate"/>
        </w:r>
        <w:r w:rsidR="004778AA" w:rsidRPr="00301BE4">
          <w:rPr>
            <w:rStyle w:val="Hipervnculo"/>
            <w:rFonts w:asciiTheme="majorHAnsi" w:hAnsiTheme="majorHAnsi" w:cstheme="majorHAnsi"/>
          </w:rPr>
          <w:t>De las 50 ciudades</w:t>
        </w:r>
        <w:r w:rsidR="00301BE4">
          <w:rPr>
            <w:rFonts w:asciiTheme="majorHAnsi" w:hAnsiTheme="majorHAnsi" w:cstheme="majorHAnsi"/>
            <w:color w:val="000000" w:themeColor="text1"/>
          </w:rPr>
          <w:fldChar w:fldCharType="end"/>
        </w:r>
      </w:ins>
      <w:r w:rsidR="004778AA" w:rsidRPr="004778AA">
        <w:rPr>
          <w:rFonts w:asciiTheme="majorHAnsi" w:hAnsiTheme="majorHAnsi" w:cstheme="majorHAnsi"/>
          <w:color w:val="000000" w:themeColor="text1"/>
        </w:rPr>
        <w:t>, se descubrió que Zúrich tiene la menor contaminación acústica</w:t>
      </w:r>
      <w:del w:id="62" w:author="Maria Victoria Colmenares Macia" w:date="2021-04-26T16:40:00Z">
        <w:r w:rsidR="004778AA" w:rsidDel="00301BE4">
          <w:rPr>
            <w:rStyle w:val="Refdenotaalpie"/>
            <w:rFonts w:asciiTheme="majorHAnsi" w:hAnsiTheme="majorHAnsi" w:cstheme="majorHAnsi"/>
            <w:color w:val="000000" w:themeColor="text1"/>
          </w:rPr>
          <w:footnoteReference w:id="10"/>
        </w:r>
      </w:del>
      <w:r w:rsidR="004778AA" w:rsidRPr="004778AA">
        <w:rPr>
          <w:rFonts w:asciiTheme="majorHAnsi" w:hAnsiTheme="majorHAnsi" w:cstheme="majorHAnsi"/>
          <w:color w:val="000000" w:themeColor="text1"/>
        </w:rPr>
        <w:t>.</w:t>
      </w:r>
    </w:p>
    <w:p w14:paraId="133351A1" w14:textId="77777777" w:rsidR="009A4EA1" w:rsidRPr="009A4EA1" w:rsidRDefault="009A4EA1" w:rsidP="000F2132">
      <w:pPr>
        <w:pStyle w:val="Prrafodelista"/>
        <w:ind w:left="1080"/>
        <w:rPr>
          <w:rFonts w:asciiTheme="majorHAnsi" w:hAnsiTheme="majorHAnsi" w:cstheme="majorHAnsi"/>
          <w:color w:val="000000" w:themeColor="text1"/>
        </w:rPr>
      </w:pPr>
    </w:p>
    <w:sectPr w:rsidR="009A4EA1" w:rsidRPr="009A4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3256" w14:textId="77777777" w:rsidR="005D2B22" w:rsidRDefault="005D2B22" w:rsidP="00A45F27">
      <w:pPr>
        <w:spacing w:after="0" w:line="240" w:lineRule="auto"/>
      </w:pPr>
      <w:r>
        <w:separator/>
      </w:r>
    </w:p>
  </w:endnote>
  <w:endnote w:type="continuationSeparator" w:id="0">
    <w:p w14:paraId="1EAE9BD6" w14:textId="77777777" w:rsidR="005D2B22" w:rsidRDefault="005D2B22" w:rsidP="00A4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2AF6" w14:textId="77777777" w:rsidR="005D2B22" w:rsidRDefault="005D2B22" w:rsidP="00A45F27">
      <w:pPr>
        <w:spacing w:after="0" w:line="240" w:lineRule="auto"/>
      </w:pPr>
      <w:r>
        <w:separator/>
      </w:r>
    </w:p>
  </w:footnote>
  <w:footnote w:type="continuationSeparator" w:id="0">
    <w:p w14:paraId="22944475" w14:textId="77777777" w:rsidR="005D2B22" w:rsidRDefault="005D2B22" w:rsidP="00A45F27">
      <w:pPr>
        <w:spacing w:after="0" w:line="240" w:lineRule="auto"/>
      </w:pPr>
      <w:r>
        <w:continuationSeparator/>
      </w:r>
    </w:p>
  </w:footnote>
  <w:footnote w:id="1">
    <w:p w14:paraId="31EC7C06" w14:textId="6C03268A" w:rsidR="00A45F27" w:rsidRPr="00A45F27" w:rsidDel="007077B9" w:rsidRDefault="00A45F27">
      <w:pPr>
        <w:pStyle w:val="Textonotapie"/>
        <w:rPr>
          <w:del w:id="24" w:author="Maria Victoria Colmenares Macia" w:date="2021-04-26T16:12:00Z"/>
          <w:sz w:val="16"/>
          <w:szCs w:val="16"/>
        </w:rPr>
      </w:pPr>
      <w:del w:id="25" w:author="Maria Victoria Colmenares Macia" w:date="2021-04-26T16:12:00Z">
        <w:r w:rsidRPr="00A45F27" w:rsidDel="007077B9">
          <w:rPr>
            <w:rStyle w:val="Refdenotaalpie"/>
            <w:sz w:val="16"/>
            <w:szCs w:val="16"/>
          </w:rPr>
          <w:footnoteRef/>
        </w:r>
        <w:r w:rsidRPr="00A45F27" w:rsidDel="007077B9">
          <w:rPr>
            <w:sz w:val="16"/>
            <w:szCs w:val="16"/>
          </w:rPr>
          <w:delText xml:space="preserve"> </w:delText>
        </w:r>
        <w:r w:rsidR="005D2B22" w:rsidDel="007077B9">
          <w:fldChar w:fldCharType="begin"/>
        </w:r>
        <w:r w:rsidR="005D2B22" w:rsidDel="007077B9">
          <w:delInstrText xml:space="preserve"> HYPERLINK "https://ruido.mma.gob.cl/dia-del-ruido/" </w:delInstrText>
        </w:r>
        <w:r w:rsidR="005D2B22" w:rsidDel="007077B9">
          <w:fldChar w:fldCharType="separate"/>
        </w:r>
        <w:r w:rsidRPr="00A45F27" w:rsidDel="007077B9">
          <w:rPr>
            <w:rStyle w:val="Hipervnculo"/>
            <w:sz w:val="16"/>
            <w:szCs w:val="16"/>
          </w:rPr>
          <w:delText>https://ruido.mma.gob.cl/dia-del-ruido/</w:delText>
        </w:r>
        <w:r w:rsidR="005D2B22" w:rsidDel="007077B9">
          <w:rPr>
            <w:rStyle w:val="Hipervnculo"/>
            <w:sz w:val="16"/>
            <w:szCs w:val="16"/>
          </w:rPr>
          <w:fldChar w:fldCharType="end"/>
        </w:r>
      </w:del>
    </w:p>
  </w:footnote>
  <w:footnote w:id="2">
    <w:p w14:paraId="2E881EA3" w14:textId="03CFC984" w:rsidR="00A45F27" w:rsidRPr="00A45F27" w:rsidDel="00203EFC" w:rsidRDefault="00A45F27">
      <w:pPr>
        <w:pStyle w:val="Textonotapie"/>
        <w:rPr>
          <w:del w:id="28" w:author="Maria Victoria Colmenares Macia" w:date="2021-04-26T16:15:00Z"/>
          <w:sz w:val="16"/>
          <w:szCs w:val="16"/>
        </w:rPr>
      </w:pPr>
      <w:del w:id="29" w:author="Maria Victoria Colmenares Macia" w:date="2021-04-26T16:15:00Z">
        <w:r w:rsidRPr="00A45F27" w:rsidDel="00203EFC">
          <w:rPr>
            <w:rStyle w:val="Refdenotaalpie"/>
            <w:sz w:val="16"/>
            <w:szCs w:val="16"/>
          </w:rPr>
          <w:footnoteRef/>
        </w:r>
        <w:r w:rsidRPr="00A45F27" w:rsidDel="00203EFC">
          <w:rPr>
            <w:sz w:val="16"/>
            <w:szCs w:val="16"/>
          </w:rPr>
          <w:delText xml:space="preserve"> </w:delText>
        </w:r>
        <w:r w:rsidR="005D2B22" w:rsidDel="00203EFC">
          <w:fldChar w:fldCharType="begin"/>
        </w:r>
        <w:r w:rsidR="005D2B22" w:rsidDel="00203EFC">
          <w:delInstrText xml:space="preserve"> HYPERLINK "https://noiseawareness.org/noise-hurts/impact-on-hearing/" </w:delInstrText>
        </w:r>
        <w:r w:rsidR="005D2B22" w:rsidDel="00203EFC">
          <w:fldChar w:fldCharType="separate"/>
        </w:r>
        <w:r w:rsidRPr="00A45F27" w:rsidDel="00203EFC">
          <w:rPr>
            <w:rStyle w:val="Hipervnculo"/>
            <w:sz w:val="16"/>
            <w:szCs w:val="16"/>
          </w:rPr>
          <w:delText>https://noiseawareness.org/noise-hurts/impact-on-hearing/</w:delText>
        </w:r>
        <w:r w:rsidR="005D2B22" w:rsidDel="00203EFC">
          <w:rPr>
            <w:rStyle w:val="Hipervnculo"/>
            <w:sz w:val="16"/>
            <w:szCs w:val="16"/>
          </w:rPr>
          <w:fldChar w:fldCharType="end"/>
        </w:r>
      </w:del>
    </w:p>
  </w:footnote>
  <w:footnote w:id="3">
    <w:p w14:paraId="286F869A" w14:textId="07DF6573" w:rsidR="00A45F27" w:rsidRPr="00446B80" w:rsidDel="00203EFC" w:rsidRDefault="00A45F27">
      <w:pPr>
        <w:pStyle w:val="Textonotapie"/>
        <w:rPr>
          <w:del w:id="32" w:author="Maria Victoria Colmenares Macia" w:date="2021-04-26T16:21:00Z"/>
          <w:sz w:val="16"/>
          <w:szCs w:val="16"/>
        </w:rPr>
      </w:pPr>
      <w:del w:id="33" w:author="Maria Victoria Colmenares Macia" w:date="2021-04-26T16:21:00Z">
        <w:r w:rsidRPr="00A45F27" w:rsidDel="00203EFC">
          <w:rPr>
            <w:rStyle w:val="Refdenotaalpie"/>
            <w:sz w:val="16"/>
            <w:szCs w:val="16"/>
          </w:rPr>
          <w:footnoteRef/>
        </w:r>
        <w:r w:rsidRPr="00A45F27" w:rsidDel="00203EFC">
          <w:rPr>
            <w:sz w:val="16"/>
            <w:szCs w:val="16"/>
          </w:rPr>
          <w:delText xml:space="preserve"> </w:delText>
        </w:r>
        <w:r w:rsidR="005D2B22" w:rsidDel="00203EFC">
          <w:fldChar w:fldCharType="begin"/>
        </w:r>
        <w:r w:rsidR="005D2B22" w:rsidDel="00203EFC">
          <w:delInstrText xml:space="preserve"> HYPERLINK "https://noiseawareness.org/noise-hurts/impact-on-hearing/" </w:delInstrText>
        </w:r>
        <w:r w:rsidR="005D2B22" w:rsidDel="00203EFC">
          <w:fldChar w:fldCharType="separate"/>
        </w:r>
        <w:r w:rsidRPr="00A45F27" w:rsidDel="00203EFC">
          <w:rPr>
            <w:rStyle w:val="Hipervnculo"/>
            <w:sz w:val="16"/>
            <w:szCs w:val="16"/>
          </w:rPr>
          <w:delText>https://noiseawareness.org/noise-hurts/impact-on-hearing/</w:delText>
        </w:r>
        <w:r w:rsidR="005D2B22" w:rsidDel="00203EFC">
          <w:rPr>
            <w:rStyle w:val="Hipervnculo"/>
            <w:sz w:val="16"/>
            <w:szCs w:val="16"/>
          </w:rPr>
          <w:fldChar w:fldCharType="end"/>
        </w:r>
      </w:del>
    </w:p>
  </w:footnote>
  <w:footnote w:id="4">
    <w:p w14:paraId="26448191" w14:textId="69FC1C87" w:rsidR="00446B80" w:rsidRPr="00446B80" w:rsidDel="00203EFC" w:rsidRDefault="00446B80">
      <w:pPr>
        <w:pStyle w:val="Textonotapie"/>
        <w:rPr>
          <w:del w:id="36" w:author="Maria Victoria Colmenares Macia" w:date="2021-04-26T16:22:00Z"/>
          <w:sz w:val="16"/>
          <w:szCs w:val="16"/>
        </w:rPr>
      </w:pPr>
      <w:del w:id="37" w:author="Maria Victoria Colmenares Macia" w:date="2021-04-26T16:22:00Z">
        <w:r w:rsidRPr="00446B80" w:rsidDel="00203EFC">
          <w:rPr>
            <w:rStyle w:val="Refdenotaalpie"/>
            <w:sz w:val="16"/>
            <w:szCs w:val="16"/>
          </w:rPr>
          <w:footnoteRef/>
        </w:r>
        <w:r w:rsidRPr="00446B80" w:rsidDel="00203EFC">
          <w:rPr>
            <w:sz w:val="16"/>
            <w:szCs w:val="16"/>
          </w:rPr>
          <w:delText xml:space="preserve"> </w:delText>
        </w:r>
        <w:r w:rsidR="005D2B22" w:rsidDel="00203EFC">
          <w:fldChar w:fldCharType="begin"/>
        </w:r>
        <w:r w:rsidR="005D2B22" w:rsidDel="00203EFC">
          <w:delInstrText xml:space="preserve"> HYPERLINK "https://ruido.mma.gob.cl/temas/" </w:delInstrText>
        </w:r>
        <w:r w:rsidR="005D2B22" w:rsidDel="00203EFC">
          <w:fldChar w:fldCharType="separate"/>
        </w:r>
        <w:r w:rsidRPr="00446B80" w:rsidDel="00203EFC">
          <w:rPr>
            <w:rStyle w:val="Hipervnculo"/>
            <w:sz w:val="16"/>
            <w:szCs w:val="16"/>
          </w:rPr>
          <w:delText>https://ruido.mma.gob.cl/temas/</w:delText>
        </w:r>
        <w:r w:rsidR="005D2B22" w:rsidDel="00203EFC">
          <w:rPr>
            <w:rStyle w:val="Hipervnculo"/>
            <w:sz w:val="16"/>
            <w:szCs w:val="16"/>
          </w:rPr>
          <w:fldChar w:fldCharType="end"/>
        </w:r>
      </w:del>
    </w:p>
  </w:footnote>
  <w:footnote w:id="5">
    <w:p w14:paraId="5AF83DB9" w14:textId="3489B819" w:rsidR="00446B80" w:rsidRPr="009A4EA1" w:rsidRDefault="00446B80">
      <w:pPr>
        <w:pStyle w:val="Textonotapie"/>
        <w:rPr>
          <w:sz w:val="16"/>
          <w:szCs w:val="16"/>
        </w:rPr>
      </w:pPr>
      <w:r w:rsidRPr="00446B80">
        <w:rPr>
          <w:rStyle w:val="Refdenotaalpie"/>
          <w:sz w:val="16"/>
          <w:szCs w:val="16"/>
        </w:rPr>
        <w:footnoteRef/>
      </w:r>
      <w:r w:rsidRPr="00446B80">
        <w:rPr>
          <w:sz w:val="16"/>
          <w:szCs w:val="16"/>
        </w:rPr>
        <w:t xml:space="preserve"> </w:t>
      </w:r>
      <w:ins w:id="39" w:author="Maria Victoria Colmenares Macia" w:date="2021-04-26T16:29:00Z">
        <w:r w:rsidR="00E524AC">
          <w:rPr>
            <w:sz w:val="16"/>
            <w:szCs w:val="16"/>
          </w:rPr>
          <w:t>lámina 14</w:t>
        </w:r>
        <w:r w:rsidR="00E524AC" w:rsidDel="00E524AC">
          <w:t xml:space="preserve"> </w:t>
        </w:r>
      </w:ins>
      <w:ins w:id="40" w:author="Maria Victoria Colmenares Macia" w:date="2021-04-26T16:31:00Z">
        <w:r w:rsidR="00E524AC">
          <w:rPr>
            <w:sz w:val="16"/>
            <w:szCs w:val="16"/>
          </w:rPr>
          <w:fldChar w:fldCharType="begin"/>
        </w:r>
        <w:r w:rsidR="00E524AC">
          <w:rPr>
            <w:sz w:val="16"/>
            <w:szCs w:val="16"/>
          </w:rPr>
          <w:instrText xml:space="preserve"> HYPERLINK "" </w:instrText>
        </w:r>
        <w:r w:rsidR="00E524AC">
          <w:rPr>
            <w:sz w:val="16"/>
            <w:szCs w:val="16"/>
          </w:rPr>
          <w:fldChar w:fldCharType="separate"/>
        </w:r>
      </w:ins>
      <w:del w:id="41" w:author="Maria Victoria Colmenares Macia" w:date="2021-04-26T16:29:00Z">
        <w:r w:rsidR="00E524AC" w:rsidRPr="00D54B79" w:rsidDel="00E524AC">
          <w:rPr>
            <w:rStyle w:val="Hipervnculo"/>
            <w:sz w:val="16"/>
            <w:szCs w:val="16"/>
            <w:rPrChange w:id="42" w:author="Maria Victoria Colmenares Macia" w:date="2021-04-26T16:31:00Z">
              <w:rPr>
                <w:rStyle w:val="Hipervnculo"/>
                <w:sz w:val="16"/>
                <w:szCs w:val="16"/>
              </w:rPr>
            </w:rPrChange>
          </w:rPr>
          <w:delText>https://mma.gob.cl/wp-content/uploads/2018/03/Presentacion-Encuesta-Nacional-de-Medio-Ambiente-2018.pdf</w:delText>
        </w:r>
      </w:del>
      <w:ins w:id="43" w:author="Maria Victoria Colmenares Macia" w:date="2021-04-26T16:31:00Z">
        <w:r w:rsidR="00E524AC">
          <w:rPr>
            <w:sz w:val="16"/>
            <w:szCs w:val="16"/>
          </w:rPr>
          <w:fldChar w:fldCharType="end"/>
        </w:r>
      </w:ins>
    </w:p>
  </w:footnote>
  <w:footnote w:id="6">
    <w:p w14:paraId="065FC964" w14:textId="7B4018C9" w:rsidR="009A4EA1" w:rsidRPr="009A4EA1" w:rsidDel="00E524AC" w:rsidRDefault="009A4EA1">
      <w:pPr>
        <w:pStyle w:val="Textonotapie"/>
        <w:rPr>
          <w:del w:id="46" w:author="Maria Victoria Colmenares Macia" w:date="2021-04-26T16:32:00Z"/>
          <w:sz w:val="16"/>
          <w:szCs w:val="16"/>
        </w:rPr>
      </w:pPr>
      <w:del w:id="47" w:author="Maria Victoria Colmenares Macia" w:date="2021-04-26T16:32:00Z">
        <w:r w:rsidRPr="009A4EA1" w:rsidDel="00E524AC">
          <w:rPr>
            <w:rStyle w:val="Refdenotaalpie"/>
            <w:sz w:val="16"/>
            <w:szCs w:val="16"/>
          </w:rPr>
          <w:footnoteRef/>
        </w:r>
        <w:r w:rsidRPr="009A4EA1" w:rsidDel="00E524AC">
          <w:rPr>
            <w:sz w:val="16"/>
            <w:szCs w:val="16"/>
          </w:rPr>
          <w:delText xml:space="preserve"> </w:delText>
        </w:r>
        <w:r w:rsidR="005D2B22" w:rsidDel="00E524AC">
          <w:fldChar w:fldCharType="begin"/>
        </w:r>
        <w:r w:rsidR="005D2B22" w:rsidDel="00E524AC">
          <w:delInstrText xml:space="preserve"> HYPERLINK "https://ruido.mma.gob.cl/temas/" </w:delInstrText>
        </w:r>
        <w:r w:rsidR="005D2B22" w:rsidDel="00E524AC">
          <w:fldChar w:fldCharType="separate"/>
        </w:r>
        <w:r w:rsidRPr="009A4EA1" w:rsidDel="00E524AC">
          <w:rPr>
            <w:rStyle w:val="Hipervnculo"/>
            <w:sz w:val="16"/>
            <w:szCs w:val="16"/>
          </w:rPr>
          <w:delText>https://ruido.mma.gob.cl/temas/</w:delText>
        </w:r>
        <w:r w:rsidR="005D2B22" w:rsidDel="00E524AC">
          <w:rPr>
            <w:rStyle w:val="Hipervnculo"/>
            <w:sz w:val="16"/>
            <w:szCs w:val="16"/>
          </w:rPr>
          <w:fldChar w:fldCharType="end"/>
        </w:r>
      </w:del>
    </w:p>
    <w:p w14:paraId="59C5FC97" w14:textId="77777777" w:rsidR="009A4EA1" w:rsidDel="00E524AC" w:rsidRDefault="009A4EA1">
      <w:pPr>
        <w:pStyle w:val="Textonotapie"/>
        <w:rPr>
          <w:del w:id="48" w:author="Maria Victoria Colmenares Macia" w:date="2021-04-26T16:32:00Z"/>
        </w:rPr>
      </w:pPr>
    </w:p>
  </w:footnote>
  <w:footnote w:id="7">
    <w:p w14:paraId="284D3A61" w14:textId="69275064" w:rsidR="000F2132" w:rsidRPr="004778AA" w:rsidDel="00E524AC" w:rsidRDefault="000F2132">
      <w:pPr>
        <w:pStyle w:val="Textonotapie"/>
        <w:rPr>
          <w:del w:id="51" w:author="Maria Victoria Colmenares Macia" w:date="2021-04-26T16:34:00Z"/>
          <w:sz w:val="16"/>
          <w:szCs w:val="16"/>
        </w:rPr>
      </w:pPr>
      <w:del w:id="52" w:author="Maria Victoria Colmenares Macia" w:date="2021-04-26T16:34:00Z">
        <w:r w:rsidRPr="000F2132" w:rsidDel="00E524AC">
          <w:rPr>
            <w:rStyle w:val="Refdenotaalpie"/>
            <w:sz w:val="16"/>
            <w:szCs w:val="16"/>
          </w:rPr>
          <w:footnoteRef/>
        </w:r>
        <w:r w:rsidRPr="000F2132" w:rsidDel="00E524AC">
          <w:rPr>
            <w:sz w:val="16"/>
            <w:szCs w:val="16"/>
          </w:rPr>
          <w:delText xml:space="preserve"> </w:delText>
        </w:r>
        <w:r w:rsidR="005D2B22" w:rsidDel="00E524AC">
          <w:fldChar w:fldCharType="begin"/>
        </w:r>
        <w:r w:rsidR="005D2B22" w:rsidDel="00E524AC">
          <w:delInstrText xml:space="preserve"> HYPERLINK "https://www.eea.europa.eu/es/articles/la-contaminacion-acustica-es-un" </w:delInstrText>
        </w:r>
        <w:r w:rsidR="005D2B22" w:rsidDel="00E524AC">
          <w:fldChar w:fldCharType="separate"/>
        </w:r>
        <w:r w:rsidRPr="000F2132" w:rsidDel="00E524AC">
          <w:rPr>
            <w:rStyle w:val="Hipervnculo"/>
            <w:sz w:val="16"/>
            <w:szCs w:val="16"/>
          </w:rPr>
          <w:delText>https://www.eea.europa.eu/es/articles/la-contaminacion-acustica-es-un</w:delText>
        </w:r>
        <w:r w:rsidR="005D2B22" w:rsidDel="00E524AC">
          <w:rPr>
            <w:rStyle w:val="Hipervnculo"/>
            <w:sz w:val="16"/>
            <w:szCs w:val="16"/>
          </w:rPr>
          <w:fldChar w:fldCharType="end"/>
        </w:r>
      </w:del>
    </w:p>
  </w:footnote>
  <w:footnote w:id="8">
    <w:p w14:paraId="5CC57035" w14:textId="29EC6EA3" w:rsidR="00CC64BC" w:rsidRPr="00CC64BC" w:rsidDel="00301BE4" w:rsidRDefault="00CC64BC">
      <w:pPr>
        <w:pStyle w:val="Textonotapie"/>
        <w:rPr>
          <w:del w:id="55" w:author="Maria Victoria Colmenares Macia" w:date="2021-04-26T16:39:00Z"/>
          <w:sz w:val="16"/>
          <w:szCs w:val="16"/>
        </w:rPr>
      </w:pPr>
      <w:del w:id="56" w:author="Maria Victoria Colmenares Macia" w:date="2021-04-26T16:39:00Z">
        <w:r w:rsidRPr="00CC64BC" w:rsidDel="00301BE4">
          <w:rPr>
            <w:rStyle w:val="Refdenotaalpie"/>
            <w:sz w:val="16"/>
            <w:szCs w:val="16"/>
          </w:rPr>
          <w:footnoteRef/>
        </w:r>
        <w:r w:rsidRPr="00CC64BC" w:rsidDel="00301BE4">
          <w:rPr>
            <w:sz w:val="16"/>
            <w:szCs w:val="16"/>
          </w:rPr>
          <w:delText xml:space="preserve"> </w:delText>
        </w:r>
        <w:r w:rsidR="005D2B22" w:rsidDel="00301BE4">
          <w:fldChar w:fldCharType="begin"/>
        </w:r>
        <w:r w:rsidR="005D2B22" w:rsidDel="00301BE4">
          <w:delInstrText xml:space="preserve"> HYPERLINK "https://www.theguardian.com/cities/2018/mar/08/where-world-noisiest-city" </w:delInstrText>
        </w:r>
        <w:r w:rsidR="005D2B22" w:rsidDel="00301BE4">
          <w:fldChar w:fldCharType="separate"/>
        </w:r>
        <w:r w:rsidRPr="00CC64BC" w:rsidDel="00301BE4">
          <w:rPr>
            <w:rStyle w:val="Hipervnculo"/>
            <w:sz w:val="16"/>
            <w:szCs w:val="16"/>
          </w:rPr>
          <w:delText>https://www.theguardian.com/cities/2018/mar/08/where-world-noisiest-city</w:delText>
        </w:r>
        <w:r w:rsidR="005D2B22" w:rsidDel="00301BE4">
          <w:rPr>
            <w:rStyle w:val="Hipervnculo"/>
            <w:sz w:val="16"/>
            <w:szCs w:val="16"/>
          </w:rPr>
          <w:fldChar w:fldCharType="end"/>
        </w:r>
      </w:del>
    </w:p>
  </w:footnote>
  <w:footnote w:id="9">
    <w:p w14:paraId="3F56C17E" w14:textId="6EDA885E" w:rsidR="00CC64BC" w:rsidRPr="00CC64BC" w:rsidDel="00301BE4" w:rsidRDefault="00CC64BC">
      <w:pPr>
        <w:pStyle w:val="Textonotapie"/>
        <w:rPr>
          <w:del w:id="59" w:author="Maria Victoria Colmenares Macia" w:date="2021-04-26T16:39:00Z"/>
          <w:sz w:val="16"/>
          <w:szCs w:val="16"/>
        </w:rPr>
      </w:pPr>
      <w:del w:id="60" w:author="Maria Victoria Colmenares Macia" w:date="2021-04-26T16:39:00Z">
        <w:r w:rsidRPr="00CC64BC" w:rsidDel="00301BE4">
          <w:rPr>
            <w:rStyle w:val="Refdenotaalpie"/>
            <w:sz w:val="16"/>
            <w:szCs w:val="16"/>
          </w:rPr>
          <w:footnoteRef/>
        </w:r>
        <w:r w:rsidRPr="00CC64BC" w:rsidDel="00301BE4">
          <w:rPr>
            <w:sz w:val="16"/>
            <w:szCs w:val="16"/>
          </w:rPr>
          <w:delText xml:space="preserve"> </w:delText>
        </w:r>
        <w:r w:rsidR="005D2B22" w:rsidDel="00301BE4">
          <w:fldChar w:fldCharType="begin"/>
        </w:r>
        <w:r w:rsidR="005D2B22" w:rsidDel="00301BE4">
          <w:delInstrText xml:space="preserve"> HYPERLINK "https://www.weforum.org/agenda/2017/03/these-are-the-cities-with-the-worst-noise</w:delInstrText>
        </w:r>
        <w:r w:rsidR="005D2B22" w:rsidDel="00301BE4">
          <w:delInstrText xml:space="preserve">-pollution/" </w:delInstrText>
        </w:r>
        <w:r w:rsidR="005D2B22" w:rsidDel="00301BE4">
          <w:fldChar w:fldCharType="separate"/>
        </w:r>
        <w:r w:rsidRPr="00CC64BC" w:rsidDel="00301BE4">
          <w:rPr>
            <w:rStyle w:val="Hipervnculo"/>
            <w:sz w:val="16"/>
            <w:szCs w:val="16"/>
          </w:rPr>
          <w:delText>https://www.weforum.org/agenda/2017/03/these-are-the-cities-with-the-worst-noise-pollution/</w:delText>
        </w:r>
        <w:r w:rsidR="005D2B22" w:rsidDel="00301BE4">
          <w:rPr>
            <w:rStyle w:val="Hipervnculo"/>
            <w:sz w:val="16"/>
            <w:szCs w:val="16"/>
          </w:rPr>
          <w:fldChar w:fldCharType="end"/>
        </w:r>
      </w:del>
    </w:p>
  </w:footnote>
  <w:footnote w:id="10">
    <w:p w14:paraId="1CCC68AA" w14:textId="6A11971D" w:rsidR="004778AA" w:rsidRPr="004778AA" w:rsidDel="00301BE4" w:rsidRDefault="004778AA">
      <w:pPr>
        <w:pStyle w:val="Textonotapie"/>
        <w:rPr>
          <w:del w:id="63" w:author="Maria Victoria Colmenares Macia" w:date="2021-04-26T16:40:00Z"/>
          <w:sz w:val="16"/>
          <w:szCs w:val="16"/>
        </w:rPr>
      </w:pPr>
      <w:del w:id="64" w:author="Maria Victoria Colmenares Macia" w:date="2021-04-26T16:40:00Z">
        <w:r w:rsidRPr="004778AA" w:rsidDel="00301BE4">
          <w:rPr>
            <w:rStyle w:val="Refdenotaalpie"/>
            <w:sz w:val="16"/>
            <w:szCs w:val="16"/>
          </w:rPr>
          <w:footnoteRef/>
        </w:r>
        <w:r w:rsidDel="00301BE4">
          <w:rPr>
            <w:sz w:val="16"/>
            <w:szCs w:val="16"/>
          </w:rPr>
          <w:delText xml:space="preserve"> </w:delText>
        </w:r>
        <w:r w:rsidR="005D2B22" w:rsidDel="00301BE4">
          <w:fldChar w:fldCharType="begin"/>
        </w:r>
        <w:r w:rsidR="005D2B22" w:rsidDel="00301BE4">
          <w:delInstrText xml:space="preserve"> HYPERLINK "https://www.mimi.io/en/blog/2017/3/8/worldwide-hearing-index-2017" </w:delInstrText>
        </w:r>
        <w:r w:rsidR="005D2B22" w:rsidDel="00301BE4">
          <w:fldChar w:fldCharType="separate"/>
        </w:r>
        <w:r w:rsidRPr="00CB2C0E" w:rsidDel="00301BE4">
          <w:rPr>
            <w:rStyle w:val="Hipervnculo"/>
            <w:sz w:val="16"/>
            <w:szCs w:val="16"/>
          </w:rPr>
          <w:delText>https://www.mimi.io/en/blog/2017/3/8/worldwide-hearing-index-2017</w:delText>
        </w:r>
        <w:r w:rsidR="005D2B22" w:rsidDel="00301BE4">
          <w:rPr>
            <w:rStyle w:val="Hipervnculo"/>
            <w:sz w:val="16"/>
            <w:szCs w:val="16"/>
          </w:rPr>
          <w:fldChar w:fldCharType="end"/>
        </w:r>
      </w:del>
    </w:p>
    <w:p w14:paraId="43EA1876" w14:textId="77777777" w:rsidR="004778AA" w:rsidRPr="004778AA" w:rsidDel="00301BE4" w:rsidRDefault="004778AA">
      <w:pPr>
        <w:pStyle w:val="Textonotapie"/>
        <w:rPr>
          <w:del w:id="65" w:author="Maria Victoria Colmenares Macia" w:date="2021-04-26T16:40:00Z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802"/>
    <w:multiLevelType w:val="multilevel"/>
    <w:tmpl w:val="952E7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2AB"/>
    <w:multiLevelType w:val="hybridMultilevel"/>
    <w:tmpl w:val="D710014C"/>
    <w:lvl w:ilvl="0" w:tplc="6D26C9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F50A3"/>
    <w:multiLevelType w:val="hybridMultilevel"/>
    <w:tmpl w:val="C5AAC6C2"/>
    <w:lvl w:ilvl="0" w:tplc="6D26C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8B8"/>
    <w:multiLevelType w:val="multilevel"/>
    <w:tmpl w:val="A6768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5"/>
    <w:rsid w:val="00052CB9"/>
    <w:rsid w:val="000F2132"/>
    <w:rsid w:val="00130587"/>
    <w:rsid w:val="00203EFC"/>
    <w:rsid w:val="00301BE4"/>
    <w:rsid w:val="00446B80"/>
    <w:rsid w:val="004778AA"/>
    <w:rsid w:val="0053482B"/>
    <w:rsid w:val="005D2B22"/>
    <w:rsid w:val="007077B9"/>
    <w:rsid w:val="00857D55"/>
    <w:rsid w:val="009A4EA1"/>
    <w:rsid w:val="00A11743"/>
    <w:rsid w:val="00A45F27"/>
    <w:rsid w:val="00CC64BC"/>
    <w:rsid w:val="00E43FE4"/>
    <w:rsid w:val="00E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E3C"/>
  <w15:chartTrackingRefBased/>
  <w15:docId w15:val="{B372B78F-BD98-4551-9166-E925047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7D55"/>
    <w:rPr>
      <w:b/>
      <w:bCs/>
    </w:rPr>
  </w:style>
  <w:style w:type="paragraph" w:styleId="Prrafodelista">
    <w:name w:val="List Paragraph"/>
    <w:basedOn w:val="Normal"/>
    <w:uiPriority w:val="34"/>
    <w:qFormat/>
    <w:rsid w:val="00857D5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45F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5F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5F2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45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8D1F-9C8B-4AD4-9308-2847E70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679</Words>
  <Characters>3862</Characters>
  <Application>Microsoft Office Word</Application>
  <DocSecurity>0</DocSecurity>
  <Lines>70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Maria Victoria Colmenares Macia</cp:lastModifiedBy>
  <cp:revision>3</cp:revision>
  <dcterms:created xsi:type="dcterms:W3CDTF">2021-04-26T19:44:00Z</dcterms:created>
  <dcterms:modified xsi:type="dcterms:W3CDTF">2021-04-26T20:40:00Z</dcterms:modified>
</cp:coreProperties>
</file>