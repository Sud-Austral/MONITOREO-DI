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17014" w14:textId="77777777" w:rsidR="005B07C3" w:rsidRPr="005B07C3" w:rsidRDefault="005B07C3" w:rsidP="005B07C3">
      <w:pPr>
        <w:jc w:val="center"/>
        <w:rPr>
          <w:b/>
          <w:bCs/>
          <w:u w:val="single"/>
        </w:rPr>
      </w:pPr>
      <w:r w:rsidRPr="005B07C3">
        <w:rPr>
          <w:b/>
          <w:bCs/>
          <w:u w:val="single"/>
        </w:rPr>
        <w:t>Día mundial del Paludismo</w:t>
      </w:r>
    </w:p>
    <w:p w14:paraId="26F58CEE" w14:textId="77777777" w:rsidR="005B07C3" w:rsidRDefault="005B07C3" w:rsidP="005B07C3"/>
    <w:p w14:paraId="7D023A7E" w14:textId="048BFAAF" w:rsidR="005B07C3" w:rsidRPr="0049775E" w:rsidRDefault="005B07C3" w:rsidP="005B07C3">
      <w:pPr>
        <w:rPr>
          <w:sz w:val="20"/>
          <w:szCs w:val="20"/>
        </w:rPr>
      </w:pPr>
      <w:r w:rsidRPr="0049775E">
        <w:rPr>
          <w:sz w:val="20"/>
          <w:szCs w:val="20"/>
        </w:rPr>
        <w:t xml:space="preserve">El día </w:t>
      </w:r>
      <w:hyperlink r:id="rId5" w:history="1">
        <w:r w:rsidRPr="007D1FA5">
          <w:rPr>
            <w:rStyle w:val="Hipervnculo"/>
            <w:sz w:val="20"/>
            <w:szCs w:val="20"/>
          </w:rPr>
          <w:t>25 de abril de cada año se celebra el Día Mundial del Paludismo</w:t>
        </w:r>
      </w:hyperlink>
      <w:r w:rsidRPr="0049775E">
        <w:rPr>
          <w:sz w:val="20"/>
          <w:szCs w:val="20"/>
        </w:rPr>
        <w:t>, también llamado Malaria, con el objetivo de poner de relieve la necesidad de invertir continuamente en la prevención y el control de la enfermedad.</w:t>
      </w:r>
      <w:r w:rsidR="0049775E">
        <w:rPr>
          <w:sz w:val="20"/>
          <w:szCs w:val="20"/>
        </w:rPr>
        <w:t xml:space="preserve"> Los </w:t>
      </w:r>
      <w:r w:rsidRPr="0049775E">
        <w:rPr>
          <w:sz w:val="20"/>
          <w:szCs w:val="20"/>
        </w:rPr>
        <w:t xml:space="preserve">Estados Miembros de la Organización Mundial de la Salud </w:t>
      </w:r>
      <w:r w:rsidR="0049775E">
        <w:rPr>
          <w:sz w:val="20"/>
          <w:szCs w:val="20"/>
        </w:rPr>
        <w:t xml:space="preserve">(OMS) </w:t>
      </w:r>
      <w:r w:rsidRPr="0049775E">
        <w:rPr>
          <w:sz w:val="20"/>
          <w:szCs w:val="20"/>
        </w:rPr>
        <w:t>declararon el Día Mundial del Paludismo para esta fecha</w:t>
      </w:r>
      <w:r w:rsidR="0049775E">
        <w:rPr>
          <w:sz w:val="20"/>
          <w:szCs w:val="20"/>
        </w:rPr>
        <w:t xml:space="preserve"> en el año 2007</w:t>
      </w:r>
      <w:r w:rsidRPr="0049775E">
        <w:rPr>
          <w:sz w:val="20"/>
          <w:szCs w:val="20"/>
        </w:rPr>
        <w:t>.</w:t>
      </w:r>
      <w:r w:rsidRPr="0049775E">
        <w:rPr>
          <w:sz w:val="20"/>
          <w:szCs w:val="20"/>
          <w:vertAlign w:val="superscript"/>
        </w:rPr>
        <w:t xml:space="preserve"> </w:t>
      </w:r>
    </w:p>
    <w:p w14:paraId="598AFB78" w14:textId="77777777" w:rsidR="005B07C3" w:rsidRPr="0049775E" w:rsidRDefault="005B07C3" w:rsidP="005B07C3">
      <w:pPr>
        <w:rPr>
          <w:sz w:val="20"/>
          <w:szCs w:val="20"/>
        </w:rPr>
      </w:pPr>
    </w:p>
    <w:p w14:paraId="43DE02A2" w14:textId="6691AAF8" w:rsidR="005B07C3" w:rsidRPr="0049775E" w:rsidRDefault="005B07C3" w:rsidP="005B07C3">
      <w:pPr>
        <w:rPr>
          <w:sz w:val="20"/>
          <w:szCs w:val="20"/>
          <w:vertAlign w:val="superscript"/>
        </w:rPr>
      </w:pPr>
      <w:r w:rsidRPr="0049775E">
        <w:rPr>
          <w:sz w:val="20"/>
          <w:szCs w:val="20"/>
        </w:rPr>
        <w:t xml:space="preserve">La OMS el año 2020 se une a la Alianza Roll Back Malaria (RBM – hacer retroceder la malaria) para acabar con el paludismo y para promover la campaña de base </w:t>
      </w:r>
      <w:hyperlink r:id="rId6" w:history="1">
        <w:r w:rsidRPr="006463E1">
          <w:rPr>
            <w:rStyle w:val="Hipervnculo"/>
            <w:sz w:val="20"/>
            <w:szCs w:val="20"/>
          </w:rPr>
          <w:t>«El paludismo cero empieza conmigo»,</w:t>
        </w:r>
      </w:hyperlink>
      <w:r w:rsidRPr="0049775E">
        <w:rPr>
          <w:sz w:val="20"/>
          <w:szCs w:val="20"/>
        </w:rPr>
        <w:t xml:space="preserve"> que tiene por fin mantener el paludismo o malaria como prioridad política destacada, movilizar recursos adicionales y empoderar a las comunidades para que se impliquen en la prevención y el tratamiento de esta enfermedad.</w:t>
      </w:r>
    </w:p>
    <w:p w14:paraId="7AA2FF7B" w14:textId="030724C9" w:rsidR="009E2896" w:rsidRPr="0049775E" w:rsidRDefault="009E2896">
      <w:pPr>
        <w:rPr>
          <w:sz w:val="20"/>
          <w:szCs w:val="20"/>
        </w:rPr>
      </w:pPr>
    </w:p>
    <w:p w14:paraId="55E30291" w14:textId="77777777" w:rsidR="005B07C3" w:rsidRPr="0049775E" w:rsidRDefault="005B07C3" w:rsidP="005B07C3">
      <w:pPr>
        <w:rPr>
          <w:sz w:val="20"/>
          <w:szCs w:val="20"/>
          <w:u w:val="single"/>
        </w:rPr>
      </w:pPr>
      <w:r w:rsidRPr="0049775E">
        <w:rPr>
          <w:sz w:val="20"/>
          <w:szCs w:val="20"/>
          <w:u w:val="single"/>
        </w:rPr>
        <w:t xml:space="preserve">¿Sabes que es el paludismo? </w:t>
      </w:r>
    </w:p>
    <w:p w14:paraId="00E65470" w14:textId="77777777" w:rsidR="005B07C3" w:rsidRPr="0049775E" w:rsidRDefault="005B07C3" w:rsidP="005B07C3">
      <w:pPr>
        <w:rPr>
          <w:sz w:val="20"/>
          <w:szCs w:val="20"/>
        </w:rPr>
      </w:pPr>
    </w:p>
    <w:p w14:paraId="1F420569" w14:textId="1684BD87" w:rsidR="005B07C3" w:rsidRPr="0049775E" w:rsidDel="00543C1C" w:rsidRDefault="00DC703B" w:rsidP="005B07C3">
      <w:pPr>
        <w:rPr>
          <w:del w:id="0" w:author="Maria Victoria Colmenares Macia" w:date="2021-04-20T16:13:00Z"/>
          <w:sz w:val="20"/>
          <w:szCs w:val="20"/>
          <w:vertAlign w:val="superscript"/>
        </w:rPr>
      </w:pPr>
      <w:ins w:id="1" w:author="Maria Victoria Colmenares Macia" w:date="2021-04-20T16:08:00Z">
        <w:r>
          <w:rPr>
            <w:sz w:val="20"/>
            <w:szCs w:val="20"/>
          </w:rPr>
          <w:fldChar w:fldCharType="begin"/>
        </w:r>
        <w:r>
          <w:rPr>
            <w:sz w:val="20"/>
            <w:szCs w:val="20"/>
          </w:rPr>
          <w:instrText xml:space="preserve"> HYPERLINK "https://www.who.int/es/news-room/fact-sheets/detail/malaria" </w:instrText>
        </w:r>
        <w:r>
          <w:rPr>
            <w:sz w:val="20"/>
            <w:szCs w:val="20"/>
          </w:rPr>
        </w:r>
        <w:r>
          <w:rPr>
            <w:sz w:val="20"/>
            <w:szCs w:val="20"/>
          </w:rPr>
          <w:fldChar w:fldCharType="separate"/>
        </w:r>
        <w:r w:rsidR="005B07C3" w:rsidRPr="00DC703B">
          <w:rPr>
            <w:rStyle w:val="Hipervnculo"/>
            <w:sz w:val="20"/>
            <w:szCs w:val="20"/>
          </w:rPr>
          <w:t>Según la OMS</w:t>
        </w:r>
        <w:r>
          <w:rPr>
            <w:sz w:val="20"/>
            <w:szCs w:val="20"/>
          </w:rPr>
          <w:fldChar w:fldCharType="end"/>
        </w:r>
      </w:ins>
      <w:r w:rsidR="005B07C3" w:rsidRPr="0049775E">
        <w:rPr>
          <w:sz w:val="20"/>
          <w:szCs w:val="20"/>
        </w:rPr>
        <w:t xml:space="preserve">, el paludismo o malaria es una enfermedad potencialmente mortal causada por parásitos del género </w:t>
      </w:r>
      <w:proofErr w:type="spellStart"/>
      <w:r w:rsidR="005B07C3" w:rsidRPr="0049775E">
        <w:rPr>
          <w:sz w:val="20"/>
          <w:szCs w:val="20"/>
        </w:rPr>
        <w:t>Plasmodium</w:t>
      </w:r>
      <w:proofErr w:type="spellEnd"/>
      <w:r w:rsidR="005B07C3" w:rsidRPr="0049775E">
        <w:rPr>
          <w:sz w:val="20"/>
          <w:szCs w:val="20"/>
        </w:rPr>
        <w:t xml:space="preserve"> que se transmiten al ser humano por la picadura de mosquitos hembra infectados del género </w:t>
      </w:r>
      <w:proofErr w:type="spellStart"/>
      <w:r w:rsidR="005B07C3" w:rsidRPr="0049775E">
        <w:rPr>
          <w:sz w:val="20"/>
          <w:szCs w:val="20"/>
        </w:rPr>
        <w:t>Anopheles</w:t>
      </w:r>
      <w:proofErr w:type="spellEnd"/>
      <w:r w:rsidR="005B07C3" w:rsidRPr="0049775E">
        <w:rPr>
          <w:sz w:val="20"/>
          <w:szCs w:val="20"/>
        </w:rPr>
        <w:t>. Se trata de una enfermedad prevenible y curable. Hay cinco especies de parásitos causantes del paludismo en el ser humano, aunque dos de ellas —</w:t>
      </w:r>
      <w:proofErr w:type="spellStart"/>
      <w:r w:rsidR="005B07C3" w:rsidRPr="0049775E">
        <w:rPr>
          <w:sz w:val="20"/>
          <w:szCs w:val="20"/>
        </w:rPr>
        <w:t>Plasmodium</w:t>
      </w:r>
      <w:proofErr w:type="spellEnd"/>
      <w:r w:rsidR="005B07C3" w:rsidRPr="0049775E">
        <w:rPr>
          <w:sz w:val="20"/>
          <w:szCs w:val="20"/>
        </w:rPr>
        <w:t xml:space="preserve"> </w:t>
      </w:r>
      <w:proofErr w:type="spellStart"/>
      <w:r w:rsidR="005B07C3" w:rsidRPr="0049775E">
        <w:rPr>
          <w:sz w:val="20"/>
          <w:szCs w:val="20"/>
        </w:rPr>
        <w:t>falciparum</w:t>
      </w:r>
      <w:proofErr w:type="spellEnd"/>
      <w:r w:rsidR="005B07C3" w:rsidRPr="0049775E">
        <w:rPr>
          <w:sz w:val="20"/>
          <w:szCs w:val="20"/>
        </w:rPr>
        <w:t xml:space="preserve"> y </w:t>
      </w:r>
      <w:proofErr w:type="spellStart"/>
      <w:r w:rsidR="005B07C3" w:rsidRPr="0049775E">
        <w:rPr>
          <w:sz w:val="20"/>
          <w:szCs w:val="20"/>
        </w:rPr>
        <w:t>Plasmodium</w:t>
      </w:r>
      <w:proofErr w:type="spellEnd"/>
      <w:r w:rsidR="005B07C3" w:rsidRPr="0049775E">
        <w:rPr>
          <w:sz w:val="20"/>
          <w:szCs w:val="20"/>
        </w:rPr>
        <w:t xml:space="preserve"> </w:t>
      </w:r>
      <w:proofErr w:type="spellStart"/>
      <w:r w:rsidR="005B07C3" w:rsidRPr="0049775E">
        <w:rPr>
          <w:sz w:val="20"/>
          <w:szCs w:val="20"/>
        </w:rPr>
        <w:t>vivax</w:t>
      </w:r>
      <w:proofErr w:type="spellEnd"/>
      <w:r w:rsidR="005B07C3" w:rsidRPr="0049775E">
        <w:rPr>
          <w:sz w:val="20"/>
          <w:szCs w:val="20"/>
        </w:rPr>
        <w:t>— son las más peligrosas. El primer parásito</w:t>
      </w:r>
      <w:ins w:id="2" w:author="Maria Victoria Colmenares Macia" w:date="2021-04-20T16:12:00Z">
        <w:r w:rsidR="00543C1C">
          <w:rPr>
            <w:sz w:val="20"/>
            <w:szCs w:val="20"/>
          </w:rPr>
          <w:t xml:space="preserve">, para el año 2018 fue </w:t>
        </w:r>
      </w:ins>
      <w:del w:id="3" w:author="Maria Victoria Colmenares Macia" w:date="2021-04-20T16:12:00Z">
        <w:r w:rsidR="005B07C3" w:rsidRPr="0049775E" w:rsidDel="00543C1C">
          <w:rPr>
            <w:sz w:val="20"/>
            <w:szCs w:val="20"/>
          </w:rPr>
          <w:delText xml:space="preserve"> es </w:delText>
        </w:r>
      </w:del>
      <w:r w:rsidR="005B07C3" w:rsidRPr="0049775E">
        <w:rPr>
          <w:sz w:val="20"/>
          <w:szCs w:val="20"/>
        </w:rPr>
        <w:t xml:space="preserve">el causante del </w:t>
      </w:r>
      <w:ins w:id="4" w:author="Maria Victoria Colmenares Macia" w:date="2021-04-20T16:12:00Z">
        <w:r w:rsidR="00543C1C">
          <w:rPr>
            <w:sz w:val="20"/>
            <w:szCs w:val="20"/>
          </w:rPr>
          <w:t xml:space="preserve">99,7% de </w:t>
        </w:r>
      </w:ins>
      <w:r w:rsidR="005B07C3" w:rsidRPr="0049775E">
        <w:rPr>
          <w:sz w:val="20"/>
          <w:szCs w:val="20"/>
        </w:rPr>
        <w:t xml:space="preserve">paludismo más prevalente en el continente africano y el responsable de la mayoría de las muertes por el paludismo en el mundo; el segundo es el parásito dominante en la mayoría </w:t>
      </w:r>
      <w:ins w:id="5" w:author="Maria Victoria Colmenares Macia" w:date="2021-04-20T16:13:00Z">
        <w:r w:rsidR="00543C1C">
          <w:rPr>
            <w:sz w:val="20"/>
            <w:szCs w:val="20"/>
          </w:rPr>
          <w:t>de los países del continente americano</w:t>
        </w:r>
      </w:ins>
      <w:del w:id="6" w:author="Maria Victoria Colmenares Macia" w:date="2021-04-20T16:13:00Z">
        <w:r w:rsidR="005B07C3" w:rsidRPr="0049775E" w:rsidDel="00543C1C">
          <w:rPr>
            <w:sz w:val="20"/>
            <w:szCs w:val="20"/>
          </w:rPr>
          <w:delText>de los países fuera del África subsahariana</w:delText>
        </w:r>
      </w:del>
      <w:r w:rsidR="005B07C3" w:rsidRPr="0049775E">
        <w:rPr>
          <w:sz w:val="20"/>
          <w:szCs w:val="20"/>
        </w:rPr>
        <w:t xml:space="preserve">. </w:t>
      </w:r>
      <w:del w:id="7" w:author="Maria Victoria Colmenares Macia" w:date="2021-04-20T16:13:00Z">
        <w:r w:rsidR="005B07C3" w:rsidRPr="0049775E" w:rsidDel="00543C1C">
          <w:rPr>
            <w:sz w:val="20"/>
            <w:szCs w:val="20"/>
            <w:vertAlign w:val="superscript"/>
          </w:rPr>
          <w:delText>(</w:delText>
        </w:r>
        <w:r w:rsidR="00657D00" w:rsidRPr="0049775E" w:rsidDel="00543C1C">
          <w:rPr>
            <w:sz w:val="20"/>
            <w:szCs w:val="20"/>
            <w:vertAlign w:val="superscript"/>
          </w:rPr>
          <w:delText>3</w:delText>
        </w:r>
        <w:r w:rsidR="005B07C3" w:rsidRPr="0049775E" w:rsidDel="00543C1C">
          <w:rPr>
            <w:sz w:val="20"/>
            <w:szCs w:val="20"/>
            <w:vertAlign w:val="superscript"/>
          </w:rPr>
          <w:delText>)</w:delText>
        </w:r>
      </w:del>
    </w:p>
    <w:p w14:paraId="42D653E1" w14:textId="35AAA30D" w:rsidR="005B07C3" w:rsidRDefault="005B07C3" w:rsidP="005B07C3">
      <w:pPr>
        <w:rPr>
          <w:ins w:id="8" w:author="Maria Victoria Colmenares Macia" w:date="2021-04-20T16:13:00Z"/>
          <w:sz w:val="20"/>
          <w:szCs w:val="20"/>
          <w:vertAlign w:val="superscript"/>
        </w:rPr>
      </w:pPr>
    </w:p>
    <w:p w14:paraId="6E3DFD57" w14:textId="77777777" w:rsidR="00543C1C" w:rsidRPr="0049775E" w:rsidRDefault="00543C1C" w:rsidP="005B07C3">
      <w:pPr>
        <w:rPr>
          <w:sz w:val="20"/>
          <w:szCs w:val="20"/>
          <w:vertAlign w:val="superscript"/>
        </w:rPr>
      </w:pPr>
    </w:p>
    <w:p w14:paraId="335CAFB3" w14:textId="1C40B90E" w:rsidR="005B07C3" w:rsidRPr="0049775E" w:rsidRDefault="005B07C3" w:rsidP="005B07C3">
      <w:pPr>
        <w:rPr>
          <w:sz w:val="20"/>
          <w:szCs w:val="20"/>
        </w:rPr>
      </w:pPr>
      <w:r w:rsidRPr="0049775E">
        <w:rPr>
          <w:sz w:val="20"/>
          <w:szCs w:val="20"/>
        </w:rPr>
        <w:t xml:space="preserve">Los síntomas del paludismo son muy variados, </w:t>
      </w:r>
      <w:ins w:id="9" w:author="Maria Victoria Colmenares Macia" w:date="2021-04-20T16:35:00Z">
        <w:r w:rsidR="00705814">
          <w:rPr>
            <w:sz w:val="20"/>
            <w:szCs w:val="20"/>
          </w:rPr>
          <w:t xml:space="preserve">y </w:t>
        </w:r>
      </w:ins>
      <w:ins w:id="10" w:author="Maria Victoria Colmenares Macia" w:date="2021-04-20T16:39:00Z">
        <w:r w:rsidR="00F86307">
          <w:rPr>
            <w:sz w:val="20"/>
            <w:szCs w:val="20"/>
          </w:rPr>
          <w:fldChar w:fldCharType="begin"/>
        </w:r>
        <w:r w:rsidR="00F86307">
          <w:rPr>
            <w:sz w:val="20"/>
            <w:szCs w:val="20"/>
          </w:rPr>
          <w:instrText xml:space="preserve"> HYPERLINK "https://www.minsal.cl/wp-content/uploads/2016/09/Orientaciones-t%c3%a9cnicas-para-el-diagn%c3%b3stico-y-tratamiento-de-la-Malaria-en-Chile-2015.pdf" </w:instrText>
        </w:r>
        <w:r w:rsidR="00F86307">
          <w:rPr>
            <w:sz w:val="20"/>
            <w:szCs w:val="20"/>
          </w:rPr>
        </w:r>
        <w:r w:rsidR="00F86307">
          <w:rPr>
            <w:sz w:val="20"/>
            <w:szCs w:val="20"/>
          </w:rPr>
          <w:fldChar w:fldCharType="separate"/>
        </w:r>
        <w:r w:rsidR="00705814" w:rsidRPr="00F86307">
          <w:rPr>
            <w:rStyle w:val="Hipervnculo"/>
            <w:sz w:val="20"/>
            <w:szCs w:val="20"/>
          </w:rPr>
          <w:t>depende</w:t>
        </w:r>
        <w:r w:rsidR="00F86307">
          <w:rPr>
            <w:sz w:val="20"/>
            <w:szCs w:val="20"/>
          </w:rPr>
          <w:fldChar w:fldCharType="end"/>
        </w:r>
      </w:ins>
      <w:ins w:id="11" w:author="Maria Victoria Colmenares Macia" w:date="2021-04-20T16:35:00Z">
        <w:r w:rsidR="00705814">
          <w:rPr>
            <w:sz w:val="20"/>
            <w:szCs w:val="20"/>
          </w:rPr>
          <w:t xml:space="preserve"> de </w:t>
        </w:r>
      </w:ins>
      <w:ins w:id="12" w:author="Maria Victoria Colmenares Macia" w:date="2021-04-20T16:36:00Z">
        <w:r w:rsidR="00705814">
          <w:rPr>
            <w:sz w:val="20"/>
            <w:szCs w:val="20"/>
          </w:rPr>
          <w:t>la carga parasitaria, la inmunidad de la</w:t>
        </w:r>
      </w:ins>
      <w:ins w:id="13" w:author="Maria Victoria Colmenares Macia" w:date="2021-04-20T16:39:00Z">
        <w:r w:rsidR="00F86307">
          <w:rPr>
            <w:sz w:val="20"/>
            <w:szCs w:val="20"/>
          </w:rPr>
          <w:t xml:space="preserve"> </w:t>
        </w:r>
      </w:ins>
      <w:ins w:id="14" w:author="Maria Victoria Colmenares Macia" w:date="2021-04-20T16:36:00Z">
        <w:r w:rsidR="00705814">
          <w:rPr>
            <w:sz w:val="20"/>
            <w:szCs w:val="20"/>
          </w:rPr>
          <w:t>perso</w:t>
        </w:r>
      </w:ins>
      <w:ins w:id="15" w:author="Maria Victoria Colmenares Macia" w:date="2021-04-20T16:37:00Z">
        <w:r w:rsidR="00705814">
          <w:rPr>
            <w:sz w:val="20"/>
            <w:szCs w:val="20"/>
          </w:rPr>
          <w:t xml:space="preserve">na, entre otros factores. Según la </w:t>
        </w:r>
      </w:ins>
      <w:ins w:id="16" w:author="Maria Victoria Colmenares Macia" w:date="2021-04-20T16:42:00Z">
        <w:r w:rsidR="00F86307">
          <w:rPr>
            <w:sz w:val="20"/>
            <w:szCs w:val="20"/>
          </w:rPr>
          <w:fldChar w:fldCharType="begin"/>
        </w:r>
        <w:r w:rsidR="00F86307">
          <w:rPr>
            <w:sz w:val="20"/>
            <w:szCs w:val="20"/>
          </w:rPr>
          <w:instrText xml:space="preserve"> HYPERLINK "https://www.who.int/es/news-room/fact-sheets/detail/malaria" </w:instrText>
        </w:r>
        <w:r w:rsidR="00F86307">
          <w:rPr>
            <w:sz w:val="20"/>
            <w:szCs w:val="20"/>
          </w:rPr>
        </w:r>
        <w:r w:rsidR="00F86307">
          <w:rPr>
            <w:sz w:val="20"/>
            <w:szCs w:val="20"/>
          </w:rPr>
          <w:fldChar w:fldCharType="separate"/>
        </w:r>
        <w:r w:rsidR="00705814" w:rsidRPr="00F86307">
          <w:rPr>
            <w:rStyle w:val="Hipervnculo"/>
            <w:sz w:val="20"/>
            <w:szCs w:val="20"/>
          </w:rPr>
          <w:t>OMS</w:t>
        </w:r>
        <w:r w:rsidR="00F86307">
          <w:rPr>
            <w:sz w:val="20"/>
            <w:szCs w:val="20"/>
          </w:rPr>
          <w:fldChar w:fldCharType="end"/>
        </w:r>
      </w:ins>
      <w:ins w:id="17" w:author="Maria Victoria Colmenares Macia" w:date="2021-04-20T16:37:00Z">
        <w:r w:rsidR="00705814">
          <w:rPr>
            <w:sz w:val="20"/>
            <w:szCs w:val="20"/>
          </w:rPr>
          <w:t xml:space="preserve">, </w:t>
        </w:r>
      </w:ins>
      <w:ins w:id="18" w:author="Maria Victoria Colmenares Macia" w:date="2021-04-20T16:42:00Z">
        <w:r w:rsidR="00F86307">
          <w:rPr>
            <w:sz w:val="20"/>
            <w:szCs w:val="20"/>
          </w:rPr>
          <w:t>en una persona no inmune</w:t>
        </w:r>
      </w:ins>
      <w:ins w:id="19" w:author="Maria Victoria Colmenares Macia" w:date="2021-04-20T16:37:00Z">
        <w:r w:rsidR="00705814">
          <w:rPr>
            <w:sz w:val="20"/>
            <w:szCs w:val="20"/>
          </w:rPr>
          <w:t xml:space="preserve"> dura de 10 a 15 día</w:t>
        </w:r>
      </w:ins>
      <w:ins w:id="20" w:author="Maria Victoria Colmenares Macia" w:date="2021-04-20T16:43:00Z">
        <w:r w:rsidR="00F86307">
          <w:rPr>
            <w:sz w:val="20"/>
            <w:szCs w:val="20"/>
          </w:rPr>
          <w:t>s</w:t>
        </w:r>
      </w:ins>
      <w:ins w:id="21" w:author="Maria Victoria Colmenares Macia" w:date="2021-04-20T16:37:00Z">
        <w:r w:rsidR="00705814">
          <w:rPr>
            <w:sz w:val="20"/>
            <w:szCs w:val="20"/>
          </w:rPr>
          <w:t xml:space="preserve"> de</w:t>
        </w:r>
      </w:ins>
      <w:ins w:id="22" w:author="Maria Victoria Colmenares Macia" w:date="2021-04-20T16:38:00Z">
        <w:r w:rsidR="00F86307">
          <w:rPr>
            <w:sz w:val="20"/>
            <w:szCs w:val="20"/>
          </w:rPr>
          <w:t xml:space="preserve">sde la picadura del mosquito en aparecer los síntomas que, entre los más frecuentes se encuentran </w:t>
        </w:r>
      </w:ins>
      <w:del w:id="23" w:author="Maria Victoria Colmenares Macia" w:date="2021-04-20T16:38:00Z">
        <w:r w:rsidRPr="0049775E" w:rsidDel="00F86307">
          <w:rPr>
            <w:sz w:val="20"/>
            <w:szCs w:val="20"/>
          </w:rPr>
          <w:delText xml:space="preserve">empezando con </w:delText>
        </w:r>
      </w:del>
      <w:ins w:id="24" w:author="Maria Victoria Colmenares Macia" w:date="2021-04-20T16:38:00Z">
        <w:r w:rsidR="00F86307">
          <w:rPr>
            <w:sz w:val="20"/>
            <w:szCs w:val="20"/>
          </w:rPr>
          <w:t xml:space="preserve">la </w:t>
        </w:r>
      </w:ins>
      <w:r w:rsidRPr="0049775E">
        <w:rPr>
          <w:sz w:val="20"/>
          <w:szCs w:val="20"/>
        </w:rPr>
        <w:t>fiebre, escalofríos, sudoración y dolor de cabeza.</w:t>
      </w:r>
      <w:ins w:id="25" w:author="Maria Victoria Colmenares Macia" w:date="2021-04-20T16:43:00Z">
        <w:r w:rsidR="00F86307">
          <w:rPr>
            <w:sz w:val="20"/>
            <w:szCs w:val="20"/>
          </w:rPr>
          <w:t xml:space="preserve"> En niños, el paludismo suele manifestarse con anemia </w:t>
        </w:r>
      </w:ins>
      <w:ins w:id="26" w:author="Maria Victoria Colmenares Macia" w:date="2021-04-20T16:44:00Z">
        <w:r w:rsidR="00F86307">
          <w:rPr>
            <w:sz w:val="20"/>
            <w:szCs w:val="20"/>
          </w:rPr>
          <w:t>grave, s</w:t>
        </w:r>
        <w:r w:rsidR="00F86307" w:rsidRPr="00F86307">
          <w:rPr>
            <w:sz w:val="20"/>
            <w:szCs w:val="20"/>
          </w:rPr>
          <w:t>ufrimiento respiratorio relacionado con la acidosis metabólica o paludismo cerebral</w:t>
        </w:r>
        <w:r w:rsidR="00F86307">
          <w:rPr>
            <w:sz w:val="20"/>
            <w:szCs w:val="20"/>
          </w:rPr>
          <w:t>.</w:t>
        </w:r>
      </w:ins>
      <w:r w:rsidRPr="0049775E">
        <w:rPr>
          <w:sz w:val="20"/>
          <w:szCs w:val="20"/>
        </w:rPr>
        <w:t xml:space="preserve"> </w:t>
      </w:r>
      <w:commentRangeStart w:id="27"/>
      <w:r w:rsidRPr="0049775E">
        <w:rPr>
          <w:sz w:val="20"/>
          <w:szCs w:val="20"/>
        </w:rPr>
        <w:t xml:space="preserve">Además, se puede presentar náuseas, vómitos, tos, heces con sangre, dolores musculares, ictericia, defectos de la coagulación sanguínea, shock, insuficiencia renal o hepática, trastornos del sistema nervioso central y coma. La fiebre y los escalofríos son síntomas cíclicos, repitiéndose cada dos o tres días. </w:t>
      </w:r>
      <w:commentRangeEnd w:id="27"/>
      <w:r w:rsidR="00F86307">
        <w:rPr>
          <w:rStyle w:val="Refdecomentario"/>
        </w:rPr>
        <w:commentReference w:id="27"/>
      </w:r>
    </w:p>
    <w:p w14:paraId="05CD36CE" w14:textId="77777777" w:rsidR="005B07C3" w:rsidRPr="0049775E" w:rsidRDefault="005B07C3" w:rsidP="005B07C3">
      <w:pPr>
        <w:rPr>
          <w:sz w:val="20"/>
          <w:szCs w:val="20"/>
        </w:rPr>
      </w:pPr>
    </w:p>
    <w:p w14:paraId="2CBC28F8" w14:textId="31C38848" w:rsidR="005B07C3" w:rsidRPr="0049775E" w:rsidRDefault="005B07C3" w:rsidP="005B07C3">
      <w:pPr>
        <w:rPr>
          <w:sz w:val="20"/>
          <w:szCs w:val="20"/>
          <w:vertAlign w:val="superscript"/>
        </w:rPr>
      </w:pPr>
      <w:r w:rsidRPr="0049775E">
        <w:rPr>
          <w:sz w:val="20"/>
          <w:szCs w:val="20"/>
        </w:rPr>
        <w:t xml:space="preserve">En regiones donde la malaria es altamente endémica, las personas se infectan tan a menudo que desarrollan la inmunidad adquirida, es decir, son portadores más o </w:t>
      </w:r>
      <w:ins w:id="28" w:author="Maria Victoria Colmenares Macia" w:date="2021-04-20T16:46:00Z">
        <w:r w:rsidR="00F86307">
          <w:rPr>
            <w:sz w:val="20"/>
            <w:szCs w:val="20"/>
          </w:rPr>
          <w:fldChar w:fldCharType="begin"/>
        </w:r>
        <w:r w:rsidR="00F86307">
          <w:rPr>
            <w:sz w:val="20"/>
            <w:szCs w:val="20"/>
          </w:rPr>
          <w:instrText xml:space="preserve"> HYPERLINK "https://www.who.int/es/news-room/fact-sheets/detail/malaria" </w:instrText>
        </w:r>
        <w:r w:rsidR="00F86307">
          <w:rPr>
            <w:sz w:val="20"/>
            <w:szCs w:val="20"/>
          </w:rPr>
        </w:r>
        <w:r w:rsidR="00F86307">
          <w:rPr>
            <w:sz w:val="20"/>
            <w:szCs w:val="20"/>
          </w:rPr>
          <w:fldChar w:fldCharType="separate"/>
        </w:r>
        <w:r w:rsidRPr="00F86307">
          <w:rPr>
            <w:rStyle w:val="Hipervnculo"/>
            <w:sz w:val="20"/>
            <w:szCs w:val="20"/>
          </w:rPr>
          <w:t>menos asintomáticos del parásito</w:t>
        </w:r>
        <w:r w:rsidR="00F86307">
          <w:rPr>
            <w:sz w:val="20"/>
            <w:szCs w:val="20"/>
          </w:rPr>
          <w:fldChar w:fldCharType="end"/>
        </w:r>
      </w:ins>
      <w:r w:rsidRPr="0049775E">
        <w:rPr>
          <w:sz w:val="20"/>
          <w:szCs w:val="20"/>
        </w:rPr>
        <w:t xml:space="preserve">, por esto es </w:t>
      </w:r>
      <w:proofErr w:type="gramStart"/>
      <w:r w:rsidRPr="0049775E">
        <w:rPr>
          <w:sz w:val="20"/>
          <w:szCs w:val="20"/>
        </w:rPr>
        <w:t>que</w:t>
      </w:r>
      <w:proofErr w:type="gramEnd"/>
      <w:r w:rsidRPr="0049775E">
        <w:rPr>
          <w:sz w:val="20"/>
          <w:szCs w:val="20"/>
        </w:rPr>
        <w:t xml:space="preserve"> los viajeros presentan síntomas más graves que la población local. </w:t>
      </w:r>
      <w:del w:id="29" w:author="Maria Victoria Colmenares Macia" w:date="2021-04-20T16:49:00Z">
        <w:r w:rsidRPr="0049775E" w:rsidDel="003B7B0E">
          <w:rPr>
            <w:sz w:val="20"/>
            <w:szCs w:val="20"/>
          </w:rPr>
          <w:delText>El viajero que presente fiebre en los tres meses siguientes a la exposición se considera una urgencia por la posibilidad de presentar malaria.</w:delText>
        </w:r>
      </w:del>
      <w:del w:id="30" w:author="Maria Victoria Colmenares Macia" w:date="2021-04-20T16:47:00Z">
        <w:r w:rsidRPr="0049775E" w:rsidDel="00F86307">
          <w:rPr>
            <w:sz w:val="20"/>
            <w:szCs w:val="20"/>
            <w:vertAlign w:val="superscript"/>
          </w:rPr>
          <w:delText xml:space="preserve"> (</w:delText>
        </w:r>
        <w:r w:rsidR="00657D00" w:rsidRPr="0049775E" w:rsidDel="00F86307">
          <w:rPr>
            <w:sz w:val="20"/>
            <w:szCs w:val="20"/>
            <w:vertAlign w:val="superscript"/>
          </w:rPr>
          <w:delText>4</w:delText>
        </w:r>
        <w:r w:rsidRPr="0049775E" w:rsidDel="00F86307">
          <w:rPr>
            <w:sz w:val="20"/>
            <w:szCs w:val="20"/>
            <w:vertAlign w:val="superscript"/>
          </w:rPr>
          <w:delText>)</w:delText>
        </w:r>
      </w:del>
    </w:p>
    <w:p w14:paraId="4CD76CD7" w14:textId="77777777" w:rsidR="008B5FE5" w:rsidRPr="0049775E" w:rsidRDefault="008B5FE5" w:rsidP="005B07C3">
      <w:pPr>
        <w:rPr>
          <w:sz w:val="20"/>
          <w:szCs w:val="20"/>
          <w:vertAlign w:val="superscript"/>
        </w:rPr>
      </w:pPr>
    </w:p>
    <w:p w14:paraId="441AE96B" w14:textId="0168AE8E" w:rsidR="005B07C3" w:rsidRPr="0049775E" w:rsidRDefault="005B07C3">
      <w:pPr>
        <w:rPr>
          <w:sz w:val="20"/>
          <w:szCs w:val="20"/>
        </w:rPr>
      </w:pPr>
    </w:p>
    <w:p w14:paraId="27FD2526" w14:textId="73A96CEB" w:rsidR="005B07C3" w:rsidRPr="0049775E" w:rsidRDefault="00F47775">
      <w:pPr>
        <w:rPr>
          <w:sz w:val="20"/>
          <w:szCs w:val="20"/>
          <w:u w:val="single"/>
        </w:rPr>
      </w:pPr>
      <w:r>
        <w:rPr>
          <w:sz w:val="20"/>
          <w:szCs w:val="20"/>
          <w:u w:val="single"/>
        </w:rPr>
        <w:t>Paludismo en América y Chile</w:t>
      </w:r>
    </w:p>
    <w:p w14:paraId="2B1A664C" w14:textId="657D404A" w:rsidR="005B07C3" w:rsidRPr="0049775E" w:rsidRDefault="005B07C3">
      <w:pPr>
        <w:rPr>
          <w:sz w:val="20"/>
          <w:szCs w:val="20"/>
        </w:rPr>
      </w:pPr>
    </w:p>
    <w:p w14:paraId="6A5F405D" w14:textId="11EE9DE2" w:rsidR="008B5FE5" w:rsidRPr="0049775E" w:rsidRDefault="005575D7" w:rsidP="008B5FE5">
      <w:pPr>
        <w:rPr>
          <w:sz w:val="20"/>
          <w:szCs w:val="20"/>
        </w:rPr>
      </w:pPr>
      <w:ins w:id="31" w:author="Maria Victoria Colmenares Macia" w:date="2021-04-20T16:50:00Z">
        <w:r>
          <w:rPr>
            <w:sz w:val="20"/>
            <w:szCs w:val="20"/>
          </w:rPr>
          <w:fldChar w:fldCharType="begin"/>
        </w:r>
        <w:r>
          <w:rPr>
            <w:sz w:val="20"/>
            <w:szCs w:val="20"/>
          </w:rPr>
          <w:instrText xml:space="preserve"> HYPERLINK "http://www.malaria.com/questions/malaria-distribution-countries" </w:instrText>
        </w:r>
        <w:r>
          <w:rPr>
            <w:sz w:val="20"/>
            <w:szCs w:val="20"/>
          </w:rPr>
        </w:r>
        <w:r>
          <w:rPr>
            <w:sz w:val="20"/>
            <w:szCs w:val="20"/>
          </w:rPr>
          <w:fldChar w:fldCharType="separate"/>
        </w:r>
        <w:r w:rsidR="008B5FE5" w:rsidRPr="005575D7">
          <w:rPr>
            <w:rStyle w:val="Hipervnculo"/>
            <w:sz w:val="20"/>
            <w:szCs w:val="20"/>
          </w:rPr>
          <w:t>La malaria</w:t>
        </w:r>
        <w:r>
          <w:rPr>
            <w:sz w:val="20"/>
            <w:szCs w:val="20"/>
          </w:rPr>
          <w:fldChar w:fldCharType="end"/>
        </w:r>
      </w:ins>
      <w:r w:rsidR="008B5FE5" w:rsidRPr="0049775E">
        <w:rPr>
          <w:sz w:val="20"/>
          <w:szCs w:val="20"/>
        </w:rPr>
        <w:t xml:space="preserve"> se encuentra en todos los continentes del mundo excepto en la Antártida. Las áreas más altas del mundo de prevalencia y transmisión de malaria se encuentran en África subsahariana, seguida de India, el sudeste de Asia (especialmente las islas del Indo-Pacífico, como </w:t>
      </w:r>
      <w:proofErr w:type="spellStart"/>
      <w:r w:rsidR="008B5FE5" w:rsidRPr="0049775E">
        <w:rPr>
          <w:sz w:val="20"/>
          <w:szCs w:val="20"/>
        </w:rPr>
        <w:t>Papua</w:t>
      </w:r>
      <w:proofErr w:type="spellEnd"/>
      <w:r w:rsidR="008B5FE5" w:rsidRPr="0049775E">
        <w:rPr>
          <w:sz w:val="20"/>
          <w:szCs w:val="20"/>
        </w:rPr>
        <w:t xml:space="preserve"> Nueva Guinea) y partes de América Central y el norte de América del Sur.</w:t>
      </w:r>
      <w:r w:rsidR="008B5FE5" w:rsidRPr="0049775E">
        <w:rPr>
          <w:sz w:val="20"/>
          <w:szCs w:val="20"/>
          <w:vertAlign w:val="superscript"/>
        </w:rPr>
        <w:t xml:space="preserve"> </w:t>
      </w:r>
      <w:del w:id="32" w:author="Maria Victoria Colmenares Macia" w:date="2021-04-20T16:51:00Z">
        <w:r w:rsidR="008B5FE5" w:rsidRPr="0049775E" w:rsidDel="005575D7">
          <w:rPr>
            <w:sz w:val="20"/>
            <w:szCs w:val="20"/>
            <w:vertAlign w:val="superscript"/>
          </w:rPr>
          <w:delText>(</w:delText>
        </w:r>
        <w:r w:rsidR="00657D00" w:rsidRPr="0049775E" w:rsidDel="005575D7">
          <w:rPr>
            <w:sz w:val="20"/>
            <w:szCs w:val="20"/>
            <w:vertAlign w:val="superscript"/>
          </w:rPr>
          <w:delText>5</w:delText>
        </w:r>
        <w:r w:rsidR="008B5FE5" w:rsidRPr="0049775E" w:rsidDel="005575D7">
          <w:rPr>
            <w:sz w:val="20"/>
            <w:szCs w:val="20"/>
            <w:vertAlign w:val="superscript"/>
          </w:rPr>
          <w:delText>)</w:delText>
        </w:r>
      </w:del>
    </w:p>
    <w:p w14:paraId="0A4DF0C9" w14:textId="77777777" w:rsidR="008B5FE5" w:rsidRPr="0049775E" w:rsidRDefault="008B5FE5">
      <w:pPr>
        <w:rPr>
          <w:sz w:val="20"/>
          <w:szCs w:val="20"/>
        </w:rPr>
      </w:pPr>
    </w:p>
    <w:p w14:paraId="0300A410" w14:textId="5D375730" w:rsidR="008B5FE5" w:rsidRPr="0049775E" w:rsidRDefault="008B5FE5" w:rsidP="008B5FE5">
      <w:pPr>
        <w:rPr>
          <w:sz w:val="20"/>
          <w:szCs w:val="20"/>
        </w:rPr>
      </w:pPr>
      <w:commentRangeStart w:id="33"/>
      <w:r w:rsidRPr="0049775E">
        <w:rPr>
          <w:sz w:val="20"/>
          <w:szCs w:val="20"/>
        </w:rPr>
        <w:t>Después de una tendencia sostenida hacia la reducción de la malaria desde 2005 a 2014, en los últimos años la Región de las Américas experimentó un incremento en el número total de casos debido al aumento de los casos, desde 2015, en la República Bolivariana de Venezuela y al incremento de la transmisión en áreas endémicas de países como Brasil, Colombia, Guyana, Nicaragua y Panamá y brotes en países que están avanzando hacia la eliminación (Costa Rica, República Dominicana y Ecuador).</w:t>
      </w:r>
      <w:commentRangeEnd w:id="33"/>
      <w:r w:rsidR="00E745D4">
        <w:rPr>
          <w:rStyle w:val="Refdecomentario"/>
        </w:rPr>
        <w:commentReference w:id="33"/>
      </w:r>
    </w:p>
    <w:p w14:paraId="2F18A23B" w14:textId="13AE8E43" w:rsidR="008B5FE5" w:rsidRDefault="008B5FE5" w:rsidP="008B5FE5">
      <w:pPr>
        <w:rPr>
          <w:ins w:id="34" w:author="Maria Victoria Colmenares Macia" w:date="2021-04-20T17:04:00Z"/>
          <w:sz w:val="20"/>
          <w:szCs w:val="20"/>
        </w:rPr>
      </w:pPr>
    </w:p>
    <w:p w14:paraId="2A946CFE" w14:textId="43D8A6D2" w:rsidR="00E745D4" w:rsidRPr="0049775E" w:rsidRDefault="00E745D4" w:rsidP="008B5FE5">
      <w:pPr>
        <w:rPr>
          <w:sz w:val="20"/>
          <w:szCs w:val="20"/>
        </w:rPr>
      </w:pPr>
      <w:ins w:id="35" w:author="Maria Victoria Colmenares Macia" w:date="2021-04-20T17:09:00Z">
        <w:r>
          <w:rPr>
            <w:sz w:val="20"/>
            <w:szCs w:val="20"/>
          </w:rPr>
          <w:t xml:space="preserve">En </w:t>
        </w:r>
      </w:ins>
      <w:ins w:id="36" w:author="Maria Victoria Colmenares Macia" w:date="2021-04-20T17:16:00Z">
        <w:r w:rsidR="004C544D">
          <w:rPr>
            <w:sz w:val="20"/>
            <w:szCs w:val="20"/>
          </w:rPr>
          <w:fldChar w:fldCharType="begin"/>
        </w:r>
        <w:r w:rsidR="004C544D">
          <w:rPr>
            <w:sz w:val="20"/>
            <w:szCs w:val="20"/>
          </w:rPr>
          <w:instrText xml:space="preserve"> HYPERLINK "https://www.paho.org/hq/index.php?option=com_docman&amp;view=download&amp;category_slug=datos-estadisticos-mapas-8110&amp;alias=45343-situacion-malaria-region-americas-2000-2016-343&amp;Itemid=270&amp;lang=es" </w:instrText>
        </w:r>
        <w:r w:rsidR="004C544D">
          <w:rPr>
            <w:sz w:val="20"/>
            <w:szCs w:val="20"/>
          </w:rPr>
        </w:r>
        <w:r w:rsidR="004C544D">
          <w:rPr>
            <w:sz w:val="20"/>
            <w:szCs w:val="20"/>
          </w:rPr>
          <w:fldChar w:fldCharType="separate"/>
        </w:r>
        <w:r w:rsidRPr="004C544D">
          <w:rPr>
            <w:rStyle w:val="Hipervnculo"/>
            <w:sz w:val="20"/>
            <w:szCs w:val="20"/>
          </w:rPr>
          <w:t>los países del continente americano</w:t>
        </w:r>
        <w:r w:rsidR="004C544D">
          <w:rPr>
            <w:sz w:val="20"/>
            <w:szCs w:val="20"/>
          </w:rPr>
          <w:fldChar w:fldCharType="end"/>
        </w:r>
      </w:ins>
      <w:ins w:id="37" w:author="Maria Victoria Colmenares Macia" w:date="2021-04-20T17:09:00Z">
        <w:r>
          <w:rPr>
            <w:sz w:val="20"/>
            <w:szCs w:val="20"/>
          </w:rPr>
          <w:t xml:space="preserve"> entre los años 20</w:t>
        </w:r>
      </w:ins>
      <w:ins w:id="38" w:author="Maria Victoria Colmenares Macia" w:date="2021-04-20T17:10:00Z">
        <w:r>
          <w:rPr>
            <w:sz w:val="20"/>
            <w:szCs w:val="20"/>
          </w:rPr>
          <w:t xml:space="preserve">15 y 2016 hubo una disminución de casos conformados. </w:t>
        </w:r>
      </w:ins>
      <w:ins w:id="39" w:author="Maria Victoria Colmenares Macia" w:date="2021-04-20T17:11:00Z">
        <w:r>
          <w:rPr>
            <w:sz w:val="20"/>
            <w:szCs w:val="20"/>
          </w:rPr>
          <w:t xml:space="preserve">Adicionalmente, entre el periodo 2010 y 2015, la proporción de personas </w:t>
        </w:r>
        <w:r w:rsidR="004C544D">
          <w:rPr>
            <w:sz w:val="20"/>
            <w:szCs w:val="20"/>
          </w:rPr>
          <w:t xml:space="preserve">viviendo en zonas de malaria disminuyó en un 11%. </w:t>
        </w:r>
      </w:ins>
      <w:ins w:id="40" w:author="Maria Victoria Colmenares Macia" w:date="2021-04-20T17:12:00Z">
        <w:r w:rsidR="004C544D">
          <w:rPr>
            <w:sz w:val="20"/>
            <w:szCs w:val="20"/>
          </w:rPr>
          <w:t>La región presenta una tendencia a la disminución de la mortalidad de malaria, sin em</w:t>
        </w:r>
      </w:ins>
      <w:ins w:id="41" w:author="Maria Victoria Colmenares Macia" w:date="2021-04-20T17:13:00Z">
        <w:r w:rsidR="004C544D">
          <w:rPr>
            <w:sz w:val="20"/>
            <w:szCs w:val="20"/>
          </w:rPr>
          <w:t xml:space="preserve">bargo, </w:t>
        </w:r>
      </w:ins>
      <w:ins w:id="42" w:author="Maria Victoria Colmenares Macia" w:date="2021-04-20T17:15:00Z">
        <w:r w:rsidR="004C544D">
          <w:rPr>
            <w:sz w:val="20"/>
            <w:szCs w:val="20"/>
          </w:rPr>
          <w:t xml:space="preserve">Venezuela presentó un incremento de casos </w:t>
        </w:r>
      </w:ins>
      <w:ins w:id="43" w:author="Maria Victoria Colmenares Macia" w:date="2021-04-20T17:16:00Z">
        <w:r w:rsidR="004C544D">
          <w:rPr>
            <w:sz w:val="20"/>
            <w:szCs w:val="20"/>
          </w:rPr>
          <w:t>para los años 2015-2016.</w:t>
        </w:r>
      </w:ins>
    </w:p>
    <w:p w14:paraId="764DE2A2" w14:textId="0800A681" w:rsidR="005B07C3" w:rsidRPr="0049775E" w:rsidRDefault="00D24B97" w:rsidP="008B5FE5">
      <w:pPr>
        <w:rPr>
          <w:sz w:val="20"/>
          <w:szCs w:val="20"/>
        </w:rPr>
      </w:pPr>
      <w:r w:rsidRPr="0049775E">
        <w:rPr>
          <w:sz w:val="20"/>
          <w:szCs w:val="20"/>
        </w:rPr>
        <w:lastRenderedPageBreak/>
        <w:t xml:space="preserve">De acuerdo con un documento emitido por el </w:t>
      </w:r>
      <w:ins w:id="44" w:author="Maria Victoria Colmenares Macia" w:date="2021-04-20T17:21:00Z">
        <w:r w:rsidR="004C544D">
          <w:rPr>
            <w:sz w:val="20"/>
            <w:szCs w:val="20"/>
          </w:rPr>
          <w:fldChar w:fldCharType="begin"/>
        </w:r>
        <w:r w:rsidR="004C544D">
          <w:rPr>
            <w:sz w:val="20"/>
            <w:szCs w:val="20"/>
          </w:rPr>
          <w:instrText xml:space="preserve"> HYPERLINK "https://www.minsal.cl/wp-content/uploads/2016/09/Orientaciones-t%c3%a9cnicas-para-el-diagn%c3%b3stico-y-tratamiento-de-la-Malaria-en-Chile-2015.pdf" </w:instrText>
        </w:r>
        <w:r w:rsidR="004C544D">
          <w:rPr>
            <w:sz w:val="20"/>
            <w:szCs w:val="20"/>
          </w:rPr>
        </w:r>
        <w:r w:rsidR="004C544D">
          <w:rPr>
            <w:sz w:val="20"/>
            <w:szCs w:val="20"/>
          </w:rPr>
          <w:fldChar w:fldCharType="separate"/>
        </w:r>
        <w:r w:rsidRPr="004C544D">
          <w:rPr>
            <w:rStyle w:val="Hipervnculo"/>
            <w:sz w:val="20"/>
            <w:szCs w:val="20"/>
          </w:rPr>
          <w:t>Ministerio de Salud</w:t>
        </w:r>
        <w:r w:rsidR="004C544D">
          <w:rPr>
            <w:sz w:val="20"/>
            <w:szCs w:val="20"/>
          </w:rPr>
          <w:fldChar w:fldCharType="end"/>
        </w:r>
        <w:r w:rsidR="004C544D">
          <w:rPr>
            <w:sz w:val="20"/>
            <w:szCs w:val="20"/>
          </w:rPr>
          <w:t xml:space="preserve"> </w:t>
        </w:r>
      </w:ins>
      <w:r w:rsidRPr="0049775E">
        <w:rPr>
          <w:sz w:val="20"/>
          <w:szCs w:val="20"/>
        </w:rPr>
        <w:t xml:space="preserve"> </w:t>
      </w:r>
      <w:r>
        <w:rPr>
          <w:sz w:val="20"/>
          <w:szCs w:val="20"/>
        </w:rPr>
        <w:t>de Chile</w:t>
      </w:r>
      <w:ins w:id="45" w:author="Maria Victoria Colmenares Macia" w:date="2021-04-20T17:22:00Z">
        <w:r w:rsidR="00D47DB6">
          <w:rPr>
            <w:sz w:val="20"/>
            <w:szCs w:val="20"/>
          </w:rPr>
          <w:t xml:space="preserve"> (p.4)</w:t>
        </w:r>
      </w:ins>
      <w:r>
        <w:rPr>
          <w:sz w:val="20"/>
          <w:szCs w:val="20"/>
        </w:rPr>
        <w:t xml:space="preserve"> </w:t>
      </w:r>
      <w:r w:rsidRPr="0049775E">
        <w:rPr>
          <w:sz w:val="20"/>
          <w:szCs w:val="20"/>
        </w:rPr>
        <w:t>en 2015, Chile, Uruguay y Cuba han sido certificados como libres de malaria, ya que no han presentado casos de transmisión local en más de una década. El mismo documento detalla que no hay casos autóctonos en Chile desde 1945, tras un exitoso plan de control vectorial</w:t>
      </w:r>
      <w:del w:id="46" w:author="Maria Victoria Colmenares Macia" w:date="2021-04-20T17:22:00Z">
        <w:r w:rsidDel="00D47DB6">
          <w:rPr>
            <w:sz w:val="20"/>
            <w:szCs w:val="20"/>
          </w:rPr>
          <w:delText xml:space="preserve"> </w:delText>
        </w:r>
        <w:r w:rsidRPr="00D24B97" w:rsidDel="00D47DB6">
          <w:rPr>
            <w:sz w:val="20"/>
            <w:szCs w:val="20"/>
            <w:vertAlign w:val="superscript"/>
          </w:rPr>
          <w:delText>(6)</w:delText>
        </w:r>
      </w:del>
      <w:r w:rsidRPr="0049775E">
        <w:rPr>
          <w:sz w:val="20"/>
          <w:szCs w:val="20"/>
        </w:rPr>
        <w:t>.</w:t>
      </w:r>
      <w:r>
        <w:rPr>
          <w:sz w:val="20"/>
          <w:szCs w:val="20"/>
        </w:rPr>
        <w:t xml:space="preserve"> </w:t>
      </w:r>
      <w:r w:rsidR="008B5FE5" w:rsidRPr="0049775E">
        <w:rPr>
          <w:sz w:val="20"/>
          <w:szCs w:val="20"/>
        </w:rPr>
        <w:t>Por otra parte,</w:t>
      </w:r>
      <w:ins w:id="47" w:author="Maria Victoria Colmenares Macia" w:date="2021-04-20T17:27:00Z">
        <w:r w:rsidR="002F7CE1">
          <w:rPr>
            <w:sz w:val="20"/>
            <w:szCs w:val="20"/>
          </w:rPr>
          <w:t xml:space="preserve"> </w:t>
        </w:r>
      </w:ins>
      <w:ins w:id="48" w:author="Maria Victoria Colmenares Macia" w:date="2021-04-20T17:30:00Z">
        <w:r w:rsidR="002F7CE1">
          <w:rPr>
            <w:sz w:val="20"/>
            <w:szCs w:val="20"/>
          </w:rPr>
          <w:t xml:space="preserve">en </w:t>
        </w:r>
      </w:ins>
      <w:ins w:id="49" w:author="Maria Victoria Colmenares Macia" w:date="2021-04-20T17:37:00Z">
        <w:r w:rsidR="00A57A52">
          <w:rPr>
            <w:sz w:val="20"/>
            <w:szCs w:val="20"/>
          </w:rPr>
          <w:fldChar w:fldCharType="begin"/>
        </w:r>
        <w:r w:rsidR="00A57A52">
          <w:rPr>
            <w:sz w:val="20"/>
            <w:szCs w:val="20"/>
          </w:rPr>
          <w:instrText xml:space="preserve"> HYPERLINK "https://www.paho.org/es/temas/paludismo/paises-certificados-como-libres-paludismo-americas" </w:instrText>
        </w:r>
        <w:r w:rsidR="00A57A52">
          <w:rPr>
            <w:sz w:val="20"/>
            <w:szCs w:val="20"/>
          </w:rPr>
        </w:r>
        <w:r w:rsidR="00A57A52">
          <w:rPr>
            <w:sz w:val="20"/>
            <w:szCs w:val="20"/>
          </w:rPr>
          <w:fldChar w:fldCharType="separate"/>
        </w:r>
        <w:r w:rsidR="002F7CE1" w:rsidRPr="00A57A52">
          <w:rPr>
            <w:rStyle w:val="Hipervnculo"/>
            <w:sz w:val="20"/>
            <w:szCs w:val="20"/>
          </w:rPr>
          <w:t>América Latina</w:t>
        </w:r>
        <w:r w:rsidR="00A57A52">
          <w:rPr>
            <w:sz w:val="20"/>
            <w:szCs w:val="20"/>
          </w:rPr>
          <w:fldChar w:fldCharType="end"/>
        </w:r>
      </w:ins>
      <w:ins w:id="50" w:author="Maria Victoria Colmenares Macia" w:date="2021-04-20T17:30:00Z">
        <w:r w:rsidR="002F7CE1">
          <w:rPr>
            <w:sz w:val="20"/>
            <w:szCs w:val="20"/>
          </w:rPr>
          <w:t xml:space="preserve"> se han certificado como países libres de paludismo a </w:t>
        </w:r>
        <w:proofErr w:type="spellStart"/>
        <w:r w:rsidR="002F7CE1">
          <w:rPr>
            <w:sz w:val="20"/>
            <w:szCs w:val="20"/>
          </w:rPr>
          <w:t>El</w:t>
        </w:r>
        <w:proofErr w:type="spellEnd"/>
        <w:r w:rsidR="002F7CE1">
          <w:rPr>
            <w:sz w:val="20"/>
            <w:szCs w:val="20"/>
          </w:rPr>
          <w:t xml:space="preserve"> Salva</w:t>
        </w:r>
      </w:ins>
      <w:ins w:id="51" w:author="Maria Victoria Colmenares Macia" w:date="2021-04-20T17:31:00Z">
        <w:r w:rsidR="002F7CE1">
          <w:rPr>
            <w:sz w:val="20"/>
            <w:szCs w:val="20"/>
          </w:rPr>
          <w:t xml:space="preserve">dor en el 2021, </w:t>
        </w:r>
      </w:ins>
      <w:ins w:id="52" w:author="Maria Victoria Colmenares Macia" w:date="2021-04-20T17:36:00Z">
        <w:r w:rsidR="002F7CE1">
          <w:rPr>
            <w:sz w:val="20"/>
            <w:szCs w:val="20"/>
          </w:rPr>
          <w:t>Argentina en el 2019</w:t>
        </w:r>
      </w:ins>
      <w:ins w:id="53" w:author="Maria Victoria Colmenares Macia" w:date="2021-04-20T17:37:00Z">
        <w:r w:rsidR="00A57A52">
          <w:rPr>
            <w:sz w:val="20"/>
            <w:szCs w:val="20"/>
          </w:rPr>
          <w:t xml:space="preserve"> y Argentina en el 2018. </w:t>
        </w:r>
      </w:ins>
      <w:del w:id="54" w:author="Maria Victoria Colmenares Macia" w:date="2021-04-20T17:37:00Z">
        <w:r w:rsidR="008B5FE5" w:rsidRPr="0049775E" w:rsidDel="00A57A52">
          <w:rPr>
            <w:sz w:val="20"/>
            <w:szCs w:val="20"/>
          </w:rPr>
          <w:delText xml:space="preserve"> Paraguay y Argentina recibieron la certificación como países libres de malaria en julio del 2018 y mayo del 2019, respectivamente. También, se destaca el logro de El Salvador y Belice, quienes han mantenido cero casos autóctonos desde el 2017 y el 2019 respectivamente.</w:delText>
        </w:r>
        <w:r w:rsidR="0049775E" w:rsidDel="00A57A52">
          <w:rPr>
            <w:sz w:val="20"/>
            <w:szCs w:val="20"/>
          </w:rPr>
          <w:delText xml:space="preserve"> </w:delText>
        </w:r>
      </w:del>
    </w:p>
    <w:p w14:paraId="49832136" w14:textId="77777777" w:rsidR="002F7CE1" w:rsidRDefault="002F7CE1" w:rsidP="005B07C3">
      <w:pPr>
        <w:rPr>
          <w:ins w:id="55" w:author="Maria Victoria Colmenares Macia" w:date="2021-04-20T17:26:00Z"/>
          <w:sz w:val="20"/>
          <w:szCs w:val="20"/>
          <w:u w:val="single"/>
        </w:rPr>
      </w:pPr>
    </w:p>
    <w:p w14:paraId="4F2000E3" w14:textId="28686F50" w:rsidR="005B07C3" w:rsidRPr="0049775E" w:rsidRDefault="005B07C3" w:rsidP="005B07C3">
      <w:pPr>
        <w:rPr>
          <w:sz w:val="20"/>
          <w:szCs w:val="20"/>
          <w:u w:val="single"/>
        </w:rPr>
      </w:pPr>
      <w:r w:rsidRPr="0049775E">
        <w:rPr>
          <w:sz w:val="20"/>
          <w:szCs w:val="20"/>
          <w:u w:val="single"/>
        </w:rPr>
        <w:t>Medidas de Prevención</w:t>
      </w:r>
    </w:p>
    <w:p w14:paraId="19CEEA98" w14:textId="77777777" w:rsidR="005B07C3" w:rsidRPr="0049775E" w:rsidRDefault="005B07C3" w:rsidP="005B07C3">
      <w:pPr>
        <w:rPr>
          <w:sz w:val="20"/>
          <w:szCs w:val="20"/>
        </w:rPr>
      </w:pPr>
    </w:p>
    <w:p w14:paraId="320A92CD" w14:textId="769F5CF4" w:rsidR="005B07C3" w:rsidRPr="0049775E" w:rsidRDefault="00327AD3" w:rsidP="005B07C3">
      <w:pPr>
        <w:rPr>
          <w:sz w:val="20"/>
          <w:szCs w:val="20"/>
        </w:rPr>
      </w:pPr>
      <w:ins w:id="56" w:author="Maria Victoria Colmenares Macia" w:date="2021-04-20T18:12:00Z">
        <w:r>
          <w:rPr>
            <w:sz w:val="20"/>
            <w:szCs w:val="20"/>
          </w:rPr>
          <w:fldChar w:fldCharType="begin"/>
        </w:r>
        <w:r>
          <w:rPr>
            <w:sz w:val="20"/>
            <w:szCs w:val="20"/>
          </w:rPr>
          <w:instrText xml:space="preserve"> HYPERLINK "https://www.paho.org/hq/index.php?option=com_content&amp;view=article&amp;id=2573:2010-general-information-malaria&amp;Itemid=2060&amp;lang=es" </w:instrText>
        </w:r>
        <w:r>
          <w:rPr>
            <w:sz w:val="20"/>
            <w:szCs w:val="20"/>
          </w:rPr>
        </w:r>
        <w:r>
          <w:rPr>
            <w:sz w:val="20"/>
            <w:szCs w:val="20"/>
          </w:rPr>
          <w:fldChar w:fldCharType="separate"/>
        </w:r>
        <w:r w:rsidR="005B07C3" w:rsidRPr="00327AD3">
          <w:rPr>
            <w:rStyle w:val="Hipervnculo"/>
            <w:sz w:val="20"/>
            <w:szCs w:val="20"/>
          </w:rPr>
          <w:t>La prevención</w:t>
        </w:r>
        <w:r>
          <w:rPr>
            <w:sz w:val="20"/>
            <w:szCs w:val="20"/>
          </w:rPr>
          <w:fldChar w:fldCharType="end"/>
        </w:r>
      </w:ins>
      <w:ins w:id="57" w:author="Maria Victoria Colmenares Macia" w:date="2021-04-20T18:13:00Z">
        <w:r>
          <w:rPr>
            <w:sz w:val="20"/>
            <w:szCs w:val="20"/>
          </w:rPr>
          <w:t>, según la Organización Panamericana de la Salud,</w:t>
        </w:r>
      </w:ins>
      <w:r w:rsidR="005B07C3" w:rsidRPr="0049775E">
        <w:rPr>
          <w:sz w:val="20"/>
          <w:szCs w:val="20"/>
        </w:rPr>
        <w:t xml:space="preserve"> se centra en la reducción de la transmisión de la enfermedad mediante el control del mosquito vector del paludismo, aspecto en el que hay dos intervenciones principales:</w:t>
      </w:r>
    </w:p>
    <w:p w14:paraId="5AAE842F" w14:textId="77777777" w:rsidR="005B07C3" w:rsidRPr="0049775E" w:rsidRDefault="005B07C3" w:rsidP="005B07C3">
      <w:pPr>
        <w:rPr>
          <w:sz w:val="20"/>
          <w:szCs w:val="20"/>
        </w:rPr>
      </w:pPr>
    </w:p>
    <w:p w14:paraId="7411E460" w14:textId="532D589E" w:rsidR="005B07C3" w:rsidRPr="0049775E" w:rsidRDefault="00327AD3" w:rsidP="005B07C3">
      <w:pPr>
        <w:rPr>
          <w:sz w:val="20"/>
          <w:szCs w:val="20"/>
        </w:rPr>
      </w:pPr>
      <w:ins w:id="58" w:author="Maria Victoria Colmenares Macia" w:date="2021-04-20T18:11:00Z">
        <w:r>
          <w:rPr>
            <w:sz w:val="20"/>
            <w:szCs w:val="20"/>
          </w:rPr>
          <w:t xml:space="preserve">La primera se </w:t>
        </w:r>
      </w:ins>
      <w:ins w:id="59" w:author="Maria Victoria Colmenares Macia" w:date="2021-04-20T18:12:00Z">
        <w:r>
          <w:rPr>
            <w:sz w:val="20"/>
            <w:szCs w:val="20"/>
          </w:rPr>
          <w:t xml:space="preserve">debe a </w:t>
        </w:r>
      </w:ins>
      <w:r w:rsidR="005B07C3" w:rsidRPr="0049775E">
        <w:rPr>
          <w:sz w:val="20"/>
          <w:szCs w:val="20"/>
        </w:rPr>
        <w:t>la utilización de mosquiteros tratados con insecticidas de acción prolongada, método que posee una elevada costo eficacia, y la</w:t>
      </w:r>
      <w:ins w:id="60" w:author="Maria Victoria Colmenares Macia" w:date="2021-04-20T18:12:00Z">
        <w:r>
          <w:rPr>
            <w:sz w:val="20"/>
            <w:szCs w:val="20"/>
          </w:rPr>
          <w:t xml:space="preserve"> segunda a la</w:t>
        </w:r>
      </w:ins>
      <w:r w:rsidR="005B07C3" w:rsidRPr="0049775E">
        <w:rPr>
          <w:sz w:val="20"/>
          <w:szCs w:val="20"/>
        </w:rPr>
        <w:t xml:space="preserve"> fumigación de interiores con insecticidas de acción residual.</w:t>
      </w:r>
    </w:p>
    <w:p w14:paraId="6D7326E4" w14:textId="77777777" w:rsidR="005B07C3" w:rsidRPr="0049775E" w:rsidRDefault="005B07C3" w:rsidP="005B07C3">
      <w:pPr>
        <w:rPr>
          <w:sz w:val="20"/>
          <w:szCs w:val="20"/>
        </w:rPr>
      </w:pPr>
    </w:p>
    <w:p w14:paraId="75A7E7F2" w14:textId="072F06B2" w:rsidR="005B07C3" w:rsidRPr="0049775E" w:rsidRDefault="005B07C3" w:rsidP="005B07C3">
      <w:pPr>
        <w:rPr>
          <w:sz w:val="20"/>
          <w:szCs w:val="20"/>
        </w:rPr>
      </w:pPr>
      <w:r w:rsidRPr="0049775E">
        <w:rPr>
          <w:sz w:val="20"/>
          <w:szCs w:val="20"/>
        </w:rPr>
        <w:t xml:space="preserve">Estas intervenciones básicas pueden complementarse localmente con otros métodos de control de los vectores, tales como la reducción de las aguas estancadas donde se crían los mosquitos. </w:t>
      </w:r>
      <w:del w:id="61" w:author="Maria Victoria Colmenares Macia" w:date="2021-04-20T18:12:00Z">
        <w:r w:rsidRPr="0049775E" w:rsidDel="00327AD3">
          <w:rPr>
            <w:sz w:val="20"/>
            <w:szCs w:val="20"/>
            <w:vertAlign w:val="superscript"/>
          </w:rPr>
          <w:delText>(</w:delText>
        </w:r>
        <w:r w:rsidR="00F47775" w:rsidDel="00327AD3">
          <w:rPr>
            <w:sz w:val="20"/>
            <w:szCs w:val="20"/>
            <w:vertAlign w:val="superscript"/>
          </w:rPr>
          <w:delText>7</w:delText>
        </w:r>
        <w:r w:rsidRPr="0049775E" w:rsidDel="00327AD3">
          <w:rPr>
            <w:sz w:val="20"/>
            <w:szCs w:val="20"/>
            <w:vertAlign w:val="superscript"/>
          </w:rPr>
          <w:delText>)</w:delText>
        </w:r>
      </w:del>
    </w:p>
    <w:p w14:paraId="457A1724" w14:textId="77777777" w:rsidR="005B07C3" w:rsidRPr="0049775E" w:rsidRDefault="005B07C3" w:rsidP="005B07C3">
      <w:pPr>
        <w:rPr>
          <w:sz w:val="20"/>
          <w:szCs w:val="20"/>
        </w:rPr>
      </w:pPr>
    </w:p>
    <w:p w14:paraId="77D68D07" w14:textId="36BE6DAF" w:rsidR="005B07C3" w:rsidRPr="00F47775" w:rsidRDefault="005B07C3" w:rsidP="005B07C3">
      <w:pPr>
        <w:rPr>
          <w:sz w:val="20"/>
          <w:szCs w:val="20"/>
        </w:rPr>
      </w:pPr>
      <w:commentRangeStart w:id="62"/>
      <w:r w:rsidRPr="0049775E">
        <w:rPr>
          <w:sz w:val="20"/>
          <w:szCs w:val="20"/>
        </w:rPr>
        <w:t>Los viajeros a zonas maláricas deben discutir sus planes de viaje con un médico especialista antes de la partida, quién prescribirá las drogas adecuadas según el tipo de malaria prevalente en la región a visitar</w:t>
      </w:r>
      <w:r w:rsidR="00F47775">
        <w:rPr>
          <w:sz w:val="20"/>
          <w:szCs w:val="20"/>
        </w:rPr>
        <w:t>.</w:t>
      </w:r>
    </w:p>
    <w:p w14:paraId="51A59535" w14:textId="79868DCC" w:rsidR="00F47775" w:rsidRPr="00F47775" w:rsidRDefault="00F47775" w:rsidP="00F47775">
      <w:pPr>
        <w:rPr>
          <w:sz w:val="20"/>
          <w:szCs w:val="20"/>
        </w:rPr>
      </w:pPr>
      <w:r>
        <w:rPr>
          <w:sz w:val="20"/>
          <w:szCs w:val="20"/>
        </w:rPr>
        <w:t>Es importante e</w:t>
      </w:r>
      <w:r w:rsidRPr="00F47775">
        <w:rPr>
          <w:sz w:val="20"/>
          <w:szCs w:val="20"/>
        </w:rPr>
        <w:t>vitar las picaduras de mosquitos (del género anofeles y que, en general, pican entre el anochecer y el alba) es la mejor manera de evitar la infección.</w:t>
      </w:r>
      <w:commentRangeEnd w:id="62"/>
      <w:r w:rsidR="00EF5E73">
        <w:rPr>
          <w:rStyle w:val="Refdecomentario"/>
        </w:rPr>
        <w:commentReference w:id="62"/>
      </w:r>
    </w:p>
    <w:p w14:paraId="585A04BE" w14:textId="77777777" w:rsidR="00F47775" w:rsidRPr="00F47775" w:rsidRDefault="00F47775" w:rsidP="00F47775">
      <w:pPr>
        <w:rPr>
          <w:sz w:val="20"/>
          <w:szCs w:val="20"/>
        </w:rPr>
      </w:pPr>
    </w:p>
    <w:p w14:paraId="1074DBD8" w14:textId="3342E70F" w:rsidR="00F47775" w:rsidRPr="00F47775" w:rsidRDefault="00957CE5" w:rsidP="00F47775">
      <w:pPr>
        <w:rPr>
          <w:sz w:val="20"/>
          <w:szCs w:val="20"/>
        </w:rPr>
      </w:pPr>
      <w:ins w:id="63" w:author="Maria Victoria Colmenares Macia" w:date="2021-04-20T22:18:00Z">
        <w:r>
          <w:rPr>
            <w:sz w:val="20"/>
            <w:szCs w:val="20"/>
          </w:rPr>
          <w:fldChar w:fldCharType="begin"/>
        </w:r>
        <w:r>
          <w:rPr>
            <w:sz w:val="20"/>
            <w:szCs w:val="20"/>
          </w:rPr>
          <w:instrText xml:space="preserve"> HYPERLINK "https://www.clinicalascondes.cl/CENTROS-Y-ESPECIALIDADES/Centros/Centro-Medicina-del-Viajero/Noticias/Te-puede-interesar/%C2%BFQu%C3%A9-es-la-malaria-y-c%C3%B3mo-prevenirla-" </w:instrText>
        </w:r>
        <w:r>
          <w:rPr>
            <w:sz w:val="20"/>
            <w:szCs w:val="20"/>
          </w:rPr>
        </w:r>
        <w:r>
          <w:rPr>
            <w:sz w:val="20"/>
            <w:szCs w:val="20"/>
          </w:rPr>
          <w:fldChar w:fldCharType="separate"/>
        </w:r>
        <w:r w:rsidR="00F47775" w:rsidRPr="00957CE5">
          <w:rPr>
            <w:rStyle w:val="Hipervnculo"/>
            <w:sz w:val="20"/>
            <w:szCs w:val="20"/>
          </w:rPr>
          <w:t>Cómo prevenir la picadura</w:t>
        </w:r>
        <w:r>
          <w:rPr>
            <w:sz w:val="20"/>
            <w:szCs w:val="20"/>
          </w:rPr>
          <w:fldChar w:fldCharType="end"/>
        </w:r>
      </w:ins>
      <w:r w:rsidR="00F47775" w:rsidRPr="00F47775">
        <w:rPr>
          <w:sz w:val="20"/>
          <w:szCs w:val="20"/>
        </w:rPr>
        <w:t xml:space="preserve"> de mosquito</w:t>
      </w:r>
      <w:r w:rsidR="00F47775">
        <w:rPr>
          <w:sz w:val="20"/>
          <w:szCs w:val="20"/>
        </w:rPr>
        <w:t>:</w:t>
      </w:r>
    </w:p>
    <w:p w14:paraId="453CAAC7" w14:textId="77777777" w:rsidR="00F47775" w:rsidRPr="00F47775" w:rsidRDefault="00F47775" w:rsidP="00F47775">
      <w:pPr>
        <w:rPr>
          <w:sz w:val="20"/>
          <w:szCs w:val="20"/>
        </w:rPr>
      </w:pPr>
    </w:p>
    <w:p w14:paraId="43707EC4" w14:textId="77777777" w:rsidR="00F47775" w:rsidRPr="00F47775" w:rsidRDefault="00F47775" w:rsidP="00F47775">
      <w:pPr>
        <w:pStyle w:val="Prrafodelista"/>
        <w:numPr>
          <w:ilvl w:val="0"/>
          <w:numId w:val="2"/>
        </w:numPr>
        <w:rPr>
          <w:sz w:val="20"/>
          <w:szCs w:val="20"/>
        </w:rPr>
      </w:pPr>
      <w:r w:rsidRPr="00F47775">
        <w:rPr>
          <w:sz w:val="20"/>
          <w:szCs w:val="20"/>
        </w:rPr>
        <w:t>Aplica repelente de mosquitos a la piel expuesta, especialmente zonas de puños y tobillos.</w:t>
      </w:r>
    </w:p>
    <w:p w14:paraId="4DBC0350" w14:textId="77777777" w:rsidR="00F47775" w:rsidRPr="00F47775" w:rsidRDefault="00F47775" w:rsidP="00F47775">
      <w:pPr>
        <w:pStyle w:val="Prrafodelista"/>
        <w:numPr>
          <w:ilvl w:val="0"/>
          <w:numId w:val="2"/>
        </w:numPr>
        <w:rPr>
          <w:sz w:val="20"/>
          <w:szCs w:val="20"/>
        </w:rPr>
      </w:pPr>
      <w:r w:rsidRPr="00F47775">
        <w:rPr>
          <w:sz w:val="20"/>
          <w:szCs w:val="20"/>
        </w:rPr>
        <w:t>Usa manga larga y pantalones largos si estarás en el exterior de noche.</w:t>
      </w:r>
    </w:p>
    <w:p w14:paraId="40D7F34C" w14:textId="77777777" w:rsidR="00F47775" w:rsidRPr="00F47775" w:rsidRDefault="00F47775" w:rsidP="00F47775">
      <w:pPr>
        <w:pStyle w:val="Prrafodelista"/>
        <w:numPr>
          <w:ilvl w:val="0"/>
          <w:numId w:val="2"/>
        </w:numPr>
        <w:rPr>
          <w:sz w:val="20"/>
          <w:szCs w:val="20"/>
        </w:rPr>
      </w:pPr>
      <w:r w:rsidRPr="00F47775">
        <w:rPr>
          <w:sz w:val="20"/>
          <w:szCs w:val="20"/>
        </w:rPr>
        <w:t xml:space="preserve">Usa mosquitero en tu cama si tu pieza no tiene aire acondicionado con rejilla protectora. Para protección extra, impregna el mosquitero con el insecticida </w:t>
      </w:r>
      <w:proofErr w:type="spellStart"/>
      <w:r w:rsidRPr="00F47775">
        <w:rPr>
          <w:sz w:val="20"/>
          <w:szCs w:val="20"/>
        </w:rPr>
        <w:t>permethrin</w:t>
      </w:r>
      <w:proofErr w:type="spellEnd"/>
      <w:r w:rsidRPr="00F47775">
        <w:rPr>
          <w:sz w:val="20"/>
          <w:szCs w:val="20"/>
        </w:rPr>
        <w:t>.</w:t>
      </w:r>
    </w:p>
    <w:p w14:paraId="379D7F47" w14:textId="77777777" w:rsidR="00F47775" w:rsidRPr="00F47775" w:rsidRDefault="00F47775" w:rsidP="00F47775">
      <w:pPr>
        <w:pStyle w:val="Prrafodelista"/>
        <w:numPr>
          <w:ilvl w:val="0"/>
          <w:numId w:val="2"/>
        </w:numPr>
        <w:rPr>
          <w:sz w:val="20"/>
          <w:szCs w:val="20"/>
        </w:rPr>
      </w:pPr>
      <w:r w:rsidRPr="00F47775">
        <w:rPr>
          <w:sz w:val="20"/>
          <w:szCs w:val="20"/>
        </w:rPr>
        <w:t>Rocía tu ropa con insecticida o repelente, ya que los mosquitos pueden picar a través de la ropa.</w:t>
      </w:r>
    </w:p>
    <w:p w14:paraId="5BE74990" w14:textId="44BBAB92" w:rsidR="00F47775" w:rsidRPr="00F47775" w:rsidRDefault="00F47775" w:rsidP="00F47775">
      <w:pPr>
        <w:pStyle w:val="Prrafodelista"/>
        <w:numPr>
          <w:ilvl w:val="0"/>
          <w:numId w:val="2"/>
        </w:numPr>
        <w:rPr>
          <w:sz w:val="20"/>
          <w:szCs w:val="20"/>
        </w:rPr>
      </w:pPr>
      <w:r w:rsidRPr="00F47775">
        <w:rPr>
          <w:sz w:val="20"/>
          <w:szCs w:val="20"/>
        </w:rPr>
        <w:t xml:space="preserve">Rocía tu pieza con un insecticida con </w:t>
      </w:r>
      <w:proofErr w:type="spellStart"/>
      <w:r w:rsidRPr="00F47775">
        <w:rPr>
          <w:sz w:val="20"/>
          <w:szCs w:val="20"/>
        </w:rPr>
        <w:t>permethrin</w:t>
      </w:r>
      <w:proofErr w:type="spellEnd"/>
      <w:r w:rsidRPr="00F47775">
        <w:rPr>
          <w:sz w:val="20"/>
          <w:szCs w:val="20"/>
        </w:rPr>
        <w:t xml:space="preserve"> antes de acostarte.</w:t>
      </w:r>
      <w:del w:id="64" w:author="Maria Victoria Colmenares Macia" w:date="2021-04-20T22:18:00Z">
        <w:r w:rsidRPr="00F47775" w:rsidDel="00957CE5">
          <w:rPr>
            <w:sz w:val="20"/>
            <w:szCs w:val="20"/>
          </w:rPr>
          <w:delText xml:space="preserve"> </w:delText>
        </w:r>
        <w:r w:rsidRPr="00F47775" w:rsidDel="00957CE5">
          <w:rPr>
            <w:sz w:val="20"/>
            <w:szCs w:val="20"/>
            <w:vertAlign w:val="superscript"/>
          </w:rPr>
          <w:delText>(</w:delText>
        </w:r>
        <w:r w:rsidDel="00957CE5">
          <w:rPr>
            <w:sz w:val="20"/>
            <w:szCs w:val="20"/>
            <w:vertAlign w:val="superscript"/>
          </w:rPr>
          <w:delText>8</w:delText>
        </w:r>
        <w:r w:rsidRPr="00F47775" w:rsidDel="00957CE5">
          <w:rPr>
            <w:sz w:val="20"/>
            <w:szCs w:val="20"/>
            <w:vertAlign w:val="superscript"/>
          </w:rPr>
          <w:delText>)</w:delText>
        </w:r>
      </w:del>
    </w:p>
    <w:p w14:paraId="7CED3449" w14:textId="77777777" w:rsidR="005B07C3" w:rsidRPr="0049775E" w:rsidRDefault="005B07C3" w:rsidP="005B07C3">
      <w:pPr>
        <w:rPr>
          <w:sz w:val="20"/>
          <w:szCs w:val="20"/>
          <w:vertAlign w:val="superscript"/>
        </w:rPr>
      </w:pPr>
    </w:p>
    <w:p w14:paraId="32FBC058" w14:textId="4E52006C" w:rsidR="005B07C3" w:rsidRPr="0049775E" w:rsidRDefault="005B07C3" w:rsidP="005B07C3">
      <w:pPr>
        <w:rPr>
          <w:sz w:val="20"/>
          <w:szCs w:val="20"/>
        </w:rPr>
      </w:pPr>
      <w:commentRangeStart w:id="65"/>
      <w:r w:rsidRPr="0049775E">
        <w:rPr>
          <w:sz w:val="20"/>
          <w:szCs w:val="20"/>
        </w:rPr>
        <w:t xml:space="preserve">La OMS pretende implicar a todos los miembros de la sociedad, dirigentes políticos, empresas privadas y a las comunidades en general </w:t>
      </w:r>
      <w:r w:rsidRPr="0049775E">
        <w:rPr>
          <w:sz w:val="20"/>
          <w:szCs w:val="20"/>
          <w:vertAlign w:val="superscript"/>
        </w:rPr>
        <w:t>(</w:t>
      </w:r>
      <w:r w:rsidR="00F47775">
        <w:rPr>
          <w:sz w:val="20"/>
          <w:szCs w:val="20"/>
          <w:vertAlign w:val="superscript"/>
        </w:rPr>
        <w:t>9</w:t>
      </w:r>
      <w:r w:rsidRPr="0049775E">
        <w:rPr>
          <w:sz w:val="20"/>
          <w:szCs w:val="20"/>
          <w:vertAlign w:val="superscript"/>
        </w:rPr>
        <w:t>)</w:t>
      </w:r>
      <w:r w:rsidRPr="0049775E">
        <w:rPr>
          <w:sz w:val="20"/>
          <w:szCs w:val="20"/>
        </w:rPr>
        <w:t>, para reducir la tasa de incidencia de casos de paludismo y la mortalidad en un 90%, como mínimo, eliminar la malaria en</w:t>
      </w:r>
      <w:ins w:id="66" w:author="Maria Victoria Colmenares Macia" w:date="2021-04-20T22:26:00Z">
        <w:r w:rsidR="00957CE5">
          <w:rPr>
            <w:sz w:val="20"/>
            <w:szCs w:val="20"/>
          </w:rPr>
          <w:t>,</w:t>
        </w:r>
      </w:ins>
      <w:r w:rsidRPr="0049775E">
        <w:rPr>
          <w:sz w:val="20"/>
          <w:szCs w:val="20"/>
        </w:rPr>
        <w:t xml:space="preserve"> al menos</w:t>
      </w:r>
      <w:ins w:id="67" w:author="Maria Victoria Colmenares Macia" w:date="2021-04-20T22:26:00Z">
        <w:r w:rsidR="00957CE5">
          <w:rPr>
            <w:sz w:val="20"/>
            <w:szCs w:val="20"/>
          </w:rPr>
          <w:t>,</w:t>
        </w:r>
      </w:ins>
      <w:r w:rsidRPr="0049775E">
        <w:rPr>
          <w:sz w:val="20"/>
          <w:szCs w:val="20"/>
        </w:rPr>
        <w:t xml:space="preserve"> 35 países y prevenir que la enfermedad se instale de nuevo en aquellos en los que ya no existe. </w:t>
      </w:r>
      <w:r w:rsidRPr="0049775E">
        <w:rPr>
          <w:sz w:val="20"/>
          <w:szCs w:val="20"/>
          <w:vertAlign w:val="superscript"/>
        </w:rPr>
        <w:t>(</w:t>
      </w:r>
      <w:r w:rsidR="00F47775">
        <w:rPr>
          <w:sz w:val="20"/>
          <w:szCs w:val="20"/>
          <w:vertAlign w:val="superscript"/>
        </w:rPr>
        <w:t>10</w:t>
      </w:r>
      <w:r w:rsidRPr="0049775E">
        <w:rPr>
          <w:sz w:val="20"/>
          <w:szCs w:val="20"/>
          <w:vertAlign w:val="superscript"/>
        </w:rPr>
        <w:t>)</w:t>
      </w:r>
    </w:p>
    <w:commentRangeEnd w:id="65"/>
    <w:p w14:paraId="144FA956" w14:textId="7F520185" w:rsidR="005B07C3" w:rsidRDefault="00957CE5">
      <w:pPr>
        <w:rPr>
          <w:ins w:id="68" w:author="Maria Victoria Colmenares Macia" w:date="2021-04-20T22:30:00Z"/>
          <w:sz w:val="20"/>
          <w:szCs w:val="20"/>
        </w:rPr>
      </w:pPr>
      <w:r>
        <w:rPr>
          <w:rStyle w:val="Refdecomentario"/>
        </w:rPr>
        <w:commentReference w:id="65"/>
      </w:r>
    </w:p>
    <w:p w14:paraId="0F044FB3" w14:textId="181D2063" w:rsidR="00BE22A3" w:rsidRDefault="00BE22A3">
      <w:pPr>
        <w:rPr>
          <w:ins w:id="69" w:author="Maria Victoria Colmenares Macia" w:date="2021-04-20T22:34:00Z"/>
          <w:sz w:val="20"/>
          <w:szCs w:val="20"/>
        </w:rPr>
      </w:pPr>
      <w:ins w:id="70" w:author="Maria Victoria Colmenares Macia" w:date="2021-04-20T22:32:00Z">
        <w:r>
          <w:rPr>
            <w:sz w:val="20"/>
            <w:szCs w:val="20"/>
          </w:rPr>
          <w:t xml:space="preserve">Para el año 2021 </w:t>
        </w:r>
      </w:ins>
      <w:ins w:id="71" w:author="Maria Victoria Colmenares Macia" w:date="2021-04-20T22:41:00Z">
        <w:r>
          <w:rPr>
            <w:sz w:val="20"/>
            <w:szCs w:val="20"/>
          </w:rPr>
          <w:fldChar w:fldCharType="begin"/>
        </w:r>
        <w:r>
          <w:rPr>
            <w:sz w:val="20"/>
            <w:szCs w:val="20"/>
          </w:rPr>
          <w:instrText xml:space="preserve"> HYPERLINK "https://www.who.int/es/campaigns/world-malaria-day/world-malaria-day-2021" </w:instrText>
        </w:r>
        <w:r>
          <w:rPr>
            <w:sz w:val="20"/>
            <w:szCs w:val="20"/>
          </w:rPr>
        </w:r>
        <w:r>
          <w:rPr>
            <w:sz w:val="20"/>
            <w:szCs w:val="20"/>
          </w:rPr>
          <w:fldChar w:fldCharType="separate"/>
        </w:r>
        <w:r w:rsidRPr="00BE22A3">
          <w:rPr>
            <w:rStyle w:val="Hipervnculo"/>
            <w:sz w:val="20"/>
            <w:szCs w:val="20"/>
          </w:rPr>
          <w:t>la OMS</w:t>
        </w:r>
        <w:r>
          <w:rPr>
            <w:sz w:val="20"/>
            <w:szCs w:val="20"/>
          </w:rPr>
          <w:fldChar w:fldCharType="end"/>
        </w:r>
      </w:ins>
      <w:ins w:id="72" w:author="Maria Victoria Colmenares Macia" w:date="2021-04-20T22:32:00Z">
        <w:r>
          <w:rPr>
            <w:sz w:val="20"/>
            <w:szCs w:val="20"/>
          </w:rPr>
          <w:t xml:space="preserve"> y sus asociados celebran el día mundial del paludismo con la erradicación </w:t>
        </w:r>
      </w:ins>
      <w:ins w:id="73" w:author="Maria Victoria Colmenares Macia" w:date="2021-04-20T22:33:00Z">
        <w:r>
          <w:rPr>
            <w:sz w:val="20"/>
            <w:szCs w:val="20"/>
          </w:rPr>
          <w:t xml:space="preserve">de esta enfermedad en varios países </w:t>
        </w:r>
      </w:ins>
      <w:ins w:id="74" w:author="Maria Victoria Colmenares Macia" w:date="2021-04-20T22:38:00Z">
        <w:r>
          <w:rPr>
            <w:sz w:val="20"/>
            <w:szCs w:val="20"/>
          </w:rPr>
          <w:t xml:space="preserve">del mundo </w:t>
        </w:r>
      </w:ins>
      <w:ins w:id="75" w:author="Maria Victoria Colmenares Macia" w:date="2021-04-20T22:33:00Z">
        <w:r>
          <w:rPr>
            <w:sz w:val="20"/>
            <w:szCs w:val="20"/>
          </w:rPr>
          <w:t>que, a pesar de la pandemia del COVID-19, sirven de referencia para los demás</w:t>
        </w:r>
      </w:ins>
      <w:ins w:id="76" w:author="Maria Victoria Colmenares Macia" w:date="2021-04-20T22:38:00Z">
        <w:r>
          <w:rPr>
            <w:sz w:val="20"/>
            <w:szCs w:val="20"/>
          </w:rPr>
          <w:t xml:space="preserve">. </w:t>
        </w:r>
      </w:ins>
      <w:ins w:id="77" w:author="Maria Victoria Colmenares Macia" w:date="2021-04-20T22:39:00Z">
        <w:r>
          <w:rPr>
            <w:sz w:val="20"/>
            <w:szCs w:val="20"/>
          </w:rPr>
          <w:t>Adicionalmente,</w:t>
        </w:r>
      </w:ins>
      <w:ins w:id="78" w:author="Maria Victoria Colmenares Macia" w:date="2021-04-20T22:34:00Z">
        <w:r>
          <w:rPr>
            <w:sz w:val="20"/>
            <w:szCs w:val="20"/>
          </w:rPr>
          <w:t xml:space="preserve"> la OMS se encuentra impulsando la política de alcanzar </w:t>
        </w:r>
        <w:proofErr w:type="gramStart"/>
        <w:r>
          <w:rPr>
            <w:sz w:val="20"/>
            <w:szCs w:val="20"/>
          </w:rPr>
          <w:t>cero paludismo</w:t>
        </w:r>
      </w:ins>
      <w:proofErr w:type="gramEnd"/>
      <w:ins w:id="79" w:author="Maria Victoria Colmenares Macia" w:date="2021-04-20T22:39:00Z">
        <w:r>
          <w:rPr>
            <w:sz w:val="20"/>
            <w:szCs w:val="20"/>
          </w:rPr>
          <w:t xml:space="preserve"> a nivel mundial, por lo que estos avances representan pasos para el logro de este gran objetivo</w:t>
        </w:r>
      </w:ins>
      <w:ins w:id="80" w:author="Maria Victoria Colmenares Macia" w:date="2021-04-20T22:34:00Z">
        <w:r>
          <w:rPr>
            <w:sz w:val="20"/>
            <w:szCs w:val="20"/>
          </w:rPr>
          <w:t xml:space="preserve">. </w:t>
        </w:r>
      </w:ins>
    </w:p>
    <w:p w14:paraId="433F7711" w14:textId="77777777" w:rsidR="00BE22A3" w:rsidRDefault="00BE22A3">
      <w:pPr>
        <w:rPr>
          <w:ins w:id="81" w:author="Maria Victoria Colmenares Macia" w:date="2021-04-20T22:34:00Z"/>
          <w:sz w:val="20"/>
          <w:szCs w:val="20"/>
        </w:rPr>
      </w:pPr>
    </w:p>
    <w:p w14:paraId="08114647" w14:textId="464BF18A" w:rsidR="00BE22A3" w:rsidRPr="0049775E" w:rsidRDefault="00BE22A3">
      <w:pPr>
        <w:rPr>
          <w:sz w:val="20"/>
          <w:szCs w:val="20"/>
        </w:rPr>
      </w:pPr>
      <w:ins w:id="82" w:author="Maria Victoria Colmenares Macia" w:date="2021-04-20T22:38:00Z">
        <w:r>
          <w:rPr>
            <w:sz w:val="20"/>
            <w:szCs w:val="20"/>
          </w:rPr>
          <w:t>Y tú qué opinas, ¿se alcanzará la meta de paludismo cero?</w:t>
        </w:r>
      </w:ins>
    </w:p>
    <w:p w14:paraId="5690A462" w14:textId="5D583A69" w:rsidR="005B07C3" w:rsidRPr="0049775E" w:rsidRDefault="005B07C3">
      <w:pPr>
        <w:rPr>
          <w:sz w:val="20"/>
          <w:szCs w:val="20"/>
        </w:rPr>
      </w:pPr>
      <w:r w:rsidRPr="0049775E">
        <w:rPr>
          <w:sz w:val="20"/>
          <w:szCs w:val="20"/>
        </w:rPr>
        <w:t>___________________________________________________</w:t>
      </w:r>
    </w:p>
    <w:p w14:paraId="383AD2DC" w14:textId="77777777" w:rsidR="00657D00" w:rsidRPr="0049775E" w:rsidRDefault="00657D00" w:rsidP="00657D00">
      <w:pPr>
        <w:pStyle w:val="Prrafodelista"/>
        <w:numPr>
          <w:ilvl w:val="0"/>
          <w:numId w:val="1"/>
        </w:numPr>
        <w:rPr>
          <w:sz w:val="18"/>
          <w:szCs w:val="18"/>
        </w:rPr>
      </w:pPr>
      <w:bookmarkStart w:id="83" w:name="_Hlk69664971"/>
      <w:r w:rsidRPr="0049775E">
        <w:rPr>
          <w:sz w:val="18"/>
          <w:szCs w:val="18"/>
        </w:rPr>
        <w:t>https://www.diainternacionalde.com/ficha/dia-mundial-paludismo</w:t>
      </w:r>
    </w:p>
    <w:p w14:paraId="43B82414" w14:textId="77777777" w:rsidR="00657D00" w:rsidRPr="0049775E" w:rsidRDefault="0077039B" w:rsidP="00657D00">
      <w:pPr>
        <w:pStyle w:val="Prrafodelista"/>
        <w:numPr>
          <w:ilvl w:val="0"/>
          <w:numId w:val="1"/>
        </w:numPr>
        <w:rPr>
          <w:sz w:val="18"/>
          <w:szCs w:val="18"/>
        </w:rPr>
      </w:pPr>
      <w:hyperlink r:id="rId11" w:history="1">
        <w:r w:rsidR="00657D00" w:rsidRPr="0049775E">
          <w:rPr>
            <w:rStyle w:val="Hipervnculo"/>
            <w:sz w:val="18"/>
            <w:szCs w:val="18"/>
          </w:rPr>
          <w:t>https://www.who.int/es/campaigns/world-malaria-day/world-malaria-day-2020</w:t>
        </w:r>
      </w:hyperlink>
    </w:p>
    <w:p w14:paraId="7245E4EA" w14:textId="77777777" w:rsidR="00657D00" w:rsidRPr="0049775E" w:rsidRDefault="0077039B" w:rsidP="00657D00">
      <w:pPr>
        <w:pStyle w:val="Prrafodelista"/>
        <w:numPr>
          <w:ilvl w:val="0"/>
          <w:numId w:val="1"/>
        </w:numPr>
        <w:rPr>
          <w:sz w:val="18"/>
          <w:szCs w:val="18"/>
        </w:rPr>
      </w:pPr>
      <w:hyperlink r:id="rId12" w:history="1">
        <w:r w:rsidR="00657D00" w:rsidRPr="0049775E">
          <w:rPr>
            <w:rStyle w:val="Hipervnculo"/>
            <w:sz w:val="18"/>
            <w:szCs w:val="18"/>
          </w:rPr>
          <w:t>https://www.milenio.com/cultura/dia-mundial-del-paludismo-por-que-se-conmemora</w:t>
        </w:r>
      </w:hyperlink>
    </w:p>
    <w:p w14:paraId="7E6BCFDA" w14:textId="490F7593" w:rsidR="00657D00" w:rsidRPr="0049775E" w:rsidRDefault="0077039B" w:rsidP="00657D00">
      <w:pPr>
        <w:pStyle w:val="Prrafodelista"/>
        <w:numPr>
          <w:ilvl w:val="0"/>
          <w:numId w:val="1"/>
        </w:numPr>
        <w:rPr>
          <w:rStyle w:val="Hipervnculo"/>
          <w:color w:val="auto"/>
          <w:sz w:val="18"/>
          <w:szCs w:val="18"/>
          <w:u w:val="none"/>
        </w:rPr>
      </w:pPr>
      <w:hyperlink r:id="rId13" w:history="1">
        <w:r w:rsidR="00657D00" w:rsidRPr="0049775E">
          <w:rPr>
            <w:rStyle w:val="Hipervnculo"/>
            <w:sz w:val="18"/>
            <w:szCs w:val="18"/>
          </w:rPr>
          <w:t>https://www.diainternacionalde.com/ficha/dia-mundial-paludismo</w:t>
        </w:r>
      </w:hyperlink>
    </w:p>
    <w:p w14:paraId="711E631A" w14:textId="73760C86" w:rsidR="00657D00" w:rsidRPr="00D24B97" w:rsidRDefault="0077039B" w:rsidP="00657D00">
      <w:pPr>
        <w:pStyle w:val="Prrafodelista"/>
        <w:numPr>
          <w:ilvl w:val="0"/>
          <w:numId w:val="1"/>
        </w:numPr>
        <w:rPr>
          <w:rStyle w:val="Hipervnculo"/>
          <w:color w:val="auto"/>
          <w:sz w:val="18"/>
          <w:szCs w:val="18"/>
          <w:u w:val="none"/>
        </w:rPr>
      </w:pPr>
      <w:hyperlink r:id="rId14" w:history="1">
        <w:r w:rsidR="00657D00" w:rsidRPr="0049775E">
          <w:rPr>
            <w:rStyle w:val="Hipervnculo"/>
            <w:rFonts w:ascii="Metric-Regular" w:hAnsi="Metric-Regular"/>
            <w:sz w:val="18"/>
            <w:szCs w:val="18"/>
            <w:shd w:val="clear" w:color="auto" w:fill="C9D7F1"/>
          </w:rPr>
          <w:t>http://www.malaria.com/questions/malaria-distribution-countries</w:t>
        </w:r>
      </w:hyperlink>
    </w:p>
    <w:p w14:paraId="12CB5709" w14:textId="4FA613C8" w:rsidR="00D24B97" w:rsidRPr="0049775E" w:rsidRDefault="00D24B97" w:rsidP="00657D00">
      <w:pPr>
        <w:pStyle w:val="Prrafodelista"/>
        <w:numPr>
          <w:ilvl w:val="0"/>
          <w:numId w:val="1"/>
        </w:numPr>
        <w:rPr>
          <w:rStyle w:val="Hipervnculo"/>
          <w:color w:val="auto"/>
          <w:sz w:val="18"/>
          <w:szCs w:val="18"/>
          <w:u w:val="none"/>
        </w:rPr>
      </w:pPr>
      <w:r w:rsidRPr="00D24B97">
        <w:rPr>
          <w:rStyle w:val="Hipervnculo"/>
          <w:color w:val="auto"/>
          <w:sz w:val="18"/>
          <w:szCs w:val="18"/>
          <w:u w:val="none"/>
        </w:rPr>
        <w:t>https://medicina.uc.cl/noticias/dia-internacional-contra-la-malaria-chile-uruguay-y-cuba-son-los-tres-paises-de-latinoamerica-libres-de-esta-enfermedad/#:~:text=La%20malaria%20se%20transmite%20a,un%20riesgo%20para%20la%20poblaci%C3%B3n.</w:t>
      </w:r>
    </w:p>
    <w:p w14:paraId="0911DF4D" w14:textId="77777777" w:rsidR="00657D00" w:rsidRPr="0049775E" w:rsidRDefault="0077039B" w:rsidP="00657D00">
      <w:pPr>
        <w:pStyle w:val="Prrafodelista"/>
        <w:numPr>
          <w:ilvl w:val="0"/>
          <w:numId w:val="1"/>
        </w:numPr>
        <w:rPr>
          <w:sz w:val="18"/>
          <w:szCs w:val="18"/>
        </w:rPr>
      </w:pPr>
      <w:hyperlink r:id="rId15" w:history="1">
        <w:r w:rsidR="00657D00" w:rsidRPr="0049775E">
          <w:rPr>
            <w:rStyle w:val="Hipervnculo"/>
            <w:sz w:val="18"/>
            <w:szCs w:val="18"/>
          </w:rPr>
          <w:t>https://www.paho.org/hq/index.php?option=com_content&amp;view=article&amp;id=2573:2010-general-information-malaria&amp;Itemid=2060&amp;lang=es</w:t>
        </w:r>
      </w:hyperlink>
    </w:p>
    <w:p w14:paraId="0DB03F41" w14:textId="77777777" w:rsidR="00657D00" w:rsidRPr="0049775E" w:rsidRDefault="0077039B" w:rsidP="00657D00">
      <w:pPr>
        <w:pStyle w:val="Prrafodelista"/>
        <w:numPr>
          <w:ilvl w:val="0"/>
          <w:numId w:val="1"/>
        </w:numPr>
        <w:rPr>
          <w:sz w:val="18"/>
          <w:szCs w:val="18"/>
        </w:rPr>
      </w:pPr>
      <w:hyperlink r:id="rId16" w:history="1">
        <w:r w:rsidR="00657D00" w:rsidRPr="0049775E">
          <w:rPr>
            <w:rStyle w:val="Hipervnculo"/>
            <w:sz w:val="18"/>
            <w:szCs w:val="18"/>
          </w:rPr>
          <w:t>https://www.clinicalascondes.cl/CENTROS-Y-ESPECIALIDADES/Centros/Centro-Medicina-del-Viajero/Noticias/Te-puede-interesar/%C2%BFQu%C3%A9-es-la-malaria-y-c%C3%B3mo-prevenirla-</w:t>
        </w:r>
      </w:hyperlink>
    </w:p>
    <w:p w14:paraId="3D774F85" w14:textId="77777777" w:rsidR="00657D00" w:rsidRPr="0049775E" w:rsidRDefault="0077039B" w:rsidP="00657D00">
      <w:pPr>
        <w:pStyle w:val="Prrafodelista"/>
        <w:numPr>
          <w:ilvl w:val="0"/>
          <w:numId w:val="1"/>
        </w:numPr>
        <w:rPr>
          <w:sz w:val="18"/>
          <w:szCs w:val="18"/>
        </w:rPr>
      </w:pPr>
      <w:hyperlink r:id="rId17" w:history="1">
        <w:r w:rsidR="00657D00" w:rsidRPr="0049775E">
          <w:rPr>
            <w:rStyle w:val="Hipervnculo"/>
            <w:sz w:val="18"/>
            <w:szCs w:val="18"/>
          </w:rPr>
          <w:t>https://www.who.int/es/campaigns/world-malaria-day/world-malaria-day-2020</w:t>
        </w:r>
      </w:hyperlink>
    </w:p>
    <w:p w14:paraId="25326FEB" w14:textId="77777777" w:rsidR="00657D00" w:rsidRPr="0049775E" w:rsidRDefault="00657D00" w:rsidP="00657D00">
      <w:pPr>
        <w:pStyle w:val="Prrafodelista"/>
        <w:numPr>
          <w:ilvl w:val="0"/>
          <w:numId w:val="1"/>
        </w:numPr>
        <w:rPr>
          <w:sz w:val="18"/>
          <w:szCs w:val="18"/>
        </w:rPr>
      </w:pPr>
      <w:r w:rsidRPr="0049775E">
        <w:rPr>
          <w:sz w:val="18"/>
          <w:szCs w:val="18"/>
        </w:rPr>
        <w:t>https://www.muyinteresante.es/salud/articulo/25-de-abril-dia-mundial-del-paludismo-421461569705</w:t>
      </w:r>
    </w:p>
    <w:bookmarkEnd w:id="83"/>
    <w:p w14:paraId="682A7269" w14:textId="77777777" w:rsidR="005B07C3" w:rsidRPr="0049775E" w:rsidRDefault="005B07C3">
      <w:pPr>
        <w:rPr>
          <w:sz w:val="20"/>
          <w:szCs w:val="20"/>
        </w:rPr>
      </w:pPr>
    </w:p>
    <w:sectPr w:rsidR="005B07C3" w:rsidRPr="0049775E" w:rsidSect="005B07C3">
      <w:pgSz w:w="12240" w:h="15840"/>
      <w:pgMar w:top="1417" w:right="1701" w:bottom="1276"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Maria Victoria Colmenares Macia" w:date="2021-04-20T16:44:00Z" w:initials="MVCM">
    <w:p w14:paraId="5AABFA58" w14:textId="06B3118C" w:rsidR="00F86307" w:rsidRDefault="00F86307">
      <w:pPr>
        <w:pStyle w:val="Textocomentario"/>
      </w:pPr>
      <w:r>
        <w:rPr>
          <w:rStyle w:val="Refdecomentario"/>
        </w:rPr>
        <w:annotationRef/>
      </w:r>
      <w:r>
        <w:t xml:space="preserve">No conseguí esta información, por eso hice aportes en el Word. </w:t>
      </w:r>
    </w:p>
  </w:comment>
  <w:comment w:id="33" w:author="Maria Victoria Colmenares Macia" w:date="2021-04-20T17:04:00Z" w:initials="MVCM">
    <w:p w14:paraId="2560E23F" w14:textId="6E74D8D0" w:rsidR="00E745D4" w:rsidRDefault="00E745D4">
      <w:pPr>
        <w:pStyle w:val="Textocomentario"/>
      </w:pPr>
      <w:r>
        <w:rPr>
          <w:rStyle w:val="Refdecomentario"/>
        </w:rPr>
        <w:annotationRef/>
      </w:r>
      <w:r>
        <w:t xml:space="preserve">No encontré la fuente de información de este párrafo. Propongo el siguiente en control de cambios.  </w:t>
      </w:r>
    </w:p>
  </w:comment>
  <w:comment w:id="62" w:author="Maria Victoria Colmenares Macia" w:date="2021-04-20T22:14:00Z" w:initials="MVCM">
    <w:p w14:paraId="3D766388" w14:textId="060C6D28" w:rsidR="00EF5E73" w:rsidRDefault="00EF5E73">
      <w:pPr>
        <w:pStyle w:val="Textocomentario"/>
      </w:pPr>
      <w:r>
        <w:rPr>
          <w:rStyle w:val="Refdecomentario"/>
        </w:rPr>
        <w:annotationRef/>
      </w:r>
      <w:r>
        <w:t xml:space="preserve">No sé de dónde sale esta información. Pero por experiencia propia, los mosquitos si pican en el amanecer y en el atardecer. Sobre </w:t>
      </w:r>
      <w:proofErr w:type="gramStart"/>
      <w:r>
        <w:t>todo</w:t>
      </w:r>
      <w:proofErr w:type="gramEnd"/>
      <w:r>
        <w:t xml:space="preserve"> en el atardecer, son terribles. </w:t>
      </w:r>
    </w:p>
  </w:comment>
  <w:comment w:id="65" w:author="Maria Victoria Colmenares Macia" w:date="2021-04-20T22:29:00Z" w:initials="MVCM">
    <w:p w14:paraId="3AE71450" w14:textId="1A5472A6" w:rsidR="00957CE5" w:rsidRDefault="00957CE5">
      <w:pPr>
        <w:pStyle w:val="Textocomentario"/>
      </w:pPr>
      <w:r>
        <w:rPr>
          <w:rStyle w:val="Refdecomentario"/>
        </w:rPr>
        <w:annotationRef/>
      </w:r>
      <w:r>
        <w:t>No consigo la información de este párrafo en las fuentes colocadas. La última de muy interesante no la pude abrir. Dejo un párrafo de propuesta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ABFA58" w15:done="0"/>
  <w15:commentEx w15:paraId="2560E23F" w15:done="0"/>
  <w15:commentEx w15:paraId="3D766388" w15:done="0"/>
  <w15:commentEx w15:paraId="3AE71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98374" w16cex:dateUtc="2021-04-20T20:44:00Z"/>
  <w16cex:commentExtensible w16cex:durableId="2429880C" w16cex:dateUtc="2021-04-20T21:04:00Z"/>
  <w16cex:commentExtensible w16cex:durableId="2429D0C5" w16cex:dateUtc="2021-04-21T02:14:00Z"/>
  <w16cex:commentExtensible w16cex:durableId="2429D458" w16cex:dateUtc="2021-04-21T0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ABFA58" w16cid:durableId="24298374"/>
  <w16cid:commentId w16cid:paraId="2560E23F" w16cid:durableId="2429880C"/>
  <w16cid:commentId w16cid:paraId="3D766388" w16cid:durableId="2429D0C5"/>
  <w16cid:commentId w16cid:paraId="3AE71450" w16cid:durableId="2429D4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etric-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6B5C"/>
    <w:multiLevelType w:val="hybridMultilevel"/>
    <w:tmpl w:val="7C08C7E6"/>
    <w:lvl w:ilvl="0" w:tplc="3D1485BE">
      <w:start w:val="1"/>
      <w:numFmt w:val="decimal"/>
      <w:lvlText w:val="(%1)"/>
      <w:lvlJc w:val="left"/>
      <w:pPr>
        <w:ind w:left="644" w:hanging="360"/>
      </w:pPr>
      <w:rPr>
        <w:rFonts w:hint="default"/>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BD26D16"/>
    <w:multiLevelType w:val="hybridMultilevel"/>
    <w:tmpl w:val="52D06D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Victoria Colmenares Macia">
    <w15:presenceInfo w15:providerId="Windows Live" w15:userId="8345f44060ec49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C3"/>
    <w:rsid w:val="00255782"/>
    <w:rsid w:val="002F7CE1"/>
    <w:rsid w:val="00327AD3"/>
    <w:rsid w:val="003B7B0E"/>
    <w:rsid w:val="0049775E"/>
    <w:rsid w:val="004C544D"/>
    <w:rsid w:val="004D4248"/>
    <w:rsid w:val="00543C1C"/>
    <w:rsid w:val="005575D7"/>
    <w:rsid w:val="005B07C3"/>
    <w:rsid w:val="006463E1"/>
    <w:rsid w:val="00657D00"/>
    <w:rsid w:val="00705814"/>
    <w:rsid w:val="0077039B"/>
    <w:rsid w:val="007D1FA5"/>
    <w:rsid w:val="00805104"/>
    <w:rsid w:val="008B5FE5"/>
    <w:rsid w:val="00957CE5"/>
    <w:rsid w:val="009E2896"/>
    <w:rsid w:val="00A57A52"/>
    <w:rsid w:val="00BE22A3"/>
    <w:rsid w:val="00BE5316"/>
    <w:rsid w:val="00D24B97"/>
    <w:rsid w:val="00D47DB6"/>
    <w:rsid w:val="00DC703B"/>
    <w:rsid w:val="00E745D4"/>
    <w:rsid w:val="00EF5E73"/>
    <w:rsid w:val="00F47775"/>
    <w:rsid w:val="00F863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2348"/>
  <w15:chartTrackingRefBased/>
  <w15:docId w15:val="{E0936A6B-DC4A-4E78-A0B1-F7F430DD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7C3"/>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07C3"/>
    <w:pPr>
      <w:ind w:left="720"/>
      <w:contextualSpacing/>
    </w:pPr>
  </w:style>
  <w:style w:type="character" w:styleId="Hipervnculo">
    <w:name w:val="Hyperlink"/>
    <w:basedOn w:val="Fuentedeprrafopredeter"/>
    <w:uiPriority w:val="99"/>
    <w:unhideWhenUsed/>
    <w:rsid w:val="005B07C3"/>
    <w:rPr>
      <w:color w:val="0563C1" w:themeColor="hyperlink"/>
      <w:u w:val="single"/>
    </w:rPr>
  </w:style>
  <w:style w:type="character" w:styleId="Mencinsinresolver">
    <w:name w:val="Unresolved Mention"/>
    <w:basedOn w:val="Fuentedeprrafopredeter"/>
    <w:uiPriority w:val="99"/>
    <w:semiHidden/>
    <w:unhideWhenUsed/>
    <w:rsid w:val="007D1FA5"/>
    <w:rPr>
      <w:color w:val="605E5C"/>
      <w:shd w:val="clear" w:color="auto" w:fill="E1DFDD"/>
    </w:rPr>
  </w:style>
  <w:style w:type="character" w:styleId="Refdecomentario">
    <w:name w:val="annotation reference"/>
    <w:basedOn w:val="Fuentedeprrafopredeter"/>
    <w:uiPriority w:val="99"/>
    <w:semiHidden/>
    <w:unhideWhenUsed/>
    <w:rsid w:val="00F86307"/>
    <w:rPr>
      <w:sz w:val="16"/>
      <w:szCs w:val="16"/>
    </w:rPr>
  </w:style>
  <w:style w:type="paragraph" w:styleId="Textocomentario">
    <w:name w:val="annotation text"/>
    <w:basedOn w:val="Normal"/>
    <w:link w:val="TextocomentarioCar"/>
    <w:uiPriority w:val="99"/>
    <w:semiHidden/>
    <w:unhideWhenUsed/>
    <w:rsid w:val="00F86307"/>
    <w:rPr>
      <w:sz w:val="20"/>
      <w:szCs w:val="20"/>
    </w:rPr>
  </w:style>
  <w:style w:type="character" w:customStyle="1" w:styleId="TextocomentarioCar">
    <w:name w:val="Texto comentario Car"/>
    <w:basedOn w:val="Fuentedeprrafopredeter"/>
    <w:link w:val="Textocomentario"/>
    <w:uiPriority w:val="99"/>
    <w:semiHidden/>
    <w:rsid w:val="00F86307"/>
    <w:rPr>
      <w:sz w:val="20"/>
      <w:szCs w:val="20"/>
    </w:rPr>
  </w:style>
  <w:style w:type="paragraph" w:styleId="Asuntodelcomentario">
    <w:name w:val="annotation subject"/>
    <w:basedOn w:val="Textocomentario"/>
    <w:next w:val="Textocomentario"/>
    <w:link w:val="AsuntodelcomentarioCar"/>
    <w:uiPriority w:val="99"/>
    <w:semiHidden/>
    <w:unhideWhenUsed/>
    <w:rsid w:val="00F86307"/>
    <w:rPr>
      <w:b/>
      <w:bCs/>
    </w:rPr>
  </w:style>
  <w:style w:type="character" w:customStyle="1" w:styleId="AsuntodelcomentarioCar">
    <w:name w:val="Asunto del comentario Car"/>
    <w:basedOn w:val="TextocomentarioCar"/>
    <w:link w:val="Asuntodelcomentario"/>
    <w:uiPriority w:val="99"/>
    <w:semiHidden/>
    <w:rsid w:val="00F863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diainternacionalde.com/ficha/dia-mundial-paludism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milenio.com/cultura/dia-mundial-del-paludismo-por-que-se-conmemora" TargetMode="External"/><Relationship Id="rId17" Type="http://schemas.openxmlformats.org/officeDocument/2006/relationships/hyperlink" Target="https://www.who.int/es/campaigns/world-malaria-day/world-malaria-day-2020" TargetMode="External"/><Relationship Id="rId2" Type="http://schemas.openxmlformats.org/officeDocument/2006/relationships/styles" Target="styles.xml"/><Relationship Id="rId16" Type="http://schemas.openxmlformats.org/officeDocument/2006/relationships/hyperlink" Target="https://www.clinicalascondes.cl/CENTROS-Y-ESPECIALIDADES/Centros/Centro-Medicina-del-Viajero/Noticias/Te-puede-interesar/%C2%BFQu%C3%A9-es-la-malaria-y-c%C3%B3mo-prevenirl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2)%09https:/www.who.int/es/campaigns/world-malaria-day/world-malaria-day-2020" TargetMode="External"/><Relationship Id="rId11" Type="http://schemas.openxmlformats.org/officeDocument/2006/relationships/hyperlink" Target="https://www.who.int/es/campaigns/world-malaria-day/world-malaria-day-2020" TargetMode="External"/><Relationship Id="rId5" Type="http://schemas.openxmlformats.org/officeDocument/2006/relationships/hyperlink" Target="https://www.who.int/es/campaigns/world-malaria-day" TargetMode="External"/><Relationship Id="rId15" Type="http://schemas.openxmlformats.org/officeDocument/2006/relationships/hyperlink" Target="https://www.paho.org/hq/index.php?option=com_content&amp;view=article&amp;id=2573:2010-general-information-malaria&amp;Itemid=2060&amp;lang=es"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translate.google.com/website?sl=en&amp;tl=es&amp;ajax=1&amp;prev=search&amp;u=http://www.malaria.com/questions/malaria-distribution-countr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3</Pages>
  <Words>1665</Words>
  <Characters>9160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VALDES</dc:creator>
  <cp:keywords/>
  <dc:description/>
  <cp:lastModifiedBy>Maria Victoria Colmenares Macia</cp:lastModifiedBy>
  <cp:revision>8</cp:revision>
  <cp:lastPrinted>2021-04-18T22:33:00Z</cp:lastPrinted>
  <dcterms:created xsi:type="dcterms:W3CDTF">2021-04-20T15:56:00Z</dcterms:created>
  <dcterms:modified xsi:type="dcterms:W3CDTF">2021-04-21T02:41:00Z</dcterms:modified>
</cp:coreProperties>
</file>