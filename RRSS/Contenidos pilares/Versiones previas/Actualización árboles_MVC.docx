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4EEE" w14:textId="7881D02D" w:rsidR="008F7B82" w:rsidRDefault="001D4438" w:rsidP="008F7B82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ins w:id="0" w:author="Maria Victoria Colmenares Macia" w:date="2021-03-15T12:32:00Z">
        <w:r>
          <w:rPr>
            <w:rFonts w:ascii="Arial" w:hAnsi="Arial" w:cs="Arial"/>
            <w:b w:val="0"/>
            <w:bCs w:val="0"/>
            <w:color w:val="333333"/>
            <w:sz w:val="45"/>
            <w:szCs w:val="45"/>
          </w:rPr>
          <w:t>4,7</w:t>
        </w:r>
      </w:ins>
      <w:ins w:id="1" w:author="Maria Victoria Colmenares Macia" w:date="2021-03-15T12:13:00Z">
        <w:r w:rsidR="008329A0">
          <w:rPr>
            <w:rFonts w:ascii="Arial" w:hAnsi="Arial" w:cs="Arial"/>
            <w:b w:val="0"/>
            <w:bCs w:val="0"/>
            <w:color w:val="333333"/>
            <w:sz w:val="45"/>
            <w:szCs w:val="45"/>
          </w:rPr>
          <w:t xml:space="preserve"> millones de </w:t>
        </w:r>
      </w:ins>
      <w:del w:id="2" w:author="Maria Victoria Colmenares Macia" w:date="2021-03-15T12:13:00Z">
        <w:r w:rsidR="008F7B82" w:rsidDel="008329A0">
          <w:rPr>
            <w:rFonts w:ascii="Arial" w:hAnsi="Arial" w:cs="Arial"/>
            <w:b w:val="0"/>
            <w:bCs w:val="0"/>
            <w:color w:val="333333"/>
            <w:sz w:val="45"/>
            <w:szCs w:val="45"/>
          </w:rPr>
          <w:delText>13.000</w:delText>
        </w:r>
      </w:del>
      <w:r w:rsidR="008F7B82">
        <w:rPr>
          <w:rFonts w:ascii="Arial" w:hAnsi="Arial" w:cs="Arial"/>
          <w:b w:val="0"/>
          <w:bCs w:val="0"/>
          <w:color w:val="333333"/>
          <w:sz w:val="45"/>
          <w:szCs w:val="45"/>
        </w:rPr>
        <w:t xml:space="preserve"> hectáreas de bosque desaparecen cada año</w:t>
      </w:r>
    </w:p>
    <w:p w14:paraId="14220700" w14:textId="6BDD4827" w:rsidR="008F7B82" w:rsidRDefault="008F7B82" w:rsidP="008F7B82">
      <w:pPr>
        <w:shd w:val="clear" w:color="auto" w:fill="FFFFFF"/>
        <w:spacing w:after="0" w:line="240" w:lineRule="atLeast"/>
        <w:textAlignment w:val="baseline"/>
        <w:outlineLvl w:val="0"/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</w:pPr>
    </w:p>
    <w:p w14:paraId="232600BF" w14:textId="69889C18" w:rsidR="008F7B82" w:rsidRDefault="008F7B82" w:rsidP="008F7B82">
      <w:pPr>
        <w:shd w:val="clear" w:color="auto" w:fill="FFFFFF"/>
        <w:spacing w:after="0" w:line="240" w:lineRule="atLeast"/>
        <w:textAlignment w:val="baseline"/>
        <w:outlineLvl w:val="0"/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</w:pPr>
      <w:r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>¿Acaso no es para estar muy triste?</w:t>
      </w:r>
    </w:p>
    <w:p w14:paraId="38D93AA8" w14:textId="00AC1521" w:rsidR="008F7B82" w:rsidRDefault="008F7B82" w:rsidP="008F7B82">
      <w:pPr>
        <w:shd w:val="clear" w:color="auto" w:fill="FFFFFF"/>
        <w:spacing w:after="0" w:line="240" w:lineRule="atLeast"/>
        <w:textAlignment w:val="baseline"/>
        <w:outlineLvl w:val="0"/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</w:pPr>
    </w:p>
    <w:p w14:paraId="64B33B26" w14:textId="05BBE315" w:rsidR="008F7B82" w:rsidRDefault="008F7B82" w:rsidP="008F7B82">
      <w:pPr>
        <w:shd w:val="clear" w:color="auto" w:fill="FFFFFF"/>
        <w:spacing w:after="0" w:line="240" w:lineRule="atLeast"/>
        <w:textAlignment w:val="baseline"/>
        <w:outlineLvl w:val="0"/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</w:pPr>
    </w:p>
    <w:p w14:paraId="048FA759" w14:textId="65AC384A" w:rsidR="008F7B82" w:rsidRPr="008F7B82" w:rsidRDefault="008F7B82" w:rsidP="008F7B82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s-CL"/>
        </w:rPr>
      </w:pPr>
      <w:r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>C</w:t>
      </w:r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 xml:space="preserve">laro que todo depende del grado de conciencia que apliquemos. Para este </w:t>
      </w:r>
      <w:commentRangeStart w:id="3"/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>perrito</w:t>
      </w:r>
      <w:commentRangeEnd w:id="3"/>
      <w:r w:rsidR="008329A0">
        <w:rPr>
          <w:rStyle w:val="Refdecomentario"/>
        </w:rPr>
        <w:commentReference w:id="3"/>
      </w:r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 xml:space="preserve"> es grave la pérdida de árboles porque lo afecta directamente. Para nosotros es más complicada la toma de conciencia porque en apariencia </w:t>
      </w:r>
      <w:del w:id="4" w:author="Maria Victoria Colmenares Macia" w:date="2021-03-15T12:24:00Z">
        <w:r w:rsidRPr="008F7B82" w:rsidDel="008D3046">
          <w:rPr>
            <w:rFonts w:ascii="Calibri Light" w:eastAsia="Times New Roman" w:hAnsi="Calibri Light" w:cs="Calibri Light"/>
            <w:color w:val="2F5496"/>
            <w:kern w:val="36"/>
            <w:sz w:val="28"/>
            <w:szCs w:val="28"/>
            <w:bdr w:val="none" w:sz="0" w:space="0" w:color="auto" w:frame="1"/>
            <w:lang w:eastAsia="es-CL"/>
          </w:rPr>
          <w:delText>13</w:delText>
        </w:r>
      </w:del>
      <w:ins w:id="5" w:author="Maria Victoria Colmenares Macia" w:date="2021-03-15T12:33:00Z">
        <w:r w:rsidR="001D4438">
          <w:rPr>
            <w:rFonts w:ascii="Calibri Light" w:eastAsia="Times New Roman" w:hAnsi="Calibri Light" w:cs="Calibri Light"/>
            <w:color w:val="2F5496"/>
            <w:kern w:val="36"/>
            <w:sz w:val="28"/>
            <w:szCs w:val="28"/>
            <w:bdr w:val="none" w:sz="0" w:space="0" w:color="auto" w:frame="1"/>
            <w:lang w:eastAsia="es-CL"/>
          </w:rPr>
          <w:t>4,7</w:t>
        </w:r>
      </w:ins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 xml:space="preserve">.000.000 hectáreas es una cifra demasiado abstracta y lejana como para aplicarla a algo, la leemos y no nos dice mucho, otros dirán que es muy poco y algunos se auto convencerán </w:t>
      </w:r>
      <w:proofErr w:type="gramStart"/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>que</w:t>
      </w:r>
      <w:proofErr w:type="gramEnd"/>
      <w:r w:rsidRPr="008F7B82">
        <w:rPr>
          <w:rFonts w:ascii="Calibri Light" w:eastAsia="Times New Roman" w:hAnsi="Calibri Light" w:cs="Calibri Light"/>
          <w:color w:val="2F5496"/>
          <w:kern w:val="36"/>
          <w:sz w:val="28"/>
          <w:szCs w:val="28"/>
          <w:bdr w:val="none" w:sz="0" w:space="0" w:color="auto" w:frame="1"/>
          <w:lang w:eastAsia="es-CL"/>
        </w:rPr>
        <w:t xml:space="preserve"> es alarmante. </w:t>
      </w:r>
    </w:p>
    <w:p w14:paraId="1613A659" w14:textId="77777777" w:rsidR="008F7B82" w:rsidRPr="008F7B82" w:rsidRDefault="008F7B82" w:rsidP="008F7B82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39"/>
          <w:szCs w:val="39"/>
          <w:lang w:eastAsia="es-CL"/>
        </w:rPr>
      </w:pPr>
      <w:r w:rsidRPr="008F7B82">
        <w:rPr>
          <w:rFonts w:ascii="Arial" w:eastAsia="Times New Roman" w:hAnsi="Arial" w:cs="Arial"/>
          <w:color w:val="333333"/>
          <w:sz w:val="39"/>
          <w:szCs w:val="39"/>
          <w:lang w:eastAsia="es-CL"/>
        </w:rPr>
        <w:t>La realidad y el trasfondo de una cifra</w:t>
      </w:r>
    </w:p>
    <w:p w14:paraId="0AE173D6" w14:textId="66891B9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Por ejemplo, si hacemos el siguiente ejercicio y afirmamos que</w:t>
      </w:r>
      <w:del w:id="6" w:author="Maria Victoria Colmenares Macia" w:date="2021-03-15T12:38:00Z">
        <w:r w:rsidRPr="008F7B82" w:rsidDel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 xml:space="preserve"> </w:delText>
        </w:r>
      </w:del>
      <w:ins w:id="7" w:author="Maria Victoria Colmenares Macia" w:date="2021-03-15T12:38:00Z">
        <w:r w:rsidR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4,7</w:t>
        </w:r>
      </w:ins>
      <w:del w:id="8" w:author="Maria Victoria Colmenares Macia" w:date="2021-03-15T12:38:00Z">
        <w:r w:rsidRPr="008F7B82" w:rsidDel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>13</w:delText>
        </w:r>
      </w:del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.000.000 ha representa el 0,</w:t>
      </w:r>
      <w:ins w:id="9" w:author="Maria Victoria Colmenares Macia" w:date="2021-03-15T12:38:00Z">
        <w:r w:rsidR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11</w:t>
        </w:r>
      </w:ins>
      <w:del w:id="10" w:author="Maria Victoria Colmenares Macia" w:date="2021-03-15T12:38:00Z">
        <w:r w:rsidRPr="008F7B82" w:rsidDel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>33</w:delText>
        </w:r>
      </w:del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% de todos los bosques del planeta, esa cifra se transforma en insignificante y a lo mejor usted se irá a dormir muy tranquilo pensando en lo exagerado del perrito.</w:t>
      </w:r>
    </w:p>
    <w:p w14:paraId="06258182" w14:textId="1DAFC5D6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 xml:space="preserve">Pero si le dijera que </w:t>
      </w:r>
      <w:ins w:id="11" w:author="Maria Victoria Colmenares Macia" w:date="2021-03-15T12:38:00Z">
        <w:r w:rsidR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4,7</w:t>
        </w:r>
      </w:ins>
      <w:del w:id="12" w:author="Maria Victoria Colmenares Macia" w:date="2021-03-15T12:38:00Z">
        <w:r w:rsidRPr="008F7B82" w:rsidDel="001D4438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>13</w:delText>
        </w:r>
      </w:del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 xml:space="preserve">.000.000 de hectáreas equivale al territorio total de un país como </w:t>
      </w:r>
      <w:del w:id="13" w:author="Maria Victoria Colmenares Macia" w:date="2021-03-15T12:47:00Z">
        <w:r w:rsidRPr="008F7B82" w:rsidDel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>Nicaragua</w:delText>
        </w:r>
      </w:del>
      <w:ins w:id="14" w:author="Maria Victoria Colmenares Macia" w:date="2021-03-15T12:47:00Z">
        <w:r w:rsidR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Trinidad y Tobago</w:t>
        </w:r>
      </w:ins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, ahí la cosa cambia. Nos empieza a afectar.</w:t>
      </w:r>
    </w:p>
    <w:p w14:paraId="67E60482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Sobre todo, nos afecta si la deforestación y la desertificación, provocadas por las actividades humanas y el cambio climático, han perjudicado el desarrollo sostenible, la vida y los medios de vida de millones de personas que luchan contra la pobreza.</w:t>
      </w:r>
    </w:p>
    <w:p w14:paraId="7E47D679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Nos afecta esa cifra cuando definimos y reconocemos que por su potencial de absorción de emisiones de CO</w:t>
      </w:r>
      <w:r w:rsidRPr="008F7B82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vertAlign w:val="subscript"/>
          <w:lang w:eastAsia="es-CL"/>
        </w:rPr>
        <w:t>2</w:t>
      </w: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, los bosques son fundamentales para combatir el cambio climático.</w:t>
      </w:r>
    </w:p>
    <w:p w14:paraId="24FBEBB3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Nos toca de cerca cuando entendemos que son esenciales para mantener y asegurar el equilibrio del agua que utilizamos, proporcionando de esta forma, la base de la seguridad alimentaria.</w:t>
      </w:r>
    </w:p>
    <w:p w14:paraId="6F8E02B9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Nos toca mucho más de cerca cuando vemos que el bosque protege y da refugio a toda una diversidad biológica, que es finalmente, el hogar de muchos pueblos indígenas en nuestro continente.</w:t>
      </w:r>
    </w:p>
    <w:p w14:paraId="360B6519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Y finalmente, no quedamos indiferentes cuando entendemos que esa pérdida de bosque y la degradación persistente de las zonas áridas ha provocado la desertificación de 3.600.000.000 de hectáreas.</w:t>
      </w:r>
    </w:p>
    <w:p w14:paraId="6E324D84" w14:textId="194C7365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Pero no todo es negativo y ya que hablamos de cifras, veamos algunas de</w:t>
      </w:r>
      <w:ins w:id="15" w:author="Maria Victoria Colmenares Macia" w:date="2021-03-15T12:48:00Z">
        <w:r w:rsidR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 xml:space="preserve"> </w:t>
        </w:r>
      </w:ins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l</w:t>
      </w:r>
      <w:ins w:id="16" w:author="Maria Victoria Colmenares Macia" w:date="2021-03-15T12:48:00Z">
        <w:r w:rsidR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 xml:space="preserve">os principales resultados de la Evaluación de los recursos forestales mundiales </w:t>
        </w:r>
      </w:ins>
      <w:ins w:id="17" w:author="Maria Victoria Colmenares Macia" w:date="2021-03-15T12:49:00Z">
        <w:r w:rsidR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2020 de la Organización de las Naciones Unidas para la alimentación y la agricultura</w:t>
        </w:r>
      </w:ins>
      <w:ins w:id="18" w:author="Maria Victoria Colmenares Macia" w:date="2021-03-15T12:51:00Z">
        <w:r w:rsidR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 xml:space="preserve"> (1)</w:t>
        </w:r>
      </w:ins>
      <w:del w:id="19" w:author="Maria Victoria Colmenares Macia" w:date="2021-03-15T12:49:00Z">
        <w:r w:rsidRPr="008F7B82" w:rsidDel="00F478FA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delText xml:space="preserve"> Informe de Progresos en el logro de los Objetivos de Desarrollo Sostenible 2017, de Naciones Unidas</w:delText>
        </w:r>
      </w:del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:</w:t>
      </w:r>
    </w:p>
    <w:p w14:paraId="1AD4AE34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Cifras casi positivas:</w:t>
      </w:r>
    </w:p>
    <w:p w14:paraId="6C2BAE12" w14:textId="0D771956" w:rsidR="008F7B82" w:rsidRPr="00945545" w:rsidRDefault="008F7B82" w:rsidP="00F478FA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  <w:rPrChange w:id="20" w:author="Maria Victoria Colmenares Macia" w:date="2021-03-15T12:54:00Z">
            <w:rPr>
              <w:rFonts w:ascii="Arial" w:eastAsia="Times New Roman" w:hAnsi="Arial" w:cs="Arial"/>
              <w:color w:val="666666"/>
              <w:sz w:val="21"/>
              <w:szCs w:val="21"/>
              <w:lang w:eastAsia="es-CL"/>
            </w:rPr>
          </w:rPrChange>
        </w:rPr>
      </w:pPr>
      <w:r w:rsidRPr="00945545">
        <w:rPr>
          <w:rFonts w:ascii="Arial" w:eastAsia="Times New Roman" w:hAnsi="Arial" w:cs="Arial"/>
          <w:i/>
          <w:iCs/>
          <w:color w:val="666666"/>
          <w:sz w:val="21"/>
          <w:szCs w:val="21"/>
          <w:u w:val="single"/>
          <w:bdr w:val="none" w:sz="0" w:space="0" w:color="auto" w:frame="1"/>
          <w:lang w:eastAsia="es-CL"/>
          <w:rPrChange w:id="21" w:author="Maria Victoria Colmenares Macia" w:date="2021-03-15T12:54:00Z">
            <w:rPr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  <w:t>La</w:t>
      </w:r>
      <w:ins w:id="22" w:author="Maria Victoria Colmenares Macia" w:date="2021-03-15T12:50:00Z"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23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 xml:space="preserve"> </w:t>
        </w:r>
      </w:ins>
      <w:del w:id="24" w:author="Maria Victoria Colmenares Macia" w:date="2021-03-15T12:50:00Z">
        <w:r w:rsidRPr="00945545" w:rsidDel="00F478FA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25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delText xml:space="preserve"> </w:delText>
        </w:r>
      </w:del>
      <w:r w:rsidRPr="00945545">
        <w:rPr>
          <w:rFonts w:ascii="Arial" w:eastAsia="Times New Roman" w:hAnsi="Arial" w:cs="Arial"/>
          <w:i/>
          <w:iCs/>
          <w:color w:val="666666"/>
          <w:sz w:val="21"/>
          <w:szCs w:val="21"/>
          <w:u w:val="single"/>
          <w:bdr w:val="none" w:sz="0" w:space="0" w:color="auto" w:frame="1"/>
          <w:lang w:eastAsia="es-CL"/>
          <w:rPrChange w:id="26" w:author="Maria Victoria Colmenares Macia" w:date="2021-03-15T12:54:00Z">
            <w:rPr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  <w:t>desaparición neta de bosques sigue perdiendo velocidad</w:t>
      </w:r>
      <w:del w:id="27" w:author="Maria Victoria Colmenares Macia" w:date="2021-03-15T12:50:00Z">
        <w:r w:rsidRPr="00945545" w:rsidDel="00F478FA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28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delText xml:space="preserve"> y el inventario de biomasa forestal por hectárea es estable</w:delText>
        </w:r>
      </w:del>
      <w:r w:rsidRPr="00945545">
        <w:rPr>
          <w:rFonts w:ascii="Arial" w:eastAsia="Times New Roman" w:hAnsi="Arial" w:cs="Arial"/>
          <w:i/>
          <w:iCs/>
          <w:color w:val="666666"/>
          <w:sz w:val="21"/>
          <w:szCs w:val="21"/>
          <w:u w:val="single"/>
          <w:bdr w:val="none" w:sz="0" w:space="0" w:color="auto" w:frame="1"/>
          <w:lang w:eastAsia="es-CL"/>
          <w:rPrChange w:id="29" w:author="Maria Victoria Colmenares Macia" w:date="2021-03-15T12:54:00Z">
            <w:rPr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  <w:t>.</w:t>
      </w:r>
      <w:ins w:id="30" w:author="Maria Victoria Colmenares Macia" w:date="2021-03-15T12:50:00Z"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1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 xml:space="preserve"> 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2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 xml:space="preserve">El ritmo de pérdida neta 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3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>d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4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>e bosques disminuyó de 7,8 millones de ha por año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5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 xml:space="preserve"> 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6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>en el decenio de 1990-2000 a 5,2 millones de ha en 2000-2010 y 4,7 millones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7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 xml:space="preserve"> </w:t>
        </w:r>
        <w:r w:rsidR="00F478FA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bdr w:val="none" w:sz="0" w:space="0" w:color="auto" w:frame="1"/>
            <w:lang w:eastAsia="es-CL"/>
            <w:rPrChange w:id="38" w:author="Maria Victoria Colmenares Macia" w:date="2021-03-15T12:54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  <w:lang w:eastAsia="es-CL"/>
              </w:rPr>
            </w:rPrChange>
          </w:rPr>
          <w:t>de ha por año en el período 2010-2020</w:t>
        </w:r>
      </w:ins>
    </w:p>
    <w:p w14:paraId="09F9A4FB" w14:textId="3A4ACBDD" w:rsidR="00F478FA" w:rsidRPr="00945545" w:rsidRDefault="00F478FA" w:rsidP="008F7B8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ins w:id="39" w:author="Maria Victoria Colmenares Macia" w:date="2021-03-15T12:52:00Z"/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  <w:rPrChange w:id="40" w:author="Maria Victoria Colmenares Macia" w:date="2021-03-15T12:54:00Z">
            <w:rPr>
              <w:ins w:id="41" w:author="Maria Victoria Colmenares Macia" w:date="2021-03-15T12:52:00Z"/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</w:pPr>
      <w:ins w:id="42" w:author="Maria Victoria Colmenares Macia" w:date="2021-03-15T12:52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43" w:author="Maria Victoria Colmenares Macia" w:date="2021-03-15T12:54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 xml:space="preserve">Se disminuyó </w:t>
        </w:r>
      </w:ins>
      <w:ins w:id="44" w:author="Maria Victoria Colmenares Macia" w:date="2021-03-15T12:53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45" w:author="Maria Victoria Colmenares Macia" w:date="2021-03-15T12:54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de forma significativa la pérdida de bosque en América del Sur a aproximadamente la mitad en el decenio 2010-2020 en comparación con el período 2000</w:t>
        </w:r>
        <w:r w:rsidR="00945545"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46" w:author="Maria Victoria Colmenares Macia" w:date="2021-03-15T12:54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-2010.</w:t>
        </w:r>
      </w:ins>
    </w:p>
    <w:p w14:paraId="402A0CEB" w14:textId="27BC53A0" w:rsidR="00945545" w:rsidRDefault="00945545" w:rsidP="00945545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ins w:id="47" w:author="Maria Victoria Colmenares Macia" w:date="2021-03-15T12:54:00Z"/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</w:rPr>
      </w:pPr>
      <w:ins w:id="48" w:author="Maria Victoria Colmenares Macia" w:date="2021-03-15T12:54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49" w:author="Maria Victoria Colmenares Macia" w:date="2021-03-15T12:54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lastRenderedPageBreak/>
          <w:t>Asia tuvo el mayor aumento neto de superficie forestal en el período 2010-2020, seguida por Oceanía y Europa</w:t>
        </w:r>
        <w:r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>.</w:t>
        </w:r>
      </w:ins>
    </w:p>
    <w:p w14:paraId="049AA38F" w14:textId="77777777" w:rsidR="00945545" w:rsidRPr="00945545" w:rsidRDefault="00945545" w:rsidP="00945545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ins w:id="50" w:author="Maria Victoria Colmenares Macia" w:date="2021-03-15T12:55:00Z"/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</w:rPr>
      </w:pPr>
      <w:ins w:id="51" w:author="Maria Victoria Colmenares Macia" w:date="2021-03-15T12:55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 xml:space="preserve">En el último quinquenio </w:t>
        </w:r>
      </w:ins>
    </w:p>
    <w:p w14:paraId="7EE0F125" w14:textId="7EBEC5B9" w:rsidR="00945545" w:rsidRPr="00945545" w:rsidRDefault="00945545" w:rsidP="00945545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ins w:id="52" w:author="Maria Victoria Colmenares Macia" w:date="2021-03-15T12:55:00Z"/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  <w:rPrChange w:id="53" w:author="Maria Victoria Colmenares Macia" w:date="2021-03-15T12:55:00Z">
            <w:rPr>
              <w:ins w:id="54" w:author="Maria Victoria Colmenares Macia" w:date="2021-03-15T12:55:00Z"/>
              <w:rFonts w:ascii="Arial" w:eastAsia="Times New Roman" w:hAnsi="Arial" w:cs="Arial"/>
              <w:i/>
              <w:iCs/>
              <w:color w:val="666666"/>
              <w:sz w:val="21"/>
              <w:szCs w:val="21"/>
              <w:u w:val="single"/>
              <w:lang w:eastAsia="es-CL"/>
            </w:rPr>
          </w:rPrChange>
        </w:rPr>
      </w:pPr>
      <w:ins w:id="55" w:author="Maria Victoria Colmenares Macia" w:date="2021-03-15T12:55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>(2015-2020), la tasa anual de deforestación se estimó en 10 millones de ha,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 xml:space="preserve"> 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 xml:space="preserve">en comparación con los 12 millones de </w:t>
        </w:r>
        <w:proofErr w:type="spellStart"/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>ha</w:t>
        </w:r>
        <w:proofErr w:type="spellEnd"/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</w:rPr>
          <w:t xml:space="preserve"> del período 2010-20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56" w:author="Maria Victoria Colmenares Macia" w:date="2021-03-15T12:55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u w:val="single"/>
                <w:lang w:eastAsia="es-CL"/>
              </w:rPr>
            </w:rPrChange>
          </w:rPr>
          <w:t>15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57" w:author="Maria Victoria Colmenares Macia" w:date="2021-03-15T12:55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u w:val="single"/>
                <w:lang w:eastAsia="es-CL"/>
              </w:rPr>
            </w:rPrChange>
          </w:rPr>
          <w:t>.</w:t>
        </w:r>
      </w:ins>
    </w:p>
    <w:p w14:paraId="711BC0E8" w14:textId="4002EA65" w:rsidR="00945545" w:rsidRPr="00945545" w:rsidRDefault="00945545" w:rsidP="00945545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ins w:id="58" w:author="Maria Victoria Colmenares Macia" w:date="2021-03-15T12:54:00Z"/>
          <w:rFonts w:ascii="Arial" w:eastAsia="Times New Roman" w:hAnsi="Arial" w:cs="Arial"/>
          <w:i/>
          <w:iCs/>
          <w:color w:val="666666"/>
          <w:sz w:val="21"/>
          <w:szCs w:val="21"/>
          <w:u w:val="single"/>
          <w:lang w:eastAsia="es-CL"/>
          <w:rPrChange w:id="59" w:author="Maria Victoria Colmenares Macia" w:date="2021-03-15T12:56:00Z">
            <w:rPr>
              <w:ins w:id="60" w:author="Maria Victoria Colmenares Macia" w:date="2021-03-15T12:54:00Z"/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</w:pPr>
      <w:ins w:id="61" w:author="Maria Victoria Colmenares Macia" w:date="2021-03-15T12:55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62" w:author="Maria Victoria Colmenares Macia" w:date="2021-03-15T12:56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u w:val="single"/>
                <w:lang w:eastAsia="es-CL"/>
              </w:rPr>
            </w:rPrChange>
          </w:rPr>
          <w:t>El 93 por ciento (3 750 millones de ha) de superficie forestal en todo el mundo</w:t>
        </w:r>
      </w:ins>
      <w:ins w:id="63" w:author="Maria Victoria Colmenares Macia" w:date="2021-03-15T12:56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64" w:author="Maria Victoria Colmenares Macia" w:date="2021-03-15T12:56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u w:val="single"/>
                <w:lang w:eastAsia="es-CL"/>
              </w:rPr>
            </w:rPrChange>
          </w:rPr>
          <w:t xml:space="preserve"> </w:t>
        </w:r>
      </w:ins>
      <w:ins w:id="65" w:author="Maria Victoria Colmenares Macia" w:date="2021-03-15T12:55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u w:val="single"/>
            <w:lang w:eastAsia="es-CL"/>
            <w:rPrChange w:id="66" w:author="Maria Victoria Colmenares Macia" w:date="2021-03-15T12:56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u w:val="single"/>
                <w:lang w:eastAsia="es-CL"/>
              </w:rPr>
            </w:rPrChange>
          </w:rPr>
          <w:t>está compuesto por bosques regenerados naturalmente y el 7 por ciento (290 millones de ha) es plantado.</w:t>
        </w:r>
      </w:ins>
    </w:p>
    <w:p w14:paraId="62C1D6AF" w14:textId="1A85FBAB" w:rsidR="008F7B82" w:rsidRPr="008F7B82" w:rsidDel="00945545" w:rsidRDefault="008F7B82" w:rsidP="008F7B8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del w:id="67" w:author="Maria Victoria Colmenares Macia" w:date="2021-03-15T12:56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68" w:author="Maria Victoria Colmenares Macia" w:date="2021-03-15T12:56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Se están protegiendo los bosques y han aumentado las zonas sujetas a planes de gestión a largo plazo y certificación voluntaria.</w:delText>
        </w:r>
      </w:del>
    </w:p>
    <w:p w14:paraId="4155D203" w14:textId="07C2005A" w:rsidR="008F7B82" w:rsidRPr="008F7B82" w:rsidDel="00945545" w:rsidRDefault="008F7B82" w:rsidP="008F7B8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del w:id="69" w:author="Maria Victoria Colmenares Macia" w:date="2021-03-15T12:56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70" w:author="Maria Victoria Colmenares Macia" w:date="2021-03-15T12:56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Entre 2010 y 2015, la pérdida neta anual de zonas forestales en todo el mundo fue menos de la mitad que en la década de 1990.</w:delText>
        </w:r>
      </w:del>
    </w:p>
    <w:p w14:paraId="1466A026" w14:textId="2A396070" w:rsidR="008F7B82" w:rsidRPr="008F7B82" w:rsidDel="00945545" w:rsidRDefault="008F7B82" w:rsidP="008F7B8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del w:id="71" w:author="Maria Victoria Colmenares Macia" w:date="2021-03-15T12:56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72" w:author="Maria Victoria Colmenares Macia" w:date="2021-03-15T12:56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Entre 2000 y 2017, el promedio de cobertura mundial de zonas clave para la biodiversidad terrestre, de agua dulce y de montaña, aumentó del 35% al 47%, del 32% al 43%, y del 39% al 49%, respectivamente.</w:delText>
        </w:r>
      </w:del>
    </w:p>
    <w:p w14:paraId="401A8A3A" w14:textId="38B563A6" w:rsidR="008F7B82" w:rsidRPr="008F7B82" w:rsidDel="00945545" w:rsidRDefault="008F7B82" w:rsidP="008F7B8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del w:id="73" w:author="Maria Victoria Colmenares Macia" w:date="2021-03-15T12:56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74" w:author="Maria Victoria Colmenares Macia" w:date="2021-03-15T12:56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En 2017, el 76% de las zonas de montaña del mundo están cubiertas por algún tipo de vegetación, como bosques, arbustos, pastos y cultivos. La cubierta vegetal de las montañas es más reducida en Asia Central (31%) y más elevada en Oceanía (98%) (excepto Australia y Nueva Zelandia).</w:delText>
        </w:r>
      </w:del>
    </w:p>
    <w:p w14:paraId="5535A44B" w14:textId="21BCB471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75" w:author="Maria Victoria Colmenares Macia" w:date="2021-03-15T12:56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 </w:delText>
        </w:r>
      </w:del>
    </w:p>
    <w:p w14:paraId="05ECA731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i/>
          <w:iCs/>
          <w:color w:val="666666"/>
          <w:sz w:val="21"/>
          <w:szCs w:val="21"/>
          <w:bdr w:val="none" w:sz="0" w:space="0" w:color="auto" w:frame="1"/>
          <w:lang w:eastAsia="es-CL"/>
        </w:rPr>
        <w:t>Cifras no tan positivas:</w:t>
      </w:r>
    </w:p>
    <w:p w14:paraId="7979271C" w14:textId="4DB6B35E" w:rsidR="00945545" w:rsidRPr="00945545" w:rsidRDefault="00945545" w:rsidP="0094554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ins w:id="76" w:author="Maria Victoria Colmenares Macia" w:date="2021-03-15T12:58:00Z"/>
          <w:rFonts w:ascii="Arial" w:eastAsia="Times New Roman" w:hAnsi="Arial" w:cs="Arial"/>
          <w:color w:val="666666"/>
          <w:sz w:val="21"/>
          <w:szCs w:val="21"/>
          <w:lang w:eastAsia="es-CL"/>
          <w:rPrChange w:id="77" w:author="Maria Victoria Colmenares Macia" w:date="2021-03-15T12:58:00Z">
            <w:rPr>
              <w:ins w:id="78" w:author="Maria Victoria Colmenares Macia" w:date="2021-03-15T12:58:00Z"/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</w:pPr>
      <w:ins w:id="79" w:author="Maria Victoria Colmenares Macia" w:date="2021-03-15T12:58:00Z">
        <w:r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A</w:t>
        </w:r>
        <w:r w:rsidRPr="00945545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 xml:space="preserve"> superficie forestal en áreas protegidas a nivel mundial ha aumentado en 191</w:t>
        </w:r>
        <w:r w:rsidRPr="00945545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 xml:space="preserve"> </w:t>
        </w:r>
        <w:r w:rsidRPr="00945545"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millones de hectáreas desde 1990, pero la tasa de crecimiento anual disminuyó en el período 2010-2020</w:t>
        </w:r>
        <w:r>
          <w:rPr>
            <w:rFonts w:ascii="Arial" w:eastAsia="Times New Roman" w:hAnsi="Arial" w:cs="Arial"/>
            <w:color w:val="666666"/>
            <w:sz w:val="21"/>
            <w:szCs w:val="21"/>
            <w:lang w:eastAsia="es-CL"/>
          </w:rPr>
          <w:t>.</w:t>
        </w:r>
      </w:ins>
    </w:p>
    <w:p w14:paraId="69D7F982" w14:textId="45422709" w:rsidR="00945545" w:rsidRDefault="00945545" w:rsidP="0094554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ins w:id="80" w:author="Maria Victoria Colmenares Macia" w:date="2021-03-15T13:00:00Z"/>
          <w:rFonts w:ascii="Arial" w:eastAsia="Times New Roman" w:hAnsi="Arial" w:cs="Arial"/>
          <w:i/>
          <w:iCs/>
          <w:color w:val="666666"/>
          <w:sz w:val="21"/>
          <w:szCs w:val="21"/>
          <w:lang w:eastAsia="es-CL"/>
        </w:rPr>
      </w:pPr>
      <w:ins w:id="81" w:author="Maria Victoria Colmenares Macia" w:date="2021-03-15T12:59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82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 xml:space="preserve">Los 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83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bosques enfrentan muchas perturbaciones que pueden afectar negativamente su sanidad y vitalidad y reducir su capacidad de proporcionar</w:t>
        </w:r>
      </w:ins>
      <w:ins w:id="84" w:author="Maria Victoria Colmenares Macia" w:date="2021-03-15T13:00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85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 xml:space="preserve"> </w:t>
        </w:r>
      </w:ins>
      <w:ins w:id="86" w:author="Maria Victoria Colmenares Macia" w:date="2021-03-15T12:59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87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una amplia gama de bienes y servicios ecosistémicos. Alrededor de 98 millones</w:t>
        </w:r>
      </w:ins>
      <w:ins w:id="88" w:author="Maria Victoria Colmenares Macia" w:date="2021-03-15T13:00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89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 xml:space="preserve"> </w:t>
        </w:r>
      </w:ins>
      <w:ins w:id="90" w:author="Maria Victoria Colmenares Macia" w:date="2021-03-15T12:59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91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de hectáreas de bosque fueron afectadas por incendios en 2015</w:t>
        </w:r>
      </w:ins>
      <w:ins w:id="92" w:author="Maria Victoria Colmenares Macia" w:date="2021-03-15T13:00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93" w:author="Maria Victoria Colmenares Macia" w:date="2021-03-15T13:00:00Z">
              <w:rPr>
                <w:rFonts w:ascii="Arial" w:eastAsia="Times New Roman" w:hAnsi="Arial" w:cs="Arial"/>
                <w:color w:val="666666"/>
                <w:sz w:val="21"/>
                <w:szCs w:val="21"/>
                <w:lang w:eastAsia="es-CL"/>
              </w:rPr>
            </w:rPrChange>
          </w:rPr>
          <w:t>.</w:t>
        </w:r>
      </w:ins>
    </w:p>
    <w:p w14:paraId="15E070D8" w14:textId="16D3604C" w:rsidR="00945545" w:rsidRPr="00945545" w:rsidRDefault="00945545" w:rsidP="0094554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ins w:id="94" w:author="Maria Victoria Colmenares Macia" w:date="2021-03-15T12:58:00Z"/>
          <w:rFonts w:ascii="Arial" w:eastAsia="Times New Roman" w:hAnsi="Arial" w:cs="Arial"/>
          <w:i/>
          <w:iCs/>
          <w:color w:val="666666"/>
          <w:sz w:val="21"/>
          <w:szCs w:val="21"/>
          <w:lang w:eastAsia="es-CL"/>
          <w:rPrChange w:id="95" w:author="Maria Victoria Colmenares Macia" w:date="2021-03-15T13:00:00Z">
            <w:rPr>
              <w:ins w:id="96" w:author="Maria Victoria Colmenares Macia" w:date="2021-03-15T12:58:00Z"/>
              <w:rFonts w:ascii="Arial" w:eastAsia="Times New Roman" w:hAnsi="Arial" w:cs="Arial"/>
              <w:i/>
              <w:iCs/>
              <w:color w:val="666666"/>
              <w:sz w:val="21"/>
              <w:szCs w:val="21"/>
              <w:bdr w:val="none" w:sz="0" w:space="0" w:color="auto" w:frame="1"/>
              <w:lang w:eastAsia="es-CL"/>
            </w:rPr>
          </w:rPrChange>
        </w:rPr>
      </w:pPr>
      <w:ins w:id="97" w:author="Maria Victoria Colmenares Macia" w:date="2021-03-15T13:00:00Z"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</w:rPr>
          <w:t>L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</w:rPr>
          <w:t>os insectos, enfermedades y fenómenos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98" w:author="Maria Victoria Colmenares Macia" w:date="2021-03-15T13:00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lang w:eastAsia="es-CL"/>
              </w:rPr>
            </w:rPrChange>
          </w:rPr>
          <w:t xml:space="preserve"> meteorológicos extremos dañaron cerca de 40 millones de hectáreas de bosques en 2015, particularmente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99" w:author="Maria Victoria Colmenares Macia" w:date="2021-03-15T13:00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lang w:eastAsia="es-CL"/>
              </w:rPr>
            </w:rPrChange>
          </w:rPr>
          <w:t xml:space="preserve"> </w:t>
        </w:r>
        <w:r w:rsidRPr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lang w:eastAsia="es-CL"/>
            <w:rPrChange w:id="100" w:author="Maria Victoria Colmenares Macia" w:date="2021-03-15T13:00:00Z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lang w:eastAsia="es-CL"/>
              </w:rPr>
            </w:rPrChange>
          </w:rPr>
          <w:t>en las zonas templadas y boreales.</w:t>
        </w:r>
      </w:ins>
    </w:p>
    <w:p w14:paraId="62D6C363" w14:textId="2469469E" w:rsidR="008F7B82" w:rsidRPr="008F7B82" w:rsidDel="00945545" w:rsidRDefault="008F7B82" w:rsidP="008F7B82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del w:id="101" w:author="Maria Victoria Colmenares Macia" w:date="2021-03-15T13:01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102" w:author="Maria Victoria Colmenares Macia" w:date="2021-03-15T13:01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La proporción de la superficie de tierra cubierta por bosques disminuyó del 31,6% en 1990 al 30,8% en 2010 y al 30,6% en 2015.</w:delText>
        </w:r>
      </w:del>
    </w:p>
    <w:p w14:paraId="64129CD5" w14:textId="0F5E758A" w:rsidR="008F7B82" w:rsidRPr="008F7B82" w:rsidDel="00945545" w:rsidRDefault="008F7B82" w:rsidP="008F7B82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del w:id="103" w:author="Maria Victoria Colmenares Macia" w:date="2021-03-15T13:01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104" w:author="Maria Victoria Colmenares Macia" w:date="2021-03-15T13:01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El 15% de la tierra es objeto de protección en la actualidad, pero esa protección no abarca todas las zonas importantes para la diversidad biológica. Se necesita proteger las zonas clave a fin de fortalecer la gestión de los recursos naturales y conservar esa diversidad.</w:delText>
        </w:r>
      </w:del>
    </w:p>
    <w:p w14:paraId="3917787D" w14:textId="22F7F5A8" w:rsidR="008F7B82" w:rsidRPr="008F7B82" w:rsidDel="00945545" w:rsidRDefault="008F7B82" w:rsidP="008F7B82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del w:id="105" w:author="Maria Victoria Colmenares Macia" w:date="2021-03-15T13:01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106" w:author="Maria Victoria Colmenares Macia" w:date="2021-03-15T13:01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Entre 1998 y 2013, aproximadamente la productividad de una quinta parte de la superficie terrestre cubierta por vegetación mostró tendencias persistentes a la baja.</w:delText>
        </w:r>
      </w:del>
    </w:p>
    <w:p w14:paraId="54761678" w14:textId="0E524AB1" w:rsidR="008F7B82" w:rsidRPr="008F7B82" w:rsidDel="00945545" w:rsidRDefault="008F7B82" w:rsidP="008F7B82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del w:id="107" w:author="Maria Victoria Colmenares Macia" w:date="2021-03-15T13:01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108" w:author="Maria Victoria Colmenares Macia" w:date="2021-03-15T13:01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Las regiones más afectadas son América del Sur y África, en donde, en algunos casos, las etapas avanzadas de degradación de la tierra están provocando la desertificación en las zonas de tierras secas, en particular en las praderas y los pastizales.</w:delText>
        </w:r>
      </w:del>
    </w:p>
    <w:p w14:paraId="5148E93C" w14:textId="4C7B550F" w:rsidR="008F7B82" w:rsidRPr="008F7B82" w:rsidDel="00945545" w:rsidRDefault="008F7B82" w:rsidP="008F7B82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del w:id="109" w:author="Maria Victoria Colmenares Macia" w:date="2021-03-15T13:01:00Z"/>
          <w:rFonts w:ascii="Arial" w:eastAsia="Times New Roman" w:hAnsi="Arial" w:cs="Arial"/>
          <w:color w:val="666666"/>
          <w:sz w:val="21"/>
          <w:szCs w:val="21"/>
          <w:lang w:eastAsia="es-CL"/>
        </w:rPr>
      </w:pPr>
      <w:del w:id="110" w:author="Maria Victoria Colmenares Macia" w:date="2021-03-15T13:01:00Z">
        <w:r w:rsidRPr="008F7B82" w:rsidDel="00945545">
          <w:rPr>
            <w:rFonts w:ascii="Arial" w:eastAsia="Times New Roman" w:hAnsi="Arial" w:cs="Arial"/>
            <w:i/>
            <w:iCs/>
            <w:color w:val="666666"/>
            <w:sz w:val="21"/>
            <w:szCs w:val="21"/>
            <w:bdr w:val="none" w:sz="0" w:space="0" w:color="auto" w:frame="1"/>
            <w:lang w:eastAsia="es-CL"/>
          </w:rPr>
          <w:delText>La degradación del suelo y la tierra socava la seguridad y el desarrollo de los países. Para mejorar la vida y los medios de subsistencia de más de 1000 millones de personas que actualmente están en peligro es esencial revertir los efectos de la degradación de la tierra y la desertificación mediante una ordenación sostenible de la tierra.</w:delText>
        </w:r>
      </w:del>
    </w:p>
    <w:p w14:paraId="7528955C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 xml:space="preserve">Como ve, el ejemplo de esa cifra tendrá impacto en usted </w:t>
      </w:r>
      <w:proofErr w:type="gramStart"/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de acuerdo al</w:t>
      </w:r>
      <w:proofErr w:type="gramEnd"/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 xml:space="preserve"> grado de conciencia que logre al descubrir las asociaciones y vínculos existentes del entorno de un bosque. De todas formas, creo a mi entender, el perrito tiene la razón: cuando nos afecta, es triste.</w:t>
      </w:r>
    </w:p>
    <w:p w14:paraId="30F6E036" w14:textId="77777777" w:rsidR="008F7B82" w:rsidRPr="008F7B82" w:rsidRDefault="008F7B82" w:rsidP="008F7B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CL"/>
        </w:rPr>
      </w:pPr>
      <w:r w:rsidRPr="008F7B82">
        <w:rPr>
          <w:rFonts w:ascii="Arial" w:eastAsia="Times New Roman" w:hAnsi="Arial" w:cs="Arial"/>
          <w:color w:val="666666"/>
          <w:sz w:val="21"/>
          <w:szCs w:val="21"/>
          <w:lang w:eastAsia="es-CL"/>
        </w:rPr>
        <w:t> </w:t>
      </w:r>
    </w:p>
    <w:p w14:paraId="7AE5C074" w14:textId="4F480BF7" w:rsidR="00395D1F" w:rsidRDefault="00F478FA" w:rsidP="00F478FA">
      <w:pPr>
        <w:pStyle w:val="Prrafodelista"/>
        <w:numPr>
          <w:ilvl w:val="0"/>
          <w:numId w:val="3"/>
        </w:numPr>
        <w:pPrChange w:id="111" w:author="Maria Victoria Colmenares Macia" w:date="2021-03-15T12:51:00Z">
          <w:pPr/>
        </w:pPrChange>
      </w:pPr>
      <w:ins w:id="112" w:author="Maria Victoria Colmenares Macia" w:date="2021-03-15T12:51:00Z">
        <w:r>
          <w:t xml:space="preserve">Datos de: </w:t>
        </w:r>
        <w:r>
          <w:fldChar w:fldCharType="begin"/>
        </w:r>
        <w:r>
          <w:instrText xml:space="preserve"> HYPERLINK "</w:instrText>
        </w:r>
        <w:r w:rsidRPr="00F478FA">
          <w:instrText>http://www.fao.org/3/CA8753Es/CA8753Es.pdf</w:instrText>
        </w:r>
        <w:r>
          <w:instrText xml:space="preserve">" </w:instrText>
        </w:r>
        <w:r>
          <w:fldChar w:fldCharType="separate"/>
        </w:r>
        <w:r w:rsidRPr="00860737">
          <w:rPr>
            <w:rStyle w:val="Hipervnculo"/>
          </w:rPr>
          <w:t>http://www.fao.org/3/CA8753Es/CA8753Es.pdf</w:t>
        </w:r>
        <w:r>
          <w:fldChar w:fldCharType="end"/>
        </w:r>
        <w:r>
          <w:t xml:space="preserve"> </w:t>
        </w:r>
      </w:ins>
    </w:p>
    <w:sectPr w:rsidR="00395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Maria Victoria Colmenares Macia" w:date="2021-03-15T12:14:00Z" w:initials="MVCM">
    <w:p w14:paraId="300C2DA7" w14:textId="46FAA135" w:rsidR="008329A0" w:rsidRDefault="008329A0">
      <w:pPr>
        <w:pStyle w:val="Textocomentario"/>
      </w:pPr>
      <w:r>
        <w:rPr>
          <w:rStyle w:val="Refdecomentario"/>
        </w:rPr>
        <w:annotationRef/>
      </w:r>
      <w:r>
        <w:t xml:space="preserve">Cambiaría el perro, porque no sé si </w:t>
      </w:r>
      <w:proofErr w:type="gramStart"/>
      <w:r>
        <w:t>le</w:t>
      </w:r>
      <w:proofErr w:type="gramEnd"/>
      <w:r>
        <w:t xml:space="preserve"> afecten a los perros la pérdida de los bosques si son animales </w:t>
      </w:r>
      <w:r w:rsidR="008D3046">
        <w:t>domesticados</w:t>
      </w:r>
      <w:r>
        <w:t>.</w:t>
      </w:r>
      <w:r w:rsidR="008D3046">
        <w:t xml:space="preserve"> Colocaría un animal silvestre</w:t>
      </w:r>
    </w:p>
    <w:p w14:paraId="120BEB6E" w14:textId="792F8B9E" w:rsidR="008329A0" w:rsidRDefault="008329A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0BE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CE27" w16cex:dateUtc="2021-03-15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0BEB6E" w16cid:durableId="23F9CE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0E7"/>
    <w:multiLevelType w:val="hybridMultilevel"/>
    <w:tmpl w:val="E9BA1368"/>
    <w:lvl w:ilvl="0" w:tplc="8F9605D4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A5A0B7F"/>
    <w:multiLevelType w:val="multilevel"/>
    <w:tmpl w:val="932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D3A89"/>
    <w:multiLevelType w:val="multilevel"/>
    <w:tmpl w:val="A2C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2"/>
    <w:rsid w:val="001D4438"/>
    <w:rsid w:val="0028226C"/>
    <w:rsid w:val="003063D6"/>
    <w:rsid w:val="008329A0"/>
    <w:rsid w:val="008D3046"/>
    <w:rsid w:val="008F7B82"/>
    <w:rsid w:val="00945545"/>
    <w:rsid w:val="00F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1018"/>
  <w15:chartTrackingRefBased/>
  <w15:docId w15:val="{C3E4A023-6806-4942-83BE-CF370B4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7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F7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B8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F7B8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F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8F7B82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329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29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29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9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9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478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78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2</cp:revision>
  <dcterms:created xsi:type="dcterms:W3CDTF">2021-03-15T16:39:00Z</dcterms:created>
  <dcterms:modified xsi:type="dcterms:W3CDTF">2021-03-15T18:01:00Z</dcterms:modified>
</cp:coreProperties>
</file>