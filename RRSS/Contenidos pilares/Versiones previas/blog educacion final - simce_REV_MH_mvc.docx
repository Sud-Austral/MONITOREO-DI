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31CC4" w14:textId="098FBA4E" w:rsidR="00AC1BCA" w:rsidRDefault="003A1F21" w:rsidP="00AC1BCA">
      <w:pPr>
        <w:jc w:val="center"/>
        <w:rPr>
          <w:b/>
          <w:bCs/>
          <w:u w:val="single"/>
          <w:lang w:val="es-ES"/>
        </w:rPr>
      </w:pPr>
      <w:r w:rsidRPr="003A1F21">
        <w:rPr>
          <w:b/>
          <w:bCs/>
          <w:u w:val="single"/>
          <w:lang w:val="es-ES"/>
        </w:rPr>
        <w:t>El factor Simce en la educación escolar</w:t>
      </w:r>
    </w:p>
    <w:p w14:paraId="2D6327E0" w14:textId="37BE95F5" w:rsidR="00A1531F" w:rsidRDefault="00E01A4D" w:rsidP="00203F58">
      <w:pPr>
        <w:rPr>
          <w:lang w:val="es-ES"/>
        </w:rPr>
      </w:pPr>
      <w:commentRangeStart w:id="0"/>
      <w:commentRangeStart w:id="1"/>
      <w:commentRangeStart w:id="2"/>
      <w:r>
        <w:rPr>
          <w:lang w:val="es-ES"/>
        </w:rPr>
        <w:t xml:space="preserve">Comienza </w:t>
      </w:r>
      <w:commentRangeEnd w:id="0"/>
      <w:r w:rsidR="00AC1BCA">
        <w:rPr>
          <w:rStyle w:val="Refdecomentario"/>
        </w:rPr>
        <w:commentReference w:id="0"/>
      </w:r>
      <w:commentRangeEnd w:id="1"/>
      <w:r w:rsidR="00FF2FB9">
        <w:rPr>
          <w:rStyle w:val="Refdecomentario"/>
        </w:rPr>
        <w:commentReference w:id="1"/>
      </w:r>
      <w:commentRangeEnd w:id="2"/>
      <w:r w:rsidR="00FF2FB9">
        <w:rPr>
          <w:rStyle w:val="Refdecomentario"/>
        </w:rPr>
        <w:commentReference w:id="2"/>
      </w:r>
      <w:r>
        <w:rPr>
          <w:lang w:val="es-ES"/>
        </w:rPr>
        <w:t>un nuevo año en educación, los niños de nuestro país vuelven a retomar el ritmo escolar en un año que se ve nuevamente desafiante, después de un 2020 que lleg</w:t>
      </w:r>
      <w:r w:rsidR="00C328CD">
        <w:rPr>
          <w:lang w:val="es-ES"/>
        </w:rPr>
        <w:t>ó</w:t>
      </w:r>
      <w:r>
        <w:rPr>
          <w:lang w:val="es-ES"/>
        </w:rPr>
        <w:t xml:space="preserve"> a enseñarle a todos,</w:t>
      </w:r>
      <w:r w:rsidR="00C328CD">
        <w:rPr>
          <w:lang w:val="es-ES"/>
        </w:rPr>
        <w:t xml:space="preserve"> alumnos, padres y apoderados, docentes y colegios</w:t>
      </w:r>
      <w:r>
        <w:rPr>
          <w:lang w:val="es-ES"/>
        </w:rPr>
        <w:t xml:space="preserve"> nuevas formas de educar y estudiar</w:t>
      </w:r>
      <w:r w:rsidR="00C328CD">
        <w:rPr>
          <w:lang w:val="es-ES"/>
        </w:rPr>
        <w:t>. D</w:t>
      </w:r>
      <w:r>
        <w:rPr>
          <w:lang w:val="es-ES"/>
        </w:rPr>
        <w:t xml:space="preserve">ejando atrás la </w:t>
      </w:r>
      <w:r w:rsidR="00C328CD">
        <w:rPr>
          <w:lang w:val="es-ES"/>
        </w:rPr>
        <w:t xml:space="preserve">típica estructura de </w:t>
      </w:r>
      <w:r>
        <w:rPr>
          <w:lang w:val="es-ES"/>
        </w:rPr>
        <w:t xml:space="preserve">sociabilización, recreos, colaciones y esas clases bulliciosas, para pasar a estar detrás de una pantalla o solo haciendo guías.  </w:t>
      </w:r>
      <w:r w:rsidR="006F5BA8">
        <w:rPr>
          <w:lang w:val="es-ES"/>
        </w:rPr>
        <w:t xml:space="preserve">Una de las consecuencias que se han visto, es </w:t>
      </w:r>
      <w:r w:rsidR="00A1531F">
        <w:rPr>
          <w:lang w:val="es-ES"/>
        </w:rPr>
        <w:t xml:space="preserve">como </w:t>
      </w:r>
      <w:r w:rsidR="006F5BA8">
        <w:rPr>
          <w:lang w:val="es-ES"/>
        </w:rPr>
        <w:t>los padres y apoderados</w:t>
      </w:r>
      <w:r w:rsidR="00A1531F">
        <w:rPr>
          <w:lang w:val="es-ES"/>
        </w:rPr>
        <w:t xml:space="preserve"> han realizado un análisis</w:t>
      </w:r>
      <w:r w:rsidR="006F5BA8">
        <w:rPr>
          <w:lang w:val="es-ES"/>
        </w:rPr>
        <w:t xml:space="preserve"> d</w:t>
      </w:r>
      <w:r w:rsidR="00A1531F">
        <w:rPr>
          <w:lang w:val="es-ES"/>
        </w:rPr>
        <w:t xml:space="preserve">e los </w:t>
      </w:r>
      <w:r w:rsidR="006F5BA8">
        <w:rPr>
          <w:lang w:val="es-ES"/>
        </w:rPr>
        <w:t>colegio</w:t>
      </w:r>
      <w:r w:rsidR="00A1531F">
        <w:rPr>
          <w:lang w:val="es-ES"/>
        </w:rPr>
        <w:t>s</w:t>
      </w:r>
      <w:r w:rsidR="006F5BA8">
        <w:rPr>
          <w:lang w:val="es-ES"/>
        </w:rPr>
        <w:t xml:space="preserve">, viendo en el </w:t>
      </w:r>
      <w:r w:rsidR="00A1531F">
        <w:rPr>
          <w:lang w:val="es-ES"/>
        </w:rPr>
        <w:t xml:space="preserve">abanico de opciones educacionales, </w:t>
      </w:r>
      <w:r w:rsidR="006F5BA8">
        <w:rPr>
          <w:lang w:val="es-ES"/>
        </w:rPr>
        <w:t>las alternativas</w:t>
      </w:r>
      <w:r w:rsidR="00A1531F">
        <w:rPr>
          <w:lang w:val="es-ES"/>
        </w:rPr>
        <w:t xml:space="preserve"> que existen para ingresar por primera vez, para los más pequeños o bien cambiarlos, ya</w:t>
      </w:r>
      <w:r w:rsidR="006F5BA8">
        <w:rPr>
          <w:lang w:val="es-ES"/>
        </w:rPr>
        <w:t xml:space="preserve"> sean por temas económicos o por resultados académicos</w:t>
      </w:r>
      <w:r w:rsidR="00A1531F">
        <w:rPr>
          <w:lang w:val="es-ES"/>
        </w:rPr>
        <w:t xml:space="preserve">. </w:t>
      </w:r>
    </w:p>
    <w:p w14:paraId="206437B2" w14:textId="201386D3" w:rsidR="009959B9" w:rsidRDefault="00A1531F" w:rsidP="008600D1">
      <w:pPr>
        <w:rPr>
          <w:lang w:val="es-ES"/>
        </w:rPr>
      </w:pPr>
      <w:r>
        <w:rPr>
          <w:lang w:val="es-ES"/>
        </w:rPr>
        <w:t>Una de las</w:t>
      </w:r>
      <w:r w:rsidR="00904357">
        <w:rPr>
          <w:lang w:val="es-ES"/>
        </w:rPr>
        <w:t xml:space="preserve"> </w:t>
      </w:r>
      <w:r>
        <w:rPr>
          <w:lang w:val="es-ES"/>
        </w:rPr>
        <w:t xml:space="preserve">herramientas con las que </w:t>
      </w:r>
      <w:r w:rsidR="00904357">
        <w:rPr>
          <w:lang w:val="es-ES"/>
        </w:rPr>
        <w:t xml:space="preserve">podemos contar para realizar </w:t>
      </w:r>
      <w:r w:rsidR="003A1F21">
        <w:rPr>
          <w:lang w:val="es-ES"/>
        </w:rPr>
        <w:t>una</w:t>
      </w:r>
      <w:r w:rsidR="00904357">
        <w:rPr>
          <w:lang w:val="es-ES"/>
        </w:rPr>
        <w:t xml:space="preserve"> evaluación de las distintas alternativas en las que podemos postular a nuestros niños, son los resultados que nos entrega la medición del Simce la que se realiza año a año</w:t>
      </w:r>
      <w:ins w:id="3" w:author="Maria Victoria Colmenares Macia" w:date="2021-03-10T10:25:00Z">
        <w:r w:rsidR="00FF2FB9">
          <w:rPr>
            <w:lang w:val="es-ES"/>
          </w:rPr>
          <w:t>.</w:t>
        </w:r>
      </w:ins>
    </w:p>
    <w:p w14:paraId="3227BB32" w14:textId="77777777" w:rsidR="0027015C" w:rsidRPr="00D851DC" w:rsidRDefault="0027015C" w:rsidP="008600D1">
      <w:pPr>
        <w:rPr>
          <w:u w:val="single"/>
          <w:lang w:val="es-ES"/>
        </w:rPr>
      </w:pPr>
    </w:p>
    <w:p w14:paraId="29D4884A" w14:textId="1D57D138" w:rsidR="008600D1" w:rsidRPr="00D851DC" w:rsidRDefault="0091741A" w:rsidP="008600D1">
      <w:pPr>
        <w:rPr>
          <w:u w:val="single"/>
          <w:lang w:val="es-ES"/>
        </w:rPr>
      </w:pPr>
      <w:r w:rsidRPr="00D851DC">
        <w:rPr>
          <w:u w:val="single"/>
          <w:lang w:val="es-ES"/>
        </w:rPr>
        <w:t>¿Y tú sabes que es el Simce?</w:t>
      </w:r>
    </w:p>
    <w:p w14:paraId="49E3ABD9" w14:textId="6CABBB70" w:rsidR="00181386" w:rsidRPr="00C13C39" w:rsidRDefault="0091741A" w:rsidP="00181386">
      <w:pPr>
        <w:rPr>
          <w:lang w:val="es-ES"/>
        </w:rPr>
      </w:pPr>
      <w:r>
        <w:rPr>
          <w:lang w:val="es-ES"/>
        </w:rPr>
        <w:t xml:space="preserve"> El </w:t>
      </w:r>
      <w:r w:rsidR="00C761DD">
        <w:rPr>
          <w:lang w:val="es-ES"/>
        </w:rPr>
        <w:t>S</w:t>
      </w:r>
      <w:r w:rsidR="003A1F21">
        <w:rPr>
          <w:lang w:val="es-ES"/>
        </w:rPr>
        <w:t xml:space="preserve">imce </w:t>
      </w:r>
      <w:r w:rsidR="00C761DD">
        <w:rPr>
          <w:lang w:val="es-ES"/>
        </w:rPr>
        <w:t>s</w:t>
      </w:r>
      <w:r w:rsidR="00181386">
        <w:rPr>
          <w:lang w:val="es-ES"/>
        </w:rPr>
        <w:t xml:space="preserve">on pruebas que se aplican a estudiantes de </w:t>
      </w:r>
      <w:r w:rsidR="00181386" w:rsidRPr="008600D1">
        <w:rPr>
          <w:lang w:val="es-ES"/>
        </w:rPr>
        <w:t>4°, 6°, 8° básico, II medio</w:t>
      </w:r>
      <w:r w:rsidR="00181386">
        <w:rPr>
          <w:lang w:val="es-ES"/>
        </w:rPr>
        <w:t xml:space="preserve"> que evalúa el aprendizaje</w:t>
      </w:r>
      <w:r w:rsidR="003A1F21">
        <w:rPr>
          <w:lang w:val="es-ES"/>
        </w:rPr>
        <w:t xml:space="preserve"> </w:t>
      </w:r>
      <w:r w:rsidR="008600D1" w:rsidRPr="008600D1">
        <w:rPr>
          <w:lang w:val="es-ES"/>
        </w:rPr>
        <w:t>que aborda el logro de los contenidos y habilidades del currícul</w:t>
      </w:r>
      <w:r w:rsidR="008600D1">
        <w:rPr>
          <w:lang w:val="es-ES"/>
        </w:rPr>
        <w:t xml:space="preserve">um </w:t>
      </w:r>
      <w:r w:rsidR="008600D1" w:rsidRPr="008600D1">
        <w:rPr>
          <w:lang w:val="es-ES"/>
        </w:rPr>
        <w:t>vigente</w:t>
      </w:r>
      <w:r w:rsidR="000A055D">
        <w:rPr>
          <w:lang w:val="es-ES"/>
        </w:rPr>
        <w:t>,</w:t>
      </w:r>
      <w:r w:rsidR="008600D1" w:rsidRPr="008600D1">
        <w:rPr>
          <w:lang w:val="es-ES"/>
        </w:rPr>
        <w:t xml:space="preserve"> en diferentes asignaturas y áreas de aprendizaje, </w:t>
      </w:r>
      <w:r w:rsidR="00037432">
        <w:rPr>
          <w:lang w:val="es-ES"/>
        </w:rPr>
        <w:t xml:space="preserve">y </w:t>
      </w:r>
      <w:r w:rsidR="008600D1" w:rsidRPr="008600D1">
        <w:rPr>
          <w:lang w:val="es-ES"/>
        </w:rPr>
        <w:t xml:space="preserve">se aplica a todos los estudiantes de </w:t>
      </w:r>
      <w:r w:rsidR="00C761DD" w:rsidRPr="008600D1">
        <w:rPr>
          <w:lang w:val="es-ES"/>
        </w:rPr>
        <w:t>Chile</w:t>
      </w:r>
      <w:r w:rsidR="00C761DD">
        <w:rPr>
          <w:lang w:val="es-ES"/>
        </w:rPr>
        <w:t>.</w:t>
      </w:r>
      <w:r w:rsidR="00181386">
        <w:rPr>
          <w:lang w:val="es-ES"/>
        </w:rPr>
        <w:t xml:space="preserve"> </w:t>
      </w:r>
      <w:r w:rsidR="00181386" w:rsidRPr="008600D1">
        <w:rPr>
          <w:lang w:val="es-ES"/>
        </w:rPr>
        <w:t xml:space="preserve">Las asignaturas que actualmente </w:t>
      </w:r>
      <w:r w:rsidR="00037432">
        <w:rPr>
          <w:lang w:val="es-ES"/>
        </w:rPr>
        <w:t xml:space="preserve">se </w:t>
      </w:r>
      <w:r w:rsidR="00181386" w:rsidRPr="008600D1">
        <w:rPr>
          <w:lang w:val="es-ES"/>
        </w:rPr>
        <w:t>evalúa</w:t>
      </w:r>
      <w:r w:rsidR="00037432">
        <w:rPr>
          <w:lang w:val="es-ES"/>
        </w:rPr>
        <w:t xml:space="preserve"> </w:t>
      </w:r>
      <w:r w:rsidR="00181386" w:rsidRPr="008600D1">
        <w:rPr>
          <w:lang w:val="es-ES"/>
        </w:rPr>
        <w:t>son: Lenguaje y Comunicación (Comprensión de Lectura y Escritura); Matemática; Ciencias Naturales; Historia, Geografía y Ciencias Sociales e Inglés.</w:t>
      </w:r>
      <w:r w:rsidR="00037432">
        <w:rPr>
          <w:lang w:val="es-ES"/>
        </w:rPr>
        <w:t xml:space="preserve"> </w:t>
      </w:r>
      <w:r w:rsidR="003A1F21">
        <w:rPr>
          <w:lang w:val="es-ES"/>
        </w:rPr>
        <w:t>Dichas pruebas y sus resultados establecen</w:t>
      </w:r>
      <w:r w:rsidR="00037432">
        <w:rPr>
          <w:lang w:val="es-ES"/>
        </w:rPr>
        <w:t xml:space="preserve"> niveles de aprendizaje</w:t>
      </w:r>
      <w:r w:rsidR="003A1F21">
        <w:rPr>
          <w:lang w:val="es-ES"/>
        </w:rPr>
        <w:t>,</w:t>
      </w:r>
      <w:r w:rsidR="00037432">
        <w:rPr>
          <w:lang w:val="es-ES"/>
        </w:rPr>
        <w:t xml:space="preserve"> que pueden ser Insuficiente, Elemental y Adecuado.</w:t>
      </w:r>
    </w:p>
    <w:p w14:paraId="1987B6EE" w14:textId="2FA2D475" w:rsidR="008600D1" w:rsidRDefault="00181386" w:rsidP="008600D1">
      <w:pPr>
        <w:rPr>
          <w:lang w:val="es-ES"/>
        </w:rPr>
      </w:pPr>
      <w:r>
        <w:rPr>
          <w:lang w:val="es-ES"/>
        </w:rPr>
        <w:t>Además</w:t>
      </w:r>
      <w:r w:rsidR="00C71A8F">
        <w:rPr>
          <w:lang w:val="es-ES"/>
        </w:rPr>
        <w:t xml:space="preserve"> </w:t>
      </w:r>
      <w:r w:rsidR="00C71A8F" w:rsidRPr="00C71A8F">
        <w:rPr>
          <w:lang w:val="es-ES"/>
        </w:rPr>
        <w:t>de las pruebas referidas al currícul</w:t>
      </w:r>
      <w:r w:rsidR="00C71A8F">
        <w:rPr>
          <w:lang w:val="es-ES"/>
        </w:rPr>
        <w:t>um</w:t>
      </w:r>
      <w:r>
        <w:rPr>
          <w:lang w:val="es-ES"/>
        </w:rPr>
        <w:t>,</w:t>
      </w:r>
      <w:r w:rsidR="00C761DD">
        <w:rPr>
          <w:lang w:val="es-ES"/>
        </w:rPr>
        <w:t xml:space="preserve"> se </w:t>
      </w:r>
      <w:r w:rsidR="00C761DD" w:rsidRPr="00C761DD">
        <w:rPr>
          <w:lang w:val="es-ES"/>
        </w:rPr>
        <w:t>miden los Indicadores de Desarrollo Personal y Social</w:t>
      </w:r>
      <w:r>
        <w:rPr>
          <w:lang w:val="es-ES"/>
        </w:rPr>
        <w:t xml:space="preserve"> </w:t>
      </w:r>
      <w:r w:rsidR="00C761DD">
        <w:rPr>
          <w:lang w:val="es-ES"/>
        </w:rPr>
        <w:t>usando los</w:t>
      </w:r>
      <w:r w:rsidR="008600D1" w:rsidRPr="008600D1">
        <w:rPr>
          <w:lang w:val="es-ES"/>
        </w:rPr>
        <w:t xml:space="preserve"> cuestionarios de calidad y contexto, respondidos por estudiantes, docentes, padres y apoderados, que recogen información del entorno escolar y familiar de los estudiantes</w:t>
      </w:r>
      <w:r w:rsidR="00F14A8E">
        <w:rPr>
          <w:lang w:val="es-ES"/>
        </w:rPr>
        <w:t>,</w:t>
      </w:r>
      <w:r w:rsidR="008600D1" w:rsidRPr="008600D1">
        <w:rPr>
          <w:lang w:val="es-ES"/>
        </w:rPr>
        <w:t xml:space="preserve"> con el objeto de contextualizar los resultados obtenidos en las diferentes pruebas.</w:t>
      </w:r>
    </w:p>
    <w:p w14:paraId="02B42458" w14:textId="2CCC0A85" w:rsidR="00C71A8F" w:rsidRDefault="000610F8">
      <w:pPr>
        <w:rPr>
          <w:lang w:val="es-ES"/>
        </w:rPr>
      </w:pPr>
      <w:r>
        <w:rPr>
          <w:lang w:val="es-ES"/>
        </w:rPr>
        <w:t>Los niveles de aprendizaje, los Indicadores de desarrollo personal y social más l</w:t>
      </w:r>
      <w:r w:rsidRPr="00F762B5">
        <w:rPr>
          <w:lang w:val="es-ES"/>
        </w:rPr>
        <w:t>os resultados de las pruebas Simce y su progreso en las últimas tres o dos mediciones según corresponda para cada nivel</w:t>
      </w:r>
      <w:r>
        <w:rPr>
          <w:lang w:val="es-ES"/>
        </w:rPr>
        <w:t xml:space="preserve">, son los que se consideran al momento de establecer la </w:t>
      </w:r>
      <w:r w:rsidR="00C71A8F">
        <w:rPr>
          <w:lang w:val="es-ES"/>
        </w:rPr>
        <w:t xml:space="preserve">“categoría de desempeño” en la que se encuentra cada establecimiento, </w:t>
      </w:r>
      <w:r>
        <w:rPr>
          <w:lang w:val="es-ES"/>
        </w:rPr>
        <w:t xml:space="preserve">pudiendo tener como resultado un </w:t>
      </w:r>
      <w:r w:rsidR="00C71A8F">
        <w:rPr>
          <w:lang w:val="es-ES"/>
        </w:rPr>
        <w:t xml:space="preserve">desempeño </w:t>
      </w:r>
      <w:r w:rsidR="00C71A8F" w:rsidRPr="00F762B5">
        <w:rPr>
          <w:b/>
          <w:bCs/>
          <w:lang w:val="es-ES"/>
        </w:rPr>
        <w:t xml:space="preserve">Alto, Medio, Medio-Bajo </w:t>
      </w:r>
      <w:r w:rsidR="00C71A8F">
        <w:rPr>
          <w:b/>
          <w:bCs/>
          <w:lang w:val="es-ES"/>
        </w:rPr>
        <w:t xml:space="preserve">o </w:t>
      </w:r>
      <w:r w:rsidR="00C71A8F" w:rsidRPr="00F762B5">
        <w:rPr>
          <w:b/>
          <w:bCs/>
          <w:lang w:val="es-ES"/>
        </w:rPr>
        <w:t>Insuficiente</w:t>
      </w:r>
      <w:r w:rsidR="00C71A8F">
        <w:rPr>
          <w:lang w:val="es-ES"/>
        </w:rPr>
        <w:t xml:space="preserve">, </w:t>
      </w:r>
    </w:p>
    <w:p w14:paraId="54C5D63D" w14:textId="1757B617" w:rsidR="00F762B5" w:rsidRDefault="00C04B22">
      <w:pPr>
        <w:rPr>
          <w:lang w:val="es-ES"/>
        </w:rPr>
      </w:pPr>
      <w:r w:rsidRPr="00C04B22">
        <w:rPr>
          <w:noProof/>
          <w:lang w:val="es-ES"/>
        </w:rPr>
        <w:drawing>
          <wp:inline distT="0" distB="0" distL="0" distR="0" wp14:anchorId="728BCC67" wp14:editId="54E1F334">
            <wp:extent cx="5438775" cy="20618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106" cy="207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0FE2" w14:textId="77777777" w:rsidR="000A055D" w:rsidRDefault="000A055D">
      <w:pPr>
        <w:rPr>
          <w:b/>
          <w:bCs/>
          <w:u w:val="single"/>
          <w:lang w:val="es-ES"/>
        </w:rPr>
      </w:pPr>
    </w:p>
    <w:p w14:paraId="5895FF27" w14:textId="1342A9CE" w:rsidR="00446A82" w:rsidRPr="00446A82" w:rsidRDefault="00446A82">
      <w:pPr>
        <w:rPr>
          <w:b/>
          <w:bCs/>
          <w:u w:val="single"/>
          <w:lang w:val="es-ES"/>
        </w:rPr>
      </w:pPr>
      <w:r w:rsidRPr="00446A82">
        <w:rPr>
          <w:b/>
          <w:bCs/>
          <w:u w:val="single"/>
          <w:lang w:val="es-ES"/>
        </w:rPr>
        <w:lastRenderedPageBreak/>
        <w:t>Resultados globales del Simce</w:t>
      </w:r>
    </w:p>
    <w:p w14:paraId="5B062781" w14:textId="63FC1075" w:rsidR="004D01C4" w:rsidRDefault="009959B9">
      <w:pPr>
        <w:rPr>
          <w:lang w:val="es-ES"/>
        </w:rPr>
      </w:pPr>
      <w:r w:rsidRPr="009959B9">
        <w:rPr>
          <w:lang w:val="es-ES"/>
        </w:rPr>
        <w:t xml:space="preserve">Ahora que ya sabemos lo que es el SIMCE, </w:t>
      </w:r>
      <w:r>
        <w:rPr>
          <w:lang w:val="es-ES"/>
        </w:rPr>
        <w:t xml:space="preserve">podemos </w:t>
      </w:r>
      <w:r w:rsidR="00237B6B">
        <w:rPr>
          <w:lang w:val="es-ES"/>
        </w:rPr>
        <w:t xml:space="preserve">revisar </w:t>
      </w:r>
      <w:r>
        <w:rPr>
          <w:lang w:val="es-ES"/>
        </w:rPr>
        <w:t>algunos resultados</w:t>
      </w:r>
      <w:r w:rsidR="004D01C4">
        <w:rPr>
          <w:lang w:val="es-ES"/>
        </w:rPr>
        <w:t xml:space="preserve"> </w:t>
      </w:r>
      <w:r w:rsidR="00D02B55">
        <w:rPr>
          <w:lang w:val="es-ES"/>
        </w:rPr>
        <w:t xml:space="preserve">globales </w:t>
      </w:r>
      <w:r w:rsidR="004D01C4">
        <w:rPr>
          <w:lang w:val="es-ES"/>
        </w:rPr>
        <w:t>y ver la información que este nos entrega</w:t>
      </w:r>
      <w:r w:rsidR="00237B6B">
        <w:rPr>
          <w:lang w:val="es-ES"/>
        </w:rPr>
        <w:t xml:space="preserve">, </w:t>
      </w:r>
      <w:r w:rsidR="004D01C4">
        <w:rPr>
          <w:lang w:val="es-ES"/>
        </w:rPr>
        <w:t xml:space="preserve">y </w:t>
      </w:r>
      <w:r w:rsidR="004871A1">
        <w:rPr>
          <w:lang w:val="es-ES"/>
        </w:rPr>
        <w:t>su</w:t>
      </w:r>
      <w:r w:rsidR="004D01C4">
        <w:rPr>
          <w:lang w:val="es-ES"/>
        </w:rPr>
        <w:t xml:space="preserve"> evolución durante los últimos años.</w:t>
      </w:r>
      <w:r w:rsidR="00237B6B">
        <w:rPr>
          <w:lang w:val="es-ES"/>
        </w:rPr>
        <w:t xml:space="preserve"> Por ejemplo, revisemos el Simce del año 2018 en el área de Lenguaje y Comunicación</w:t>
      </w:r>
      <w:r w:rsidR="005945E6">
        <w:rPr>
          <w:lang w:val="es-ES"/>
        </w:rPr>
        <w:t xml:space="preserve"> de </w:t>
      </w:r>
      <w:r w:rsidR="000A055D">
        <w:rPr>
          <w:lang w:val="es-ES"/>
        </w:rPr>
        <w:t>4° básico</w:t>
      </w:r>
      <w:r w:rsidR="00237B6B">
        <w:rPr>
          <w:lang w:val="es-ES"/>
        </w:rPr>
        <w:t xml:space="preserve">. </w:t>
      </w:r>
    </w:p>
    <w:p w14:paraId="72789EAA" w14:textId="42F42801" w:rsidR="004871A1" w:rsidRDefault="00237B6B">
      <w:pPr>
        <w:rPr>
          <w:lang w:val="es-ES"/>
        </w:rPr>
      </w:pPr>
      <w:r>
        <w:rPr>
          <w:lang w:val="es-ES"/>
        </w:rPr>
        <w:t xml:space="preserve">Según los resultados que entrega la </w:t>
      </w:r>
      <w:commentRangeStart w:id="4"/>
      <w:r>
        <w:rPr>
          <w:lang w:val="es-ES"/>
        </w:rPr>
        <w:t xml:space="preserve">Agencia de Calidad de la Educación en la prueba de </w:t>
      </w:r>
      <w:r w:rsidR="004871A1">
        <w:rPr>
          <w:lang w:val="es-ES"/>
        </w:rPr>
        <w:t>Lenguaje</w:t>
      </w:r>
      <w:r>
        <w:rPr>
          <w:lang w:val="es-ES"/>
        </w:rPr>
        <w:t xml:space="preserve"> y Comunicación</w:t>
      </w:r>
      <w:commentRangeEnd w:id="4"/>
      <w:r w:rsidR="00FF2FB9">
        <w:rPr>
          <w:rStyle w:val="Refdecomentario"/>
        </w:rPr>
        <w:commentReference w:id="4"/>
      </w:r>
      <w:r w:rsidR="00F14A8E">
        <w:rPr>
          <w:lang w:val="es-ES"/>
        </w:rPr>
        <w:t>,</w:t>
      </w:r>
      <w:r>
        <w:rPr>
          <w:lang w:val="es-ES"/>
        </w:rPr>
        <w:t xml:space="preserve"> los alumnos de 4°</w:t>
      </w:r>
      <w:r w:rsidR="000A055D">
        <w:rPr>
          <w:lang w:val="es-ES"/>
        </w:rPr>
        <w:t xml:space="preserve"> básico</w:t>
      </w:r>
      <w:r>
        <w:rPr>
          <w:lang w:val="es-ES"/>
        </w:rPr>
        <w:t xml:space="preserve"> obtuvieron 271 puntos, tres puntos más que el año </w:t>
      </w:r>
      <w:r w:rsidR="004871A1">
        <w:rPr>
          <w:lang w:val="es-ES"/>
        </w:rPr>
        <w:t>2017</w:t>
      </w:r>
      <w:r w:rsidR="000A055D">
        <w:rPr>
          <w:lang w:val="es-ES"/>
        </w:rPr>
        <w:t xml:space="preserve"> </w:t>
      </w:r>
      <w:r w:rsidR="008108BD">
        <w:rPr>
          <w:lang w:val="es-ES"/>
        </w:rPr>
        <w:t>e igualando</w:t>
      </w:r>
      <w:r w:rsidR="004871A1">
        <w:rPr>
          <w:lang w:val="es-ES"/>
        </w:rPr>
        <w:t xml:space="preserve"> el año 2010. Otro punto que se observa en estos alumnos, es una mejora </w:t>
      </w:r>
      <w:r w:rsidR="008108BD">
        <w:rPr>
          <w:lang w:val="es-ES"/>
        </w:rPr>
        <w:t>concreta</w:t>
      </w:r>
      <w:r w:rsidR="004871A1">
        <w:rPr>
          <w:lang w:val="es-ES"/>
        </w:rPr>
        <w:t xml:space="preserve"> en un alto </w:t>
      </w:r>
      <w:r w:rsidR="008108BD">
        <w:rPr>
          <w:lang w:val="es-ES"/>
        </w:rPr>
        <w:t>número</w:t>
      </w:r>
      <w:r w:rsidR="004871A1">
        <w:rPr>
          <w:lang w:val="es-ES"/>
        </w:rPr>
        <w:t xml:space="preserve"> de estudiantes que avanzaron de los niveles “Insuficientes” y “Elemental” al nivel </w:t>
      </w:r>
      <w:r w:rsidR="00446A82">
        <w:rPr>
          <w:lang w:val="es-ES"/>
        </w:rPr>
        <w:t>“A</w:t>
      </w:r>
      <w:r w:rsidR="004871A1">
        <w:rPr>
          <w:lang w:val="es-ES"/>
        </w:rPr>
        <w:t>decuado</w:t>
      </w:r>
      <w:r w:rsidR="00446A82">
        <w:rPr>
          <w:lang w:val="es-ES"/>
        </w:rPr>
        <w:t>”</w:t>
      </w:r>
      <w:r w:rsidR="000478B3">
        <w:rPr>
          <w:lang w:val="es-ES"/>
        </w:rPr>
        <w:t>,</w:t>
      </w:r>
      <w:r w:rsidR="004871A1">
        <w:rPr>
          <w:lang w:val="es-ES"/>
        </w:rPr>
        <w:t xml:space="preserve"> que es el más alto</w:t>
      </w:r>
      <w:r w:rsidR="008108BD">
        <w:rPr>
          <w:lang w:val="es-ES"/>
        </w:rPr>
        <w:t>,</w:t>
      </w:r>
      <w:r w:rsidR="004871A1">
        <w:rPr>
          <w:lang w:val="es-ES"/>
        </w:rPr>
        <w:t xml:space="preserve"> llegando a un 44,7% v/s un 41,7% del año 2017</w:t>
      </w:r>
      <w:r w:rsidR="005945E6">
        <w:rPr>
          <w:lang w:val="es-ES"/>
        </w:rPr>
        <w:t>,</w:t>
      </w:r>
      <w:r w:rsidR="00446A82">
        <w:rPr>
          <w:lang w:val="es-ES"/>
        </w:rPr>
        <w:t xml:space="preserve"> como lo muestran </w:t>
      </w:r>
      <w:r w:rsidR="005945E6">
        <w:rPr>
          <w:lang w:val="es-ES"/>
        </w:rPr>
        <w:t xml:space="preserve">los siguientes </w:t>
      </w:r>
      <w:r w:rsidR="00DF7C54">
        <w:rPr>
          <w:lang w:val="es-ES"/>
        </w:rPr>
        <w:t>gráficos</w:t>
      </w:r>
      <w:r w:rsidR="005945E6">
        <w:rPr>
          <w:lang w:val="es-ES"/>
        </w:rPr>
        <w:t>.</w:t>
      </w:r>
    </w:p>
    <w:p w14:paraId="710E583C" w14:textId="1D0A19CD" w:rsidR="004871A1" w:rsidRDefault="004871A1">
      <w:pPr>
        <w:rPr>
          <w:lang w:val="es-ES"/>
        </w:rPr>
      </w:pPr>
      <w:commentRangeStart w:id="5"/>
      <w:r>
        <w:rPr>
          <w:noProof/>
          <w:lang w:val="es-ES"/>
        </w:rPr>
        <w:drawing>
          <wp:inline distT="0" distB="0" distL="0" distR="0" wp14:anchorId="76DC3F00" wp14:editId="45DBD1BD">
            <wp:extent cx="5848350" cy="22383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 w:rsidR="00FF2FB9">
        <w:rPr>
          <w:rStyle w:val="Refdecomentario"/>
        </w:rPr>
        <w:commentReference w:id="5"/>
      </w:r>
    </w:p>
    <w:p w14:paraId="09F792A6" w14:textId="77777777" w:rsidR="00F82F52" w:rsidRDefault="00F82F52" w:rsidP="00B5680C">
      <w:pPr>
        <w:spacing w:after="0"/>
        <w:rPr>
          <w:lang w:val="es-ES"/>
        </w:rPr>
      </w:pPr>
    </w:p>
    <w:p w14:paraId="0DDA7BAE" w14:textId="4E0DFEDF" w:rsidR="00B5680C" w:rsidRDefault="005945E6" w:rsidP="00B5680C">
      <w:pPr>
        <w:spacing w:after="0"/>
        <w:rPr>
          <w:lang w:val="es-ES"/>
        </w:rPr>
      </w:pPr>
      <w:commentRangeStart w:id="6"/>
      <w:r>
        <w:rPr>
          <w:lang w:val="es-ES"/>
        </w:rPr>
        <w:t>Otr</w:t>
      </w:r>
      <w:r w:rsidR="00446A82">
        <w:rPr>
          <w:lang w:val="es-ES"/>
        </w:rPr>
        <w:t xml:space="preserve">a información </w:t>
      </w:r>
      <w:r>
        <w:rPr>
          <w:lang w:val="es-ES"/>
        </w:rPr>
        <w:t xml:space="preserve">que nos entrega y </w:t>
      </w:r>
      <w:r w:rsidR="00DF7C54">
        <w:rPr>
          <w:lang w:val="es-ES"/>
        </w:rPr>
        <w:t xml:space="preserve">es </w:t>
      </w:r>
      <w:r>
        <w:rPr>
          <w:lang w:val="es-ES"/>
        </w:rPr>
        <w:t xml:space="preserve">importantes de revisar </w:t>
      </w:r>
      <w:r w:rsidR="00DF7C54">
        <w:rPr>
          <w:lang w:val="es-ES"/>
        </w:rPr>
        <w:t xml:space="preserve">es la </w:t>
      </w:r>
      <w:r w:rsidR="00DF7C54">
        <w:t>brecha según grupo socio económico durante la última década, en este caso podemos ver que la diferencia se ha reducido entre los estudiantes de 4° básico del grupo alto y los del bajo, debido al avance de este último. Sin embargo, sigue siendo muy significativa llegando a 52 puntos, siendo un punto muy importante que trabajar para los próximos años.</w:t>
      </w:r>
    </w:p>
    <w:p w14:paraId="55B86E88" w14:textId="77777777" w:rsidR="00B5680C" w:rsidRDefault="00B5680C" w:rsidP="00B5680C">
      <w:pPr>
        <w:spacing w:after="0"/>
        <w:rPr>
          <w:lang w:val="es-ES"/>
        </w:rPr>
      </w:pPr>
    </w:p>
    <w:p w14:paraId="69E444A1" w14:textId="6F9AEE47" w:rsidR="00B5680C" w:rsidRDefault="00B5680C" w:rsidP="00B5680C">
      <w:pPr>
        <w:spacing w:after="0"/>
        <w:rPr>
          <w:lang w:val="es-ES"/>
        </w:rPr>
      </w:pPr>
      <w:r w:rsidRPr="00B5680C">
        <w:rPr>
          <w:noProof/>
          <w:lang w:val="es-ES"/>
        </w:rPr>
        <w:drawing>
          <wp:inline distT="0" distB="0" distL="0" distR="0" wp14:anchorId="25B4107B" wp14:editId="3C684905">
            <wp:extent cx="5850890" cy="20358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FF2FB9">
        <w:rPr>
          <w:rStyle w:val="Refdecomentario"/>
        </w:rPr>
        <w:commentReference w:id="6"/>
      </w:r>
    </w:p>
    <w:p w14:paraId="0E4DB4FA" w14:textId="5B86C14A" w:rsidR="00B5680C" w:rsidRDefault="00B5680C" w:rsidP="00B5680C">
      <w:pPr>
        <w:spacing w:after="0"/>
        <w:rPr>
          <w:lang w:val="es-ES"/>
        </w:rPr>
      </w:pPr>
    </w:p>
    <w:p w14:paraId="5BB2179C" w14:textId="79C1916A" w:rsidR="00DF7C54" w:rsidRDefault="00DF7C54" w:rsidP="00B5680C">
      <w:pPr>
        <w:spacing w:after="0"/>
        <w:rPr>
          <w:lang w:val="es-ES"/>
        </w:rPr>
      </w:pPr>
    </w:p>
    <w:p w14:paraId="11F488AC" w14:textId="3774830D" w:rsidR="00F82F52" w:rsidRDefault="00F82F52" w:rsidP="00B5680C">
      <w:pPr>
        <w:spacing w:after="0"/>
        <w:rPr>
          <w:lang w:val="es-ES"/>
        </w:rPr>
      </w:pPr>
    </w:p>
    <w:p w14:paraId="0BD44AFD" w14:textId="77777777" w:rsidR="00D851DC" w:rsidRDefault="00D851DC" w:rsidP="00B5680C">
      <w:pPr>
        <w:spacing w:after="0"/>
        <w:rPr>
          <w:lang w:val="es-ES"/>
        </w:rPr>
      </w:pPr>
    </w:p>
    <w:p w14:paraId="76C5FE70" w14:textId="7A865113" w:rsidR="00DF7C54" w:rsidRPr="00446A82" w:rsidRDefault="00DF7C54" w:rsidP="00B5680C">
      <w:pPr>
        <w:spacing w:after="0"/>
        <w:rPr>
          <w:u w:val="single"/>
          <w:lang w:val="es-ES"/>
        </w:rPr>
      </w:pPr>
      <w:r w:rsidRPr="00446A82">
        <w:rPr>
          <w:u w:val="single"/>
          <w:lang w:val="es-ES"/>
        </w:rPr>
        <w:lastRenderedPageBreak/>
        <w:t>¿Cómo podemos usar los resultados del Simce</w:t>
      </w:r>
      <w:r w:rsidR="00446A82" w:rsidRPr="00446A82">
        <w:rPr>
          <w:u w:val="single"/>
          <w:lang w:val="es-ES"/>
        </w:rPr>
        <w:t xml:space="preserve"> de manera individual</w:t>
      </w:r>
      <w:r w:rsidRPr="00446A82">
        <w:rPr>
          <w:u w:val="single"/>
          <w:lang w:val="es-ES"/>
        </w:rPr>
        <w:t xml:space="preserve">?  </w:t>
      </w:r>
    </w:p>
    <w:p w14:paraId="4F2CC3D9" w14:textId="77777777" w:rsidR="00DF7C54" w:rsidRDefault="00DF7C54" w:rsidP="00B5680C">
      <w:pPr>
        <w:spacing w:after="0"/>
        <w:rPr>
          <w:lang w:val="es-ES"/>
        </w:rPr>
      </w:pPr>
    </w:p>
    <w:p w14:paraId="00DEE564" w14:textId="77777777" w:rsidR="00D02B55" w:rsidRDefault="00DF7C54" w:rsidP="00B5680C">
      <w:pPr>
        <w:spacing w:after="0"/>
        <w:rPr>
          <w:lang w:val="es-ES"/>
        </w:rPr>
      </w:pPr>
      <w:r>
        <w:rPr>
          <w:lang w:val="es-ES"/>
        </w:rPr>
        <w:t xml:space="preserve">Como decíamos al inicio muchas veces hemos necesitado analizar las alternativas de colegios para </w:t>
      </w:r>
      <w:r w:rsidR="00ED0E46">
        <w:rPr>
          <w:lang w:val="es-ES"/>
        </w:rPr>
        <w:t>nuestros niños/as</w:t>
      </w:r>
      <w:r>
        <w:rPr>
          <w:lang w:val="es-ES"/>
        </w:rPr>
        <w:t xml:space="preserve">, una opción para esto es usar lo que ya hemos visto, que son los </w:t>
      </w:r>
      <w:r w:rsidR="00D02B55">
        <w:rPr>
          <w:lang w:val="es-ES"/>
        </w:rPr>
        <w:t>datos entregados por</w:t>
      </w:r>
      <w:r>
        <w:rPr>
          <w:lang w:val="es-ES"/>
        </w:rPr>
        <w:t xml:space="preserve"> Simce</w:t>
      </w:r>
      <w:r w:rsidR="00D02B55">
        <w:rPr>
          <w:lang w:val="es-ES"/>
        </w:rPr>
        <w:t xml:space="preserve">. </w:t>
      </w:r>
    </w:p>
    <w:p w14:paraId="5DA45AC9" w14:textId="73E0D51E" w:rsidR="009B343D" w:rsidRDefault="00D02B55" w:rsidP="00B5680C">
      <w:pPr>
        <w:spacing w:after="0"/>
        <w:rPr>
          <w:lang w:val="es-ES"/>
        </w:rPr>
      </w:pPr>
      <w:r>
        <w:rPr>
          <w:lang w:val="es-ES"/>
        </w:rPr>
        <w:t>Con los resultados de manera individual por cada establecimiento</w:t>
      </w:r>
      <w:r w:rsidR="008108BD">
        <w:rPr>
          <w:lang w:val="es-ES"/>
        </w:rPr>
        <w:t>,</w:t>
      </w:r>
      <w:r>
        <w:rPr>
          <w:lang w:val="es-ES"/>
        </w:rPr>
        <w:t xml:space="preserve"> </w:t>
      </w:r>
      <w:r w:rsidR="00F82F52">
        <w:rPr>
          <w:lang w:val="es-ES"/>
        </w:rPr>
        <w:t>podríamos</w:t>
      </w:r>
      <w:r w:rsidR="0027015C">
        <w:rPr>
          <w:lang w:val="es-ES"/>
        </w:rPr>
        <w:t xml:space="preserve"> realizar un </w:t>
      </w:r>
      <w:r w:rsidR="009B343D">
        <w:rPr>
          <w:lang w:val="es-ES"/>
        </w:rPr>
        <w:t xml:space="preserve">ranking de los colegios, comparando los resultados de los últimos </w:t>
      </w:r>
      <w:r w:rsidR="00ED0E46">
        <w:rPr>
          <w:lang w:val="es-ES"/>
        </w:rPr>
        <w:t>S</w:t>
      </w:r>
      <w:r w:rsidR="009B343D">
        <w:rPr>
          <w:lang w:val="es-ES"/>
        </w:rPr>
        <w:t>imce</w:t>
      </w:r>
      <w:r w:rsidR="0027015C">
        <w:rPr>
          <w:lang w:val="es-ES"/>
        </w:rPr>
        <w:t xml:space="preserve"> </w:t>
      </w:r>
      <w:r>
        <w:rPr>
          <w:lang w:val="es-ES"/>
        </w:rPr>
        <w:t xml:space="preserve">rendidos, </w:t>
      </w:r>
      <w:r w:rsidR="009B343D">
        <w:rPr>
          <w:lang w:val="es-ES"/>
        </w:rPr>
        <w:t>o</w:t>
      </w:r>
      <w:r w:rsidR="00ED0E46">
        <w:rPr>
          <w:lang w:val="es-ES"/>
        </w:rPr>
        <w:t xml:space="preserve"> bien un</w:t>
      </w:r>
      <w:r w:rsidR="009B343D">
        <w:rPr>
          <w:lang w:val="es-ES"/>
        </w:rPr>
        <w:t xml:space="preserve"> ranking </w:t>
      </w:r>
      <w:r w:rsidR="00ED0E46">
        <w:rPr>
          <w:lang w:val="es-ES"/>
        </w:rPr>
        <w:t xml:space="preserve">según </w:t>
      </w:r>
      <w:r>
        <w:rPr>
          <w:lang w:val="es-ES"/>
        </w:rPr>
        <w:t>la</w:t>
      </w:r>
      <w:r w:rsidR="00ED0E46">
        <w:rPr>
          <w:lang w:val="es-ES"/>
        </w:rPr>
        <w:t xml:space="preserve"> categoría de desempeño de </w:t>
      </w:r>
      <w:r w:rsidR="00F82F52">
        <w:rPr>
          <w:lang w:val="es-ES"/>
        </w:rPr>
        <w:t>cada uno</w:t>
      </w:r>
      <w:r w:rsidR="00ED0E46">
        <w:rPr>
          <w:lang w:val="es-ES"/>
        </w:rPr>
        <w:t xml:space="preserve">, dándonos así una visión </w:t>
      </w:r>
      <w:r w:rsidR="008108BD">
        <w:rPr>
          <w:lang w:val="es-ES"/>
        </w:rPr>
        <w:t>más</w:t>
      </w:r>
      <w:r w:rsidR="00ED0E46">
        <w:rPr>
          <w:lang w:val="es-ES"/>
        </w:rPr>
        <w:t xml:space="preserve"> amplia de las alternativas con la que contamos</w:t>
      </w:r>
      <w:r>
        <w:rPr>
          <w:lang w:val="es-ES"/>
        </w:rPr>
        <w:t>, según nuestros criterios de búsqueda</w:t>
      </w:r>
    </w:p>
    <w:p w14:paraId="5B9F7D43" w14:textId="77777777" w:rsidR="00F82F52" w:rsidRDefault="00F82F52" w:rsidP="00B5680C">
      <w:pPr>
        <w:spacing w:after="0"/>
        <w:rPr>
          <w:lang w:val="es-ES"/>
        </w:rPr>
      </w:pPr>
    </w:p>
    <w:p w14:paraId="61357C21" w14:textId="5927817D" w:rsidR="009B343D" w:rsidRDefault="00ED0E46" w:rsidP="00B5680C">
      <w:pPr>
        <w:spacing w:after="0"/>
        <w:rPr>
          <w:lang w:val="es-ES"/>
        </w:rPr>
      </w:pPr>
      <w:commentRangeStart w:id="7"/>
      <w:r>
        <w:rPr>
          <w:lang w:val="es-ES"/>
        </w:rPr>
        <w:t>Por ejemplo, v</w:t>
      </w:r>
      <w:r w:rsidR="009B343D">
        <w:rPr>
          <w:lang w:val="es-ES"/>
        </w:rPr>
        <w:t xml:space="preserve">eamos </w:t>
      </w:r>
      <w:r>
        <w:rPr>
          <w:lang w:val="es-ES"/>
        </w:rPr>
        <w:t>dos alternativas de ranking según los resultados de l</w:t>
      </w:r>
      <w:r w:rsidR="0027015C">
        <w:rPr>
          <w:lang w:val="es-ES"/>
        </w:rPr>
        <w:t>os 4° básico en la comuna de Ñuñoa</w:t>
      </w:r>
      <w:r w:rsidR="009B343D">
        <w:rPr>
          <w:lang w:val="es-ES"/>
        </w:rPr>
        <w:t xml:space="preserve"> en la </w:t>
      </w:r>
      <w:r w:rsidR="0027015C">
        <w:rPr>
          <w:lang w:val="es-ES"/>
        </w:rPr>
        <w:t>región</w:t>
      </w:r>
      <w:r w:rsidR="009B343D">
        <w:rPr>
          <w:lang w:val="es-ES"/>
        </w:rPr>
        <w:t xml:space="preserve"> Metropolitana</w:t>
      </w:r>
      <w:commentRangeEnd w:id="7"/>
      <w:r w:rsidR="00AC1BCA">
        <w:rPr>
          <w:rStyle w:val="Refdecomentario"/>
        </w:rPr>
        <w:commentReference w:id="7"/>
      </w:r>
    </w:p>
    <w:p w14:paraId="6042389B" w14:textId="67827E6E" w:rsidR="009B343D" w:rsidRDefault="009B343D" w:rsidP="00B5680C">
      <w:pPr>
        <w:spacing w:after="0"/>
        <w:rPr>
          <w:lang w:val="es-ES"/>
        </w:rPr>
      </w:pPr>
    </w:p>
    <w:p w14:paraId="28597B00" w14:textId="40ADA222" w:rsidR="009B343D" w:rsidRDefault="00ED0E46" w:rsidP="00B5680C">
      <w:pPr>
        <w:spacing w:after="0"/>
        <w:rPr>
          <w:lang w:val="es-ES"/>
        </w:rPr>
      </w:pPr>
      <w:r>
        <w:rPr>
          <w:lang w:val="es-ES"/>
        </w:rPr>
        <w:t>Ranking de l</w:t>
      </w:r>
      <w:r w:rsidR="009B343D">
        <w:rPr>
          <w:lang w:val="es-ES"/>
        </w:rPr>
        <w:t>os 10 Primeros resultados de</w:t>
      </w:r>
      <w:r w:rsidR="00D02B55">
        <w:rPr>
          <w:lang w:val="es-ES"/>
        </w:rPr>
        <w:t xml:space="preserve">l último </w:t>
      </w:r>
      <w:r w:rsidR="009B343D">
        <w:rPr>
          <w:lang w:val="es-ES"/>
        </w:rPr>
        <w:t xml:space="preserve">Simce </w:t>
      </w:r>
      <w:r w:rsidR="00D02B55">
        <w:rPr>
          <w:lang w:val="es-ES"/>
        </w:rPr>
        <w:t>rendido</w:t>
      </w:r>
    </w:p>
    <w:p w14:paraId="14391FED" w14:textId="300E1C1E" w:rsidR="009B343D" w:rsidRDefault="009B343D" w:rsidP="00B5680C">
      <w:pPr>
        <w:spacing w:after="0"/>
        <w:rPr>
          <w:lang w:val="es-ES"/>
        </w:rPr>
      </w:pPr>
      <w:r w:rsidRPr="009B343D">
        <w:rPr>
          <w:noProof/>
          <w:lang w:val="es-ES"/>
        </w:rPr>
        <w:drawing>
          <wp:inline distT="0" distB="0" distL="0" distR="0" wp14:anchorId="5546ACD9" wp14:editId="0504A44D">
            <wp:extent cx="3419475" cy="181135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1659" cy="182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961E" w14:textId="77777777" w:rsidR="009B343D" w:rsidRDefault="009B343D" w:rsidP="00B5680C">
      <w:pPr>
        <w:spacing w:after="0"/>
        <w:rPr>
          <w:lang w:val="es-ES"/>
        </w:rPr>
      </w:pPr>
    </w:p>
    <w:p w14:paraId="468D0238" w14:textId="3B28A174" w:rsidR="009B343D" w:rsidRDefault="00ED0E46" w:rsidP="00B5680C">
      <w:pPr>
        <w:spacing w:after="0"/>
        <w:rPr>
          <w:lang w:val="es-ES"/>
        </w:rPr>
      </w:pPr>
      <w:r>
        <w:rPr>
          <w:lang w:val="es-ES"/>
        </w:rPr>
        <w:t>Ranking de los 10 mejores según porcentaje de nivel desempeño adecuado (categoría más alta)</w:t>
      </w:r>
    </w:p>
    <w:p w14:paraId="164413D8" w14:textId="6889295F" w:rsidR="009B343D" w:rsidRDefault="009B343D" w:rsidP="00B5680C">
      <w:pPr>
        <w:spacing w:after="0"/>
        <w:rPr>
          <w:lang w:val="es-ES"/>
        </w:rPr>
      </w:pPr>
      <w:r w:rsidRPr="009B343D">
        <w:rPr>
          <w:noProof/>
          <w:lang w:val="es-ES"/>
        </w:rPr>
        <w:drawing>
          <wp:inline distT="0" distB="0" distL="0" distR="0" wp14:anchorId="6787716E" wp14:editId="563D5C44">
            <wp:extent cx="4686300" cy="2171557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854" cy="22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1832" w14:textId="5A04081C" w:rsidR="009B343D" w:rsidRDefault="009B343D" w:rsidP="00B5680C">
      <w:pPr>
        <w:spacing w:after="0"/>
        <w:rPr>
          <w:lang w:val="es-ES"/>
        </w:rPr>
      </w:pPr>
    </w:p>
    <w:p w14:paraId="6EDB4358" w14:textId="77777777" w:rsidR="00D02B55" w:rsidRDefault="00D02B55" w:rsidP="00B5680C">
      <w:pPr>
        <w:spacing w:after="0"/>
        <w:rPr>
          <w:lang w:val="es-ES"/>
        </w:rPr>
      </w:pPr>
    </w:p>
    <w:p w14:paraId="5F7738E0" w14:textId="2BAF8ECC" w:rsidR="0027015C" w:rsidRDefault="0027015C" w:rsidP="00B5680C">
      <w:pPr>
        <w:spacing w:after="0"/>
        <w:rPr>
          <w:lang w:val="es-ES"/>
        </w:rPr>
      </w:pPr>
      <w:r w:rsidRPr="0027015C">
        <w:rPr>
          <w:lang w:val="es-ES"/>
        </w:rPr>
        <w:t xml:space="preserve">Como </w:t>
      </w:r>
      <w:r w:rsidR="00ED0E46">
        <w:rPr>
          <w:lang w:val="es-ES"/>
        </w:rPr>
        <w:t xml:space="preserve">podemos </w:t>
      </w:r>
      <w:r w:rsidR="00F14A8E">
        <w:rPr>
          <w:lang w:val="es-ES"/>
        </w:rPr>
        <w:t>concluir</w:t>
      </w:r>
      <w:r w:rsidR="00D02B55">
        <w:rPr>
          <w:lang w:val="es-ES"/>
        </w:rPr>
        <w:t>,</w:t>
      </w:r>
      <w:r w:rsidR="00F14A8E">
        <w:rPr>
          <w:lang w:val="es-ES"/>
        </w:rPr>
        <w:t xml:space="preserve"> </w:t>
      </w:r>
      <w:r w:rsidR="00F14A8E" w:rsidRPr="0027015C">
        <w:rPr>
          <w:lang w:val="es-ES"/>
        </w:rPr>
        <w:t>los</w:t>
      </w:r>
      <w:r w:rsidRPr="0027015C">
        <w:rPr>
          <w:lang w:val="es-ES"/>
        </w:rPr>
        <w:t xml:space="preserve"> resultados del Simce y de los Indicadores de Desarrollo Personal y </w:t>
      </w:r>
      <w:r w:rsidR="00F14A8E" w:rsidRPr="0027015C">
        <w:rPr>
          <w:lang w:val="es-ES"/>
        </w:rPr>
        <w:t>Social</w:t>
      </w:r>
      <w:r w:rsidR="00F14A8E">
        <w:rPr>
          <w:lang w:val="es-ES"/>
        </w:rPr>
        <w:t>, son un</w:t>
      </w:r>
      <w:r w:rsidR="00F82F52">
        <w:rPr>
          <w:lang w:val="es-ES"/>
        </w:rPr>
        <w:t>a</w:t>
      </w:r>
      <w:r w:rsidR="00F14A8E">
        <w:rPr>
          <w:lang w:val="es-ES"/>
        </w:rPr>
        <w:t xml:space="preserve"> de las herramientas que tenemos y </w:t>
      </w:r>
      <w:r w:rsidR="00F14A8E" w:rsidRPr="0027015C">
        <w:rPr>
          <w:lang w:val="es-ES"/>
        </w:rPr>
        <w:t>nos</w:t>
      </w:r>
      <w:r w:rsidRPr="0027015C">
        <w:rPr>
          <w:lang w:val="es-ES"/>
        </w:rPr>
        <w:t xml:space="preserve"> pueden ayudar a comparar la evolución de los resultados </w:t>
      </w:r>
      <w:r w:rsidR="00ED0E46">
        <w:rPr>
          <w:lang w:val="es-ES"/>
        </w:rPr>
        <w:t>d</w:t>
      </w:r>
      <w:r w:rsidRPr="0027015C">
        <w:rPr>
          <w:lang w:val="es-ES"/>
        </w:rPr>
        <w:t>e los establecimientos educacionales</w:t>
      </w:r>
      <w:r w:rsidR="00ED0E46">
        <w:rPr>
          <w:lang w:val="es-ES"/>
        </w:rPr>
        <w:t xml:space="preserve"> año tras año, permitiendo según </w:t>
      </w:r>
      <w:r w:rsidR="00F14A8E">
        <w:rPr>
          <w:lang w:val="es-ES"/>
        </w:rPr>
        <w:t>nuestras prioridades</w:t>
      </w:r>
      <w:r w:rsidR="000478B3">
        <w:rPr>
          <w:lang w:val="es-ES"/>
        </w:rPr>
        <w:t>,</w:t>
      </w:r>
      <w:r w:rsidR="00ED0E46">
        <w:rPr>
          <w:lang w:val="es-ES"/>
        </w:rPr>
        <w:t xml:space="preserve"> </w:t>
      </w:r>
      <w:r w:rsidRPr="0027015C">
        <w:rPr>
          <w:lang w:val="es-ES"/>
        </w:rPr>
        <w:t>toma</w:t>
      </w:r>
      <w:r w:rsidR="00ED0E46">
        <w:rPr>
          <w:lang w:val="es-ES"/>
        </w:rPr>
        <w:t xml:space="preserve">r la decisión y finalmente </w:t>
      </w:r>
      <w:r w:rsidRPr="0027015C">
        <w:rPr>
          <w:lang w:val="es-ES"/>
        </w:rPr>
        <w:t>elegir</w:t>
      </w:r>
      <w:r w:rsidR="00ED0E46">
        <w:rPr>
          <w:lang w:val="es-ES"/>
        </w:rPr>
        <w:t xml:space="preserve"> el colegio más adecuado para nuestros hijos/a</w:t>
      </w:r>
      <w:r w:rsidR="00F82F52">
        <w:rPr>
          <w:lang w:val="es-ES"/>
        </w:rPr>
        <w:t>s.</w:t>
      </w:r>
    </w:p>
    <w:p w14:paraId="4AD40031" w14:textId="77777777" w:rsidR="00F82F52" w:rsidRDefault="00F82F52" w:rsidP="00B5680C">
      <w:pPr>
        <w:spacing w:after="0"/>
        <w:rPr>
          <w:lang w:val="es-ES"/>
        </w:rPr>
      </w:pPr>
    </w:p>
    <w:p w14:paraId="17337464" w14:textId="753660AA" w:rsidR="00F14A8E" w:rsidRDefault="00F14A8E" w:rsidP="00B5680C">
      <w:pPr>
        <w:spacing w:after="0"/>
        <w:rPr>
          <w:lang w:val="es-ES"/>
        </w:rPr>
      </w:pPr>
      <w:commentRangeStart w:id="8"/>
      <w:r>
        <w:rPr>
          <w:lang w:val="es-ES"/>
        </w:rPr>
        <w:t xml:space="preserve">Y si tuvieses que elegir ahora, </w:t>
      </w:r>
      <w:r w:rsidR="008108BD">
        <w:rPr>
          <w:lang w:val="es-ES"/>
        </w:rPr>
        <w:t xml:space="preserve">¿Te gustaría tener el ranking de tu comuna?, </w:t>
      </w:r>
      <w:r>
        <w:rPr>
          <w:lang w:val="es-ES"/>
        </w:rPr>
        <w:t xml:space="preserve">¿Qué otros factores son los que inspiran tu </w:t>
      </w:r>
      <w:r w:rsidR="000A055D">
        <w:rPr>
          <w:lang w:val="es-ES"/>
        </w:rPr>
        <w:t>decisión?</w:t>
      </w:r>
      <w:commentRangeEnd w:id="8"/>
      <w:r w:rsidR="00AC1BCA">
        <w:rPr>
          <w:rStyle w:val="Refdecomentario"/>
        </w:rPr>
        <w:commentReference w:id="8"/>
      </w:r>
    </w:p>
    <w:p w14:paraId="4BC49312" w14:textId="64CCE70D" w:rsidR="008600D1" w:rsidRPr="00BC134F" w:rsidRDefault="008600D1" w:rsidP="00F14A8E">
      <w:pPr>
        <w:rPr>
          <w:rFonts w:cstheme="minorHAnsi"/>
          <w:sz w:val="20"/>
          <w:szCs w:val="20"/>
          <w:lang w:val="es-ES"/>
        </w:rPr>
      </w:pPr>
      <w:r w:rsidRPr="00BC134F">
        <w:rPr>
          <w:rFonts w:cstheme="minorHAnsi"/>
          <w:sz w:val="20"/>
          <w:szCs w:val="20"/>
          <w:lang w:val="es-ES"/>
        </w:rPr>
        <w:lastRenderedPageBreak/>
        <w:t xml:space="preserve"> </w:t>
      </w:r>
      <w:hyperlink r:id="rId15" w:history="1">
        <w:r w:rsidRPr="00BC134F">
          <w:rPr>
            <w:rStyle w:val="Hipervnculo"/>
            <w:rFonts w:cstheme="minorHAnsi"/>
            <w:sz w:val="20"/>
            <w:szCs w:val="20"/>
            <w:lang w:val="es-ES"/>
          </w:rPr>
          <w:t>https://blog.lirmi.com/viejo/qu%C3%A9-es-y-que-eval%C3%BAa-el-simce</w:t>
        </w:r>
      </w:hyperlink>
    </w:p>
    <w:p w14:paraId="642BF3E1" w14:textId="36B58F69" w:rsidR="008600D1" w:rsidRPr="00BC134F" w:rsidRDefault="00FF2FB9" w:rsidP="00F14A8E">
      <w:pPr>
        <w:rPr>
          <w:rFonts w:cstheme="minorHAnsi"/>
          <w:sz w:val="20"/>
          <w:szCs w:val="20"/>
          <w:lang w:val="es-ES"/>
        </w:rPr>
      </w:pPr>
      <w:hyperlink r:id="rId16" w:history="1">
        <w:r w:rsidR="00F14A8E" w:rsidRPr="00BC134F">
          <w:rPr>
            <w:rStyle w:val="Hipervnculo"/>
            <w:rFonts w:cstheme="minorHAnsi"/>
            <w:sz w:val="20"/>
            <w:szCs w:val="20"/>
            <w:lang w:val="es-ES"/>
          </w:rPr>
          <w:t>http://archivos.agenciaeducacion.cl/Conferencia_EERR_2018.pdf</w:t>
        </w:r>
      </w:hyperlink>
    </w:p>
    <w:p w14:paraId="6E4B82C3" w14:textId="61E467F3" w:rsidR="00F16E7D" w:rsidRPr="00BC134F" w:rsidRDefault="00F16E7D" w:rsidP="00F14A8E">
      <w:pPr>
        <w:rPr>
          <w:rFonts w:cstheme="minorHAnsi"/>
          <w:sz w:val="20"/>
          <w:szCs w:val="20"/>
          <w:lang w:val="es-ES"/>
        </w:rPr>
      </w:pPr>
      <w:r w:rsidRPr="00BC134F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hyperlink r:id="rId17" w:history="1">
        <w:r w:rsidRPr="00BC134F">
          <w:rPr>
            <w:rStyle w:val="Hipervnculo"/>
            <w:rFonts w:cstheme="minorHAnsi"/>
            <w:sz w:val="20"/>
            <w:szCs w:val="20"/>
            <w:bdr w:val="none" w:sz="0" w:space="0" w:color="auto" w:frame="1"/>
            <w:shd w:val="clear" w:color="auto" w:fill="FFFFFF"/>
          </w:rPr>
          <w:t>https://www.emol.com/noticias/Nacional/2019/05/16/948115/Simce-2018-confirma--estancamiento-en-los-resultados-de-Lectura-y-Matematicas.html</w:t>
        </w:r>
      </w:hyperlink>
    </w:p>
    <w:p w14:paraId="1761B5FF" w14:textId="34193BB0" w:rsidR="0027015C" w:rsidRPr="00BC134F" w:rsidRDefault="0027015C" w:rsidP="00F14A8E">
      <w:pPr>
        <w:rPr>
          <w:rFonts w:cstheme="minorHAnsi"/>
          <w:sz w:val="20"/>
          <w:szCs w:val="20"/>
          <w:lang w:val="es-ES"/>
        </w:rPr>
      </w:pPr>
      <w:proofErr w:type="spellStart"/>
      <w:r w:rsidRPr="00BC134F">
        <w:rPr>
          <w:rFonts w:cstheme="minorHAnsi"/>
          <w:sz w:val="20"/>
          <w:szCs w:val="20"/>
          <w:lang w:val="es-ES"/>
        </w:rPr>
        <w:t>Dataintelligence</w:t>
      </w:r>
      <w:proofErr w:type="spellEnd"/>
    </w:p>
    <w:p w14:paraId="4713AED8" w14:textId="77777777" w:rsidR="00F82F52" w:rsidRPr="00F14A8E" w:rsidRDefault="00F82F52" w:rsidP="00F14A8E">
      <w:pPr>
        <w:rPr>
          <w:lang w:val="es-ES"/>
        </w:rPr>
      </w:pPr>
    </w:p>
    <w:p w14:paraId="17D1200A" w14:textId="77777777" w:rsidR="0027015C" w:rsidRPr="0027015C" w:rsidRDefault="0027015C" w:rsidP="0027015C">
      <w:pPr>
        <w:ind w:left="284"/>
        <w:rPr>
          <w:lang w:val="es-ES"/>
        </w:rPr>
      </w:pPr>
    </w:p>
    <w:sectPr w:rsidR="0027015C" w:rsidRPr="0027015C" w:rsidSect="008108BD">
      <w:pgSz w:w="12240" w:h="15840"/>
      <w:pgMar w:top="1276" w:right="1325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1-03-07T12:36:00Z" w:initials="MOU">
    <w:p w14:paraId="5FE04CF5" w14:textId="145528D1" w:rsidR="00AC1BCA" w:rsidRDefault="00AC1BCA">
      <w:pPr>
        <w:pStyle w:val="Textocomentario"/>
      </w:pPr>
      <w:r>
        <w:rPr>
          <w:rStyle w:val="Refdecomentario"/>
        </w:rPr>
        <w:annotationRef/>
      </w:r>
      <w:r>
        <w:t xml:space="preserve">Comenzó </w:t>
      </w:r>
    </w:p>
  </w:comment>
  <w:comment w:id="1" w:author="Maria Victoria Colmenares Macia" w:date="2021-03-10T10:24:00Z" w:initials="MVCM">
    <w:p w14:paraId="4CE1181C" w14:textId="1D1A94D9" w:rsidR="00FF2FB9" w:rsidRDefault="00FF2FB9">
      <w:pPr>
        <w:pStyle w:val="Textocomentario"/>
      </w:pPr>
      <w:r>
        <w:rPr>
          <w:rStyle w:val="Refdecomentario"/>
        </w:rPr>
        <w:annotationRef/>
      </w:r>
      <w:r>
        <w:t>De acuerdo con Maca</w:t>
      </w:r>
    </w:p>
  </w:comment>
  <w:comment w:id="2" w:author="Maria Victoria Colmenares Macia" w:date="2021-03-10T10:24:00Z" w:initials="MVCM">
    <w:p w14:paraId="1FCCF857" w14:textId="155FDB3A" w:rsidR="00FF2FB9" w:rsidRDefault="00FF2FB9">
      <w:pPr>
        <w:pStyle w:val="Textocomentario"/>
      </w:pPr>
      <w:r>
        <w:rPr>
          <w:rStyle w:val="Refdecomentario"/>
        </w:rPr>
        <w:annotationRef/>
      </w:r>
    </w:p>
  </w:comment>
  <w:comment w:id="4" w:author="Maria Victoria Colmenares Macia" w:date="2021-03-10T10:27:00Z" w:initials="MVCM">
    <w:p w14:paraId="28281A34" w14:textId="4A016BE8" w:rsidR="00FF2FB9" w:rsidRDefault="00FF2FB9">
      <w:pPr>
        <w:pStyle w:val="Textocomentario"/>
      </w:pPr>
      <w:r>
        <w:rPr>
          <w:rStyle w:val="Refdecomentario"/>
        </w:rPr>
        <w:annotationRef/>
      </w:r>
      <w:r>
        <w:t xml:space="preserve">Falta colocar la fuente de donde se sacó esta información. </w:t>
      </w:r>
    </w:p>
  </w:comment>
  <w:comment w:id="5" w:author="Maria Victoria Colmenares Macia" w:date="2021-03-10T10:28:00Z" w:initials="MVCM">
    <w:p w14:paraId="3395855D" w14:textId="5B832A85" w:rsidR="00FF2FB9" w:rsidRDefault="00FF2FB9">
      <w:pPr>
        <w:pStyle w:val="Textocomentario"/>
      </w:pPr>
      <w:r>
        <w:rPr>
          <w:rStyle w:val="Refdecomentario"/>
        </w:rPr>
        <w:annotationRef/>
      </w:r>
      <w:r>
        <w:t xml:space="preserve">Hay que colocar la fuente de donde se extrajo esta información para cuidar los derechos de autor y propiedad intelectual. </w:t>
      </w:r>
    </w:p>
  </w:comment>
  <w:comment w:id="6" w:author="Maria Victoria Colmenares Macia" w:date="2021-03-10T10:29:00Z" w:initials="MVCM">
    <w:p w14:paraId="52032295" w14:textId="1D951A50" w:rsidR="00FF2FB9" w:rsidRDefault="00FF2FB9">
      <w:pPr>
        <w:pStyle w:val="Textocomentario"/>
      </w:pPr>
      <w:r>
        <w:rPr>
          <w:rStyle w:val="Refdecomentario"/>
        </w:rPr>
        <w:annotationRef/>
      </w:r>
      <w:proofErr w:type="spellStart"/>
      <w:r>
        <w:t>Idem</w:t>
      </w:r>
      <w:proofErr w:type="spellEnd"/>
      <w:r>
        <w:t xml:space="preserve"> comentario anterior</w:t>
      </w:r>
    </w:p>
  </w:comment>
  <w:comment w:id="7" w:author="Microsoft Office User" w:date="2021-03-07T12:42:00Z" w:initials="MOU">
    <w:p w14:paraId="220BA3CF" w14:textId="29E9A388" w:rsidR="00AC1BCA" w:rsidRDefault="00AC1BCA">
      <w:pPr>
        <w:pStyle w:val="Textocomentario"/>
      </w:pPr>
      <w:r>
        <w:rPr>
          <w:rStyle w:val="Refdecomentario"/>
        </w:rPr>
        <w:annotationRef/>
      </w:r>
      <w:r>
        <w:t xml:space="preserve">Aquí presentaría brevemente el producto. Para luego desplegar esas imágenes. </w:t>
      </w:r>
    </w:p>
  </w:comment>
  <w:comment w:id="8" w:author="Microsoft Office User" w:date="2021-03-07T12:42:00Z" w:initials="MOU">
    <w:p w14:paraId="033351F5" w14:textId="62EC03D9" w:rsidR="00AC1BCA" w:rsidRDefault="00AC1BCA">
      <w:pPr>
        <w:pStyle w:val="Textocomentario"/>
      </w:pPr>
      <w:r>
        <w:rPr>
          <w:rStyle w:val="Refdecomentario"/>
        </w:rPr>
        <w:annotationRef/>
      </w:r>
      <w:r>
        <w:t xml:space="preserve">Dejar link de producto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FE04CF5" w15:done="0"/>
  <w15:commentEx w15:paraId="4CE1181C" w15:paraIdParent="5FE04CF5" w15:done="0"/>
  <w15:commentEx w15:paraId="1FCCF857" w15:paraIdParent="5FE04CF5" w15:done="0"/>
  <w15:commentEx w15:paraId="28281A34" w15:done="0"/>
  <w15:commentEx w15:paraId="3395855D" w15:done="0"/>
  <w15:commentEx w15:paraId="52032295" w15:done="0"/>
  <w15:commentEx w15:paraId="220BA3CF" w15:done="0"/>
  <w15:commentEx w15:paraId="033351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F4747" w16cex:dateUtc="2021-03-07T15:36:00Z"/>
  <w16cex:commentExtensible w16cex:durableId="23F31CEA" w16cex:dateUtc="2021-03-10T13:24:00Z"/>
  <w16cex:commentExtensible w16cex:durableId="23F31CF3" w16cex:dateUtc="2021-03-10T13:24:00Z"/>
  <w16cex:commentExtensible w16cex:durableId="23F31D76" w16cex:dateUtc="2021-03-10T13:27:00Z"/>
  <w16cex:commentExtensible w16cex:durableId="23F31DD5" w16cex:dateUtc="2021-03-10T13:28:00Z"/>
  <w16cex:commentExtensible w16cex:durableId="23F31E0D" w16cex:dateUtc="2021-03-10T13:29:00Z"/>
  <w16cex:commentExtensible w16cex:durableId="23EF48A6" w16cex:dateUtc="2021-03-07T15:42:00Z"/>
  <w16cex:commentExtensible w16cex:durableId="23EF48C3" w16cex:dateUtc="2021-03-07T15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FE04CF5" w16cid:durableId="23EF4747"/>
  <w16cid:commentId w16cid:paraId="4CE1181C" w16cid:durableId="23F31CEA"/>
  <w16cid:commentId w16cid:paraId="1FCCF857" w16cid:durableId="23F31CF3"/>
  <w16cid:commentId w16cid:paraId="28281A34" w16cid:durableId="23F31D76"/>
  <w16cid:commentId w16cid:paraId="3395855D" w16cid:durableId="23F31DD5"/>
  <w16cid:commentId w16cid:paraId="52032295" w16cid:durableId="23F31E0D"/>
  <w16cid:commentId w16cid:paraId="220BA3CF" w16cid:durableId="23EF48A6"/>
  <w16cid:commentId w16cid:paraId="033351F5" w16cid:durableId="23EF48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F42A3"/>
    <w:multiLevelType w:val="hybridMultilevel"/>
    <w:tmpl w:val="B1F4575C"/>
    <w:lvl w:ilvl="0" w:tplc="E12E2720">
      <w:start w:val="1"/>
      <w:numFmt w:val="decimal"/>
      <w:lvlText w:val="(%1)"/>
      <w:lvlJc w:val="left"/>
      <w:pPr>
        <w:ind w:left="644" w:hanging="360"/>
      </w:pPr>
      <w:rPr>
        <w:rFonts w:hint="default"/>
        <w:b/>
        <w:color w:val="FF0000"/>
        <w:u w:val="single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  <w15:person w15:author="Maria Victoria Colmenares Macia">
    <w15:presenceInfo w15:providerId="Windows Live" w15:userId="8345f44060ec49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4D"/>
    <w:rsid w:val="00036AF7"/>
    <w:rsid w:val="00037432"/>
    <w:rsid w:val="00037BA3"/>
    <w:rsid w:val="000478B3"/>
    <w:rsid w:val="000610F8"/>
    <w:rsid w:val="000A055D"/>
    <w:rsid w:val="000C4E9F"/>
    <w:rsid w:val="000C7C14"/>
    <w:rsid w:val="000F4AA7"/>
    <w:rsid w:val="001464A4"/>
    <w:rsid w:val="001724CF"/>
    <w:rsid w:val="00181386"/>
    <w:rsid w:val="001B7238"/>
    <w:rsid w:val="00203F58"/>
    <w:rsid w:val="00237B6B"/>
    <w:rsid w:val="0027015C"/>
    <w:rsid w:val="002E6403"/>
    <w:rsid w:val="002F3A07"/>
    <w:rsid w:val="00323CA3"/>
    <w:rsid w:val="003A1F21"/>
    <w:rsid w:val="003F4BB0"/>
    <w:rsid w:val="00410268"/>
    <w:rsid w:val="00446A82"/>
    <w:rsid w:val="0047739A"/>
    <w:rsid w:val="004871A1"/>
    <w:rsid w:val="004D01C4"/>
    <w:rsid w:val="004E4319"/>
    <w:rsid w:val="00507A0D"/>
    <w:rsid w:val="00592192"/>
    <w:rsid w:val="005945E6"/>
    <w:rsid w:val="006401B8"/>
    <w:rsid w:val="00647B20"/>
    <w:rsid w:val="006A04E0"/>
    <w:rsid w:val="006C1CAF"/>
    <w:rsid w:val="006F5BA8"/>
    <w:rsid w:val="0070382D"/>
    <w:rsid w:val="00726686"/>
    <w:rsid w:val="007D6740"/>
    <w:rsid w:val="007F4F99"/>
    <w:rsid w:val="00804DC1"/>
    <w:rsid w:val="008108BD"/>
    <w:rsid w:val="008148DD"/>
    <w:rsid w:val="008345F4"/>
    <w:rsid w:val="00850E82"/>
    <w:rsid w:val="008600D1"/>
    <w:rsid w:val="008B091E"/>
    <w:rsid w:val="00904357"/>
    <w:rsid w:val="0091741A"/>
    <w:rsid w:val="00940F3C"/>
    <w:rsid w:val="00960D02"/>
    <w:rsid w:val="009912D8"/>
    <w:rsid w:val="009944F7"/>
    <w:rsid w:val="009959B9"/>
    <w:rsid w:val="009B343D"/>
    <w:rsid w:val="009D3E8B"/>
    <w:rsid w:val="009F6584"/>
    <w:rsid w:val="00A1531F"/>
    <w:rsid w:val="00A40BEA"/>
    <w:rsid w:val="00A87739"/>
    <w:rsid w:val="00AC1BCA"/>
    <w:rsid w:val="00B17FF4"/>
    <w:rsid w:val="00B5680C"/>
    <w:rsid w:val="00B6283E"/>
    <w:rsid w:val="00B65820"/>
    <w:rsid w:val="00B72DEE"/>
    <w:rsid w:val="00BC134F"/>
    <w:rsid w:val="00BD71BE"/>
    <w:rsid w:val="00C04B22"/>
    <w:rsid w:val="00C13C39"/>
    <w:rsid w:val="00C328CD"/>
    <w:rsid w:val="00C41A69"/>
    <w:rsid w:val="00C71A8F"/>
    <w:rsid w:val="00C761DD"/>
    <w:rsid w:val="00CC29BA"/>
    <w:rsid w:val="00CD2118"/>
    <w:rsid w:val="00D02B55"/>
    <w:rsid w:val="00D52A42"/>
    <w:rsid w:val="00D851DC"/>
    <w:rsid w:val="00DF7C54"/>
    <w:rsid w:val="00E01A4D"/>
    <w:rsid w:val="00ED0E46"/>
    <w:rsid w:val="00F14A8E"/>
    <w:rsid w:val="00F16E7D"/>
    <w:rsid w:val="00F762B5"/>
    <w:rsid w:val="00F82F52"/>
    <w:rsid w:val="00FF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DC26"/>
  <w15:chartTrackingRefBased/>
  <w15:docId w15:val="{9FB6D4BF-0F52-4AAB-B025-2F579DFA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921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2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507A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7A0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9219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Textoennegrita">
    <w:name w:val="Strong"/>
    <w:basedOn w:val="Fuentedeprrafopredeter"/>
    <w:uiPriority w:val="22"/>
    <w:qFormat/>
    <w:rsid w:val="0059219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21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600D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C1B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1BC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1BC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1B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1B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D3D7D9"/>
            <w:right w:val="none" w:sz="0" w:space="0" w:color="auto"/>
          </w:divBdr>
          <w:divsChild>
            <w:div w:id="1599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32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88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D3D7D9"/>
                            <w:right w:val="none" w:sz="0" w:space="0" w:color="auto"/>
                          </w:divBdr>
                          <w:divsChild>
                            <w:div w:id="118312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1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4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10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83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hyperlink" Target="https://www.emol.com/noticias/Nacional/2019/05/16/948115/Simce-2018-confirma--estancamiento-en-los-resultados-de-Lectura-y-Matematica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chivos.agenciaeducacion.cl/Conferencia_EERR_2018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blog.lirmi.com/viejo/qu%C3%A9-es-y-que-eval%C3%BAa-el-simce" TargetMode="Externa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CA276-47AD-4289-9B6C-F9A8B7AC9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883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VALDES</dc:creator>
  <cp:keywords/>
  <dc:description/>
  <cp:lastModifiedBy>Maria Victoria Colmenares Macia</cp:lastModifiedBy>
  <cp:revision>3</cp:revision>
  <cp:lastPrinted>2021-03-05T19:20:00Z</cp:lastPrinted>
  <dcterms:created xsi:type="dcterms:W3CDTF">2021-03-09T13:51:00Z</dcterms:created>
  <dcterms:modified xsi:type="dcterms:W3CDTF">2021-03-10T13:31:00Z</dcterms:modified>
</cp:coreProperties>
</file>