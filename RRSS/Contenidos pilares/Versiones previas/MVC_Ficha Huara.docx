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2354" w14:textId="25DD9152" w:rsidR="006F122B" w:rsidRPr="009400A2" w:rsidRDefault="006F122B" w:rsidP="006F122B">
      <w:pPr>
        <w:jc w:val="center"/>
        <w:rPr>
          <w:b/>
          <w:bCs/>
          <w:sz w:val="28"/>
          <w:szCs w:val="28"/>
        </w:rPr>
      </w:pPr>
      <w:r w:rsidRPr="009400A2">
        <w:rPr>
          <w:b/>
          <w:bCs/>
          <w:sz w:val="28"/>
          <w:szCs w:val="28"/>
        </w:rPr>
        <w:t xml:space="preserve">Ficha </w:t>
      </w:r>
      <w:r>
        <w:rPr>
          <w:b/>
          <w:bCs/>
          <w:sz w:val="28"/>
          <w:szCs w:val="28"/>
        </w:rPr>
        <w:t>Huara</w:t>
      </w:r>
    </w:p>
    <w:p w14:paraId="12FB46AE" w14:textId="77777777" w:rsidR="006F122B" w:rsidRDefault="006F122B" w:rsidP="006F122B">
      <w:pPr>
        <w:jc w:val="center"/>
      </w:pPr>
      <w:r>
        <w:t>Esta ficha va al final del blog</w:t>
      </w:r>
    </w:p>
    <w:p w14:paraId="4CD329BF" w14:textId="6081894F" w:rsidR="006F122B" w:rsidRDefault="006F122B" w:rsidP="00AE6F89">
      <w:pPr>
        <w:jc w:val="both"/>
      </w:pPr>
      <w:r>
        <w:t>Nombre Comuna: Huara</w:t>
      </w:r>
    </w:p>
    <w:p w14:paraId="5BF5687D" w14:textId="37A000C3" w:rsidR="006F122B" w:rsidRDefault="006F122B" w:rsidP="00AE6F89">
      <w:pPr>
        <w:jc w:val="both"/>
      </w:pPr>
      <w:r>
        <w:t>Ubicación: En la costa, Provincia del Tamarugal, Región de Tarapacá.</w:t>
      </w:r>
    </w:p>
    <w:p w14:paraId="70B67706" w14:textId="674235D6" w:rsidR="006F122B" w:rsidRDefault="006F122B" w:rsidP="00AE6F89">
      <w:pPr>
        <w:jc w:val="both"/>
      </w:pPr>
      <w:r>
        <w:t xml:space="preserve">Gentilicio: </w:t>
      </w:r>
      <w:proofErr w:type="spellStart"/>
      <w:r>
        <w:t>Huarino</w:t>
      </w:r>
      <w:proofErr w:type="spellEnd"/>
      <w:r>
        <w:t>/a</w:t>
      </w:r>
    </w:p>
    <w:p w14:paraId="23010570" w14:textId="42834B9B" w:rsidR="006F122B" w:rsidRDefault="006F122B" w:rsidP="00AE6F89">
      <w:pPr>
        <w:jc w:val="both"/>
      </w:pPr>
      <w:r>
        <w:t>Población: 2.</w:t>
      </w:r>
      <w:ins w:id="0" w:author="Maria Victoria Colmenares Macia" w:date="2021-05-13T17:35:00Z">
        <w:r w:rsidR="00D95015">
          <w:t>730</w:t>
        </w:r>
      </w:ins>
      <w:del w:id="1" w:author="Maria Victoria Colmenares Macia" w:date="2021-05-13T17:35:00Z">
        <w:r w:rsidDel="00D95015">
          <w:delText>914</w:delText>
        </w:r>
      </w:del>
      <w:r>
        <w:t xml:space="preserve"> personas al año 201</w:t>
      </w:r>
      <w:ins w:id="2" w:author="Maria Victoria Colmenares Macia" w:date="2021-05-13T17:35:00Z">
        <w:r w:rsidR="00D95015">
          <w:t>7</w:t>
        </w:r>
      </w:ins>
      <w:del w:id="3" w:author="Maria Victoria Colmenares Macia" w:date="2021-05-13T17:35:00Z">
        <w:r w:rsidDel="00D95015">
          <w:delText>9</w:delText>
        </w:r>
      </w:del>
    </w:p>
    <w:p w14:paraId="793A4EA9" w14:textId="77777777" w:rsidR="006F122B" w:rsidRDefault="006F122B" w:rsidP="00AE6F89">
      <w:pPr>
        <w:jc w:val="both"/>
        <w:rPr>
          <w:b/>
          <w:bCs/>
        </w:rPr>
      </w:pPr>
      <w:r w:rsidRPr="0014523E">
        <w:rPr>
          <w:b/>
          <w:bCs/>
        </w:rPr>
        <w:t>Salud</w:t>
      </w:r>
    </w:p>
    <w:p w14:paraId="4CE89358" w14:textId="297E5890" w:rsidR="006F122B" w:rsidRDefault="006F122B" w:rsidP="00AE6F89">
      <w:pPr>
        <w:jc w:val="both"/>
      </w:pPr>
      <w:r w:rsidRPr="006F122B">
        <w:rPr>
          <w:highlight w:val="yellow"/>
        </w:rPr>
        <w:t>Datos COVID Acumulados, fallecidos, recuperados, activos: * casos acumulados, * fallecidos, *recuperados y * casos activos (al * de abril).</w:t>
      </w:r>
    </w:p>
    <w:p w14:paraId="11696AD1" w14:textId="641A7A05" w:rsidR="006F122B" w:rsidRDefault="006F122B" w:rsidP="00AE6F89">
      <w:pPr>
        <w:jc w:val="both"/>
      </w:pPr>
      <w:r>
        <w:t>Cáncer de Cuello Uterino:</w:t>
      </w:r>
      <w:r w:rsidRPr="001E26AE">
        <w:t xml:space="preserve"> </w:t>
      </w:r>
      <w:r>
        <w:t>99 resultados positivos entre 2011 y 2018.</w:t>
      </w:r>
    </w:p>
    <w:p w14:paraId="14339138" w14:textId="0DC77B0C" w:rsidR="006F122B" w:rsidRDefault="006F122B" w:rsidP="00AE6F89">
      <w:pPr>
        <w:jc w:val="both"/>
      </w:pPr>
      <w:r>
        <w:t>Establecimientos de Salud:</w:t>
      </w:r>
      <w:r w:rsidRPr="00080B8D">
        <w:t xml:space="preserve"> </w:t>
      </w:r>
      <w:ins w:id="4" w:author="Maria Victoria Colmenares Macia" w:date="2021-05-13T17:36:00Z">
        <w:r w:rsidR="00D95015">
          <w:t>1</w:t>
        </w:r>
      </w:ins>
      <w:del w:id="5" w:author="Maria Victoria Colmenares Macia" w:date="2021-05-13T17:36:00Z">
        <w:r w:rsidDel="00D95015">
          <w:delText>2</w:delText>
        </w:r>
      </w:del>
      <w:r>
        <w:t xml:space="preserve"> urgencias ambulatorias, 1 farmacia, 1 CESFAM y </w:t>
      </w:r>
      <w:del w:id="6" w:author="Maria Victoria Colmenares Macia" w:date="2021-05-13T17:36:00Z">
        <w:r w:rsidDel="00D95015">
          <w:delText>5</w:delText>
        </w:r>
      </w:del>
      <w:ins w:id="7" w:author="Maria Victoria Colmenares Macia" w:date="2021-05-13T17:36:00Z">
        <w:r w:rsidR="00D95015">
          <w:t>6</w:t>
        </w:r>
      </w:ins>
      <w:r>
        <w:t xml:space="preserve"> Postas.</w:t>
      </w:r>
    </w:p>
    <w:p w14:paraId="1956DB27" w14:textId="77777777" w:rsidR="006F122B" w:rsidRPr="0014523E" w:rsidRDefault="006F122B" w:rsidP="00AE6F89">
      <w:pPr>
        <w:jc w:val="both"/>
        <w:rPr>
          <w:b/>
          <w:bCs/>
        </w:rPr>
      </w:pPr>
      <w:r w:rsidRPr="0014523E">
        <w:rPr>
          <w:b/>
          <w:bCs/>
        </w:rPr>
        <w:t>Población/Demografía</w:t>
      </w:r>
    </w:p>
    <w:p w14:paraId="3422176C" w14:textId="5B75E47F" w:rsidR="006F122B" w:rsidRDefault="006F122B" w:rsidP="00AE6F89">
      <w:pPr>
        <w:jc w:val="both"/>
      </w:pPr>
      <w:r>
        <w:t>Índices de Mortalidad Infantil y Natalidad:</w:t>
      </w:r>
      <w:r w:rsidRPr="009465BA">
        <w:t xml:space="preserve"> </w:t>
      </w:r>
      <w:r>
        <w:t>la tasa de mortalidad infantil fue de 0 por cada 1.000 habitantes en 2019 y la tasa de natalidad fue de 14,61 nacimientos cada 1.000 habitantes ese mismo año.</w:t>
      </w:r>
    </w:p>
    <w:p w14:paraId="1AE9632D" w14:textId="627184C8" w:rsidR="006F122B" w:rsidRDefault="006F122B" w:rsidP="00AE6F89">
      <w:pPr>
        <w:jc w:val="both"/>
      </w:pPr>
      <w:r>
        <w:t>Densidad Poblacional: 0,28 habitantes por cada kilómetro cuadrado.</w:t>
      </w:r>
    </w:p>
    <w:p w14:paraId="068E8021" w14:textId="0003D9A7" w:rsidR="006F122B" w:rsidRDefault="006F122B" w:rsidP="00AE6F89">
      <w:pPr>
        <w:jc w:val="both"/>
      </w:pPr>
      <w:r>
        <w:t>Población Urbana: 1.109</w:t>
      </w:r>
    </w:p>
    <w:p w14:paraId="23D6301B" w14:textId="37074193" w:rsidR="006F122B" w:rsidRDefault="006F122B" w:rsidP="00AE6F89">
      <w:pPr>
        <w:jc w:val="both"/>
      </w:pPr>
      <w:r>
        <w:t>Población Rural: 1.621</w:t>
      </w:r>
    </w:p>
    <w:p w14:paraId="6B004589" w14:textId="2C68B09F" w:rsidR="006F122B" w:rsidRDefault="006F122B" w:rsidP="00AE6F89">
      <w:pPr>
        <w:jc w:val="both"/>
      </w:pPr>
      <w:r>
        <w:t>Población Femenina: 1.</w:t>
      </w:r>
      <w:del w:id="8" w:author="Maria Victoria Colmenares Macia" w:date="2021-05-13T17:37:00Z">
        <w:r w:rsidDel="00D95015">
          <w:delText>39</w:delText>
        </w:r>
      </w:del>
      <w:ins w:id="9" w:author="Maria Victoria Colmenares Macia" w:date="2021-05-13T17:37:00Z">
        <w:r w:rsidR="00D95015">
          <w:t>22</w:t>
        </w:r>
      </w:ins>
      <w:r>
        <w:t>9</w:t>
      </w:r>
    </w:p>
    <w:p w14:paraId="04788EC9" w14:textId="5F8962A9" w:rsidR="006F122B" w:rsidRDefault="006F122B" w:rsidP="00AE6F89">
      <w:pPr>
        <w:jc w:val="both"/>
      </w:pPr>
      <w:r>
        <w:t>Población Masculina: 1.5</w:t>
      </w:r>
      <w:ins w:id="10" w:author="Maria Victoria Colmenares Macia" w:date="2021-05-13T17:37:00Z">
        <w:r w:rsidR="00D95015">
          <w:t>0</w:t>
        </w:r>
      </w:ins>
      <w:r>
        <w:t>1</w:t>
      </w:r>
      <w:del w:id="11" w:author="Maria Victoria Colmenares Macia" w:date="2021-05-13T17:37:00Z">
        <w:r w:rsidDel="00D95015">
          <w:delText>5</w:delText>
        </w:r>
      </w:del>
    </w:p>
    <w:p w14:paraId="200A6BCB" w14:textId="48F15AED" w:rsidR="006F122B" w:rsidRDefault="006F122B" w:rsidP="00AE6F89">
      <w:pPr>
        <w:jc w:val="both"/>
      </w:pPr>
      <w:r>
        <w:t>Pobreza 2006-2017 según encuesta CASEN:</w:t>
      </w:r>
      <w:r w:rsidRPr="00A66BF2">
        <w:t xml:space="preserve"> </w:t>
      </w:r>
      <w:r>
        <w:t xml:space="preserve">6,66% en 2006 y 3,27% en 2017. </w:t>
      </w:r>
    </w:p>
    <w:p w14:paraId="4AD61C1E" w14:textId="1522CABC" w:rsidR="006F122B" w:rsidRDefault="006F122B" w:rsidP="00AE6F89">
      <w:pPr>
        <w:jc w:val="both"/>
      </w:pPr>
      <w:r>
        <w:t>Pobreza Extrema 2006-2017 según encuesta CASEN: 3,09% en 2006 y 5,24% en 2017.</w:t>
      </w:r>
    </w:p>
    <w:p w14:paraId="13018EC8" w14:textId="77777777" w:rsidR="006F122B" w:rsidRPr="0014523E" w:rsidRDefault="006F122B" w:rsidP="00AE6F89">
      <w:pPr>
        <w:jc w:val="both"/>
        <w:rPr>
          <w:b/>
          <w:bCs/>
        </w:rPr>
      </w:pPr>
      <w:r w:rsidRPr="0014523E">
        <w:rPr>
          <w:b/>
          <w:bCs/>
        </w:rPr>
        <w:t>Educación</w:t>
      </w:r>
    </w:p>
    <w:p w14:paraId="53E3BB9E" w14:textId="349ADFBC" w:rsidR="006F122B" w:rsidRDefault="006F122B" w:rsidP="00AE6F89">
      <w:pPr>
        <w:jc w:val="both"/>
      </w:pPr>
      <w:r>
        <w:t>Establecimientos Educacionales:</w:t>
      </w:r>
      <w:r w:rsidRPr="00CE2713">
        <w:t xml:space="preserve"> </w:t>
      </w:r>
      <w:r>
        <w:t>1</w:t>
      </w:r>
      <w:ins w:id="12" w:author="Maria Victoria Colmenares Macia" w:date="2021-05-13T17:37:00Z">
        <w:r w:rsidR="00D95015">
          <w:t>5</w:t>
        </w:r>
      </w:ins>
      <w:del w:id="13" w:author="Maria Victoria Colmenares Macia" w:date="2021-05-13T17:37:00Z">
        <w:r w:rsidDel="00D95015">
          <w:delText>0</w:delText>
        </w:r>
      </w:del>
      <w:r>
        <w:t xml:space="preserve"> establecimientos municipales, 0 establecimiento subvencionado y 0 colegios privados</w:t>
      </w:r>
    </w:p>
    <w:p w14:paraId="62A17676" w14:textId="009AC7D8" w:rsidR="006F122B" w:rsidRDefault="006F122B" w:rsidP="00AE6F89">
      <w:pPr>
        <w:jc w:val="both"/>
      </w:pPr>
      <w:r>
        <w:t>Puntajes SIMCE Lenguaje:</w:t>
      </w:r>
      <w:r w:rsidRPr="00E026AA">
        <w:t xml:space="preserve"> </w:t>
      </w:r>
      <w:r w:rsidR="00664346">
        <w:t>253</w:t>
      </w:r>
      <w:r>
        <w:t xml:space="preserve"> (4to básico), </w:t>
      </w:r>
      <w:r w:rsidR="00664346">
        <w:t>228</w:t>
      </w:r>
      <w:r>
        <w:t xml:space="preserve"> (6to básico) y </w:t>
      </w:r>
      <w:r w:rsidR="00664346">
        <w:t>228</w:t>
      </w:r>
      <w:r>
        <w:t xml:space="preserve"> (8vo básico)</w:t>
      </w:r>
    </w:p>
    <w:p w14:paraId="674A7371" w14:textId="0DB563E7" w:rsidR="006F122B" w:rsidRPr="00B477CF" w:rsidRDefault="006F122B" w:rsidP="00AE6F89">
      <w:pPr>
        <w:jc w:val="both"/>
        <w:rPr>
          <w:rFonts w:ascii="Calibri" w:eastAsia="Times New Roman" w:hAnsi="Calibri" w:cs="Calibri"/>
          <w:color w:val="000000"/>
          <w:lang w:eastAsia="es-CL"/>
        </w:rPr>
      </w:pPr>
      <w:r>
        <w:t>Puntajes SIMCE Matemática:</w:t>
      </w:r>
      <w:r w:rsidRPr="0045066B">
        <w:t xml:space="preserve"> 2</w:t>
      </w:r>
      <w:r w:rsidR="00664346">
        <w:t>44</w:t>
      </w:r>
      <w:r>
        <w:t xml:space="preserve"> (4to básico), </w:t>
      </w:r>
      <w:r w:rsidRPr="00B477CF">
        <w:rPr>
          <w:rFonts w:ascii="Calibri" w:eastAsia="Times New Roman" w:hAnsi="Calibri" w:cs="Calibri"/>
          <w:color w:val="000000"/>
          <w:lang w:eastAsia="es-CL"/>
        </w:rPr>
        <w:t>2</w:t>
      </w:r>
      <w:r w:rsidR="00664346">
        <w:rPr>
          <w:rFonts w:ascii="Calibri" w:eastAsia="Times New Roman" w:hAnsi="Calibri" w:cs="Calibri"/>
          <w:color w:val="000000"/>
          <w:lang w:eastAsia="es-CL"/>
        </w:rPr>
        <w:t>27</w:t>
      </w:r>
      <w:r>
        <w:t xml:space="preserve"> (6to básico) y 2</w:t>
      </w:r>
      <w:r w:rsidR="00664346">
        <w:t>228</w:t>
      </w:r>
      <w:r>
        <w:t xml:space="preserve"> (8vo básico)</w:t>
      </w:r>
    </w:p>
    <w:p w14:paraId="2E3BA971" w14:textId="77777777" w:rsidR="006F122B" w:rsidRPr="0014523E" w:rsidRDefault="006F122B" w:rsidP="00AE6F89">
      <w:pPr>
        <w:jc w:val="both"/>
        <w:rPr>
          <w:b/>
          <w:bCs/>
        </w:rPr>
      </w:pPr>
      <w:r w:rsidRPr="0014523E">
        <w:rPr>
          <w:b/>
          <w:bCs/>
        </w:rPr>
        <w:t>Delincuencia</w:t>
      </w:r>
    </w:p>
    <w:p w14:paraId="41E02366" w14:textId="08BC88A7" w:rsidR="006F122B" w:rsidRDefault="006F122B" w:rsidP="00AE6F89">
      <w:pPr>
        <w:jc w:val="both"/>
      </w:pPr>
      <w:r>
        <w:t xml:space="preserve">Frecuencia </w:t>
      </w:r>
      <w:r w:rsidR="00664346">
        <w:t xml:space="preserve">Media Anual </w:t>
      </w:r>
      <w:r>
        <w:t>de Delitos</w:t>
      </w:r>
      <w:r w:rsidR="00664346">
        <w:t xml:space="preserve"> (2008-2020)</w:t>
      </w:r>
      <w:r>
        <w:t>:</w:t>
      </w:r>
      <w:r w:rsidRPr="002D7BAB">
        <w:t xml:space="preserve"> </w:t>
      </w:r>
      <w:r w:rsidR="00664346">
        <w:t xml:space="preserve">89 delitos anuales en promedio. </w:t>
      </w:r>
    </w:p>
    <w:p w14:paraId="4EBAE79B" w14:textId="5D4F0EB9" w:rsidR="006F122B" w:rsidRDefault="006F122B" w:rsidP="00AE6F89">
      <w:pPr>
        <w:jc w:val="both"/>
      </w:pPr>
      <w:r>
        <w:t>Delitos Diarios: Aproximadamente 0</w:t>
      </w:r>
      <w:r w:rsidR="00664346">
        <w:t>,2</w:t>
      </w:r>
      <w:r>
        <w:t xml:space="preserve"> delitos al día</w:t>
      </w:r>
    </w:p>
    <w:p w14:paraId="73540032" w14:textId="0D46EBAF" w:rsidR="006F122B" w:rsidRDefault="006F122B" w:rsidP="00AE6F89">
      <w:pPr>
        <w:jc w:val="both"/>
      </w:pPr>
      <w:r>
        <w:lastRenderedPageBreak/>
        <w:t>Femicidios:</w:t>
      </w:r>
      <w:r w:rsidRPr="00111B94">
        <w:t xml:space="preserve"> </w:t>
      </w:r>
      <w:r w:rsidR="00664346">
        <w:t>2</w:t>
      </w:r>
    </w:p>
    <w:p w14:paraId="789864AA" w14:textId="77777777" w:rsidR="006F122B" w:rsidRPr="0014523E" w:rsidRDefault="006F122B" w:rsidP="00AE6F89">
      <w:pPr>
        <w:jc w:val="both"/>
        <w:rPr>
          <w:b/>
          <w:bCs/>
        </w:rPr>
      </w:pPr>
      <w:r>
        <w:rPr>
          <w:b/>
          <w:bCs/>
        </w:rPr>
        <w:t>Territorio</w:t>
      </w:r>
    </w:p>
    <w:p w14:paraId="095ABA2F" w14:textId="494C54BC" w:rsidR="006F122B" w:rsidRDefault="006F122B" w:rsidP="00AE6F89">
      <w:pPr>
        <w:jc w:val="both"/>
      </w:pPr>
      <w:r>
        <w:t xml:space="preserve">IPT: </w:t>
      </w:r>
      <w:r w:rsidR="00664346">
        <w:t>Sólo posee un Plan Regulador Comunal Vigente desde el año 1966</w:t>
      </w:r>
    </w:p>
    <w:p w14:paraId="78A54A41" w14:textId="77777777" w:rsidR="006F122B" w:rsidRDefault="006F122B" w:rsidP="00AE6F89">
      <w:pPr>
        <w:jc w:val="both"/>
      </w:pPr>
      <w:r>
        <w:t>Superficies de Parques Urbanos: No posee</w:t>
      </w:r>
    </w:p>
    <w:p w14:paraId="781E8DC1" w14:textId="0CDA1862" w:rsidR="006F122B" w:rsidRDefault="006F122B" w:rsidP="00AE6F89">
      <w:pPr>
        <w:jc w:val="both"/>
      </w:pPr>
      <w:r>
        <w:t xml:space="preserve">Superficies de Plazas: </w:t>
      </w:r>
      <w:r w:rsidR="00664346">
        <w:t>2.300</w:t>
      </w:r>
      <w:r>
        <w:t xml:space="preserve"> m2 </w:t>
      </w:r>
    </w:p>
    <w:p w14:paraId="473125EA" w14:textId="77777777" w:rsidR="006F122B" w:rsidRDefault="006F122B" w:rsidP="00AE6F89">
      <w:pPr>
        <w:jc w:val="both"/>
        <w:rPr>
          <w:b/>
          <w:bCs/>
        </w:rPr>
      </w:pPr>
      <w:r w:rsidRPr="0014523E">
        <w:rPr>
          <w:b/>
          <w:bCs/>
        </w:rPr>
        <w:t>E</w:t>
      </w:r>
      <w:r>
        <w:rPr>
          <w:b/>
          <w:bCs/>
        </w:rPr>
        <w:t>conomía</w:t>
      </w:r>
    </w:p>
    <w:p w14:paraId="43886523" w14:textId="3048A2F1" w:rsidR="006F122B" w:rsidRDefault="006F122B" w:rsidP="00AE6F89">
      <w:pPr>
        <w:jc w:val="both"/>
      </w:pPr>
      <w:r>
        <w:t xml:space="preserve">Número de trabajadores: </w:t>
      </w:r>
      <w:ins w:id="14" w:author="Maria Victoria Colmenares Macia" w:date="2021-05-13T17:43:00Z">
        <w:r w:rsidR="00D95015">
          <w:t>409</w:t>
        </w:r>
      </w:ins>
      <w:del w:id="15" w:author="Maria Victoria Colmenares Macia" w:date="2021-05-13T17:43:00Z">
        <w:r w:rsidR="00664346" w:rsidDel="00D95015">
          <w:delText>3</w:delText>
        </w:r>
        <w:r w:rsidR="00AE6F89" w:rsidDel="00D95015">
          <w:delText>50</w:delText>
        </w:r>
      </w:del>
      <w:r w:rsidR="00AE6F89">
        <w:t xml:space="preserve"> trabajadores dependientes y 5</w:t>
      </w:r>
      <w:del w:id="16" w:author="Maria Victoria Colmenares Macia" w:date="2021-05-13T17:44:00Z">
        <w:r w:rsidR="00AE6F89" w:rsidDel="00D95015">
          <w:delText>46</w:delText>
        </w:r>
      </w:del>
      <w:ins w:id="17" w:author="Maria Victoria Colmenares Macia" w:date="2021-05-13T17:44:00Z">
        <w:r w:rsidR="00D95015">
          <w:t>27</w:t>
        </w:r>
      </w:ins>
      <w:r w:rsidR="00AE6F89">
        <w:t xml:space="preserve"> a honorarios</w:t>
      </w:r>
      <w:r>
        <w:t xml:space="preserve"> al año fiscal 2019</w:t>
      </w:r>
    </w:p>
    <w:p w14:paraId="629CD577" w14:textId="09BE8A43" w:rsidR="006F122B" w:rsidRDefault="006F122B" w:rsidP="00AE6F89">
      <w:pPr>
        <w:jc w:val="both"/>
      </w:pPr>
      <w:r>
        <w:t>Número de empresas:</w:t>
      </w:r>
      <w:r w:rsidRPr="003D32AB">
        <w:t xml:space="preserve"> </w:t>
      </w:r>
      <w:r w:rsidR="00AE6F89">
        <w:t>1</w:t>
      </w:r>
      <w:del w:id="18" w:author="Maria Victoria Colmenares Macia" w:date="2021-05-13T17:44:00Z">
        <w:r w:rsidR="00AE6F89" w:rsidDel="00D95015">
          <w:delText>54</w:delText>
        </w:r>
      </w:del>
      <w:ins w:id="19" w:author="Maria Victoria Colmenares Macia" w:date="2021-05-13T17:44:00Z">
        <w:r w:rsidR="00D95015">
          <w:t>69</w:t>
        </w:r>
      </w:ins>
      <w:r>
        <w:t xml:space="preserve"> al año fiscal 2019</w:t>
      </w:r>
    </w:p>
    <w:p w14:paraId="35B629B2" w14:textId="14662866" w:rsidR="006F122B" w:rsidRDefault="006F122B" w:rsidP="00AE6F89">
      <w:pPr>
        <w:jc w:val="both"/>
      </w:pPr>
      <w:r>
        <w:t>Ventas de empresas:</w:t>
      </w:r>
      <w:r w:rsidRPr="00006120">
        <w:t xml:space="preserve"> </w:t>
      </w:r>
      <w:ins w:id="20" w:author="Maria Victoria Colmenares Macia" w:date="2021-05-13T17:44:00Z">
        <w:r w:rsidR="00D95015" w:rsidRPr="00D95015">
          <w:t>UF 85.064</w:t>
        </w:r>
        <w:r w:rsidR="00D95015">
          <w:t xml:space="preserve"> </w:t>
        </w:r>
      </w:ins>
      <w:del w:id="21" w:author="Maria Victoria Colmenares Macia" w:date="2021-05-13T17:44:00Z">
        <w:r w:rsidR="00AE6F89" w:rsidDel="00D95015">
          <w:delText>$</w:delText>
        </w:r>
        <w:r w:rsidR="00AE6F89" w:rsidRPr="00AE6F89" w:rsidDel="00D95015">
          <w:delText>2</w:delText>
        </w:r>
        <w:r w:rsidR="00AE6F89" w:rsidDel="00D95015">
          <w:delText>.</w:delText>
        </w:r>
        <w:r w:rsidR="00AE6F89" w:rsidRPr="00AE6F89" w:rsidDel="00D95015">
          <w:delText>729</w:delText>
        </w:r>
        <w:r w:rsidR="00AE6F89" w:rsidDel="00D95015">
          <w:delText>.</w:delText>
        </w:r>
        <w:r w:rsidR="00AE6F89" w:rsidRPr="00AE6F89" w:rsidDel="00D95015">
          <w:delText>822</w:delText>
        </w:r>
        <w:r w:rsidR="00AE6F89" w:rsidDel="00D95015">
          <w:delText>.</w:delText>
        </w:r>
        <w:r w:rsidR="00AE6F89" w:rsidRPr="00AE6F89" w:rsidDel="00D95015">
          <w:delText>140</w:delText>
        </w:r>
        <w:r w:rsidR="00AE6F89" w:rsidDel="00D95015">
          <w:delText xml:space="preserve"> </w:delText>
        </w:r>
      </w:del>
      <w:r>
        <w:t>al año fiscal 2019</w:t>
      </w:r>
    </w:p>
    <w:p w14:paraId="286A67FC" w14:textId="42F1CE53" w:rsidR="006F122B" w:rsidRDefault="006F122B" w:rsidP="00AE6F89">
      <w:pPr>
        <w:jc w:val="both"/>
      </w:pPr>
      <w:r>
        <w:t>Rubro con más presencia: En cuanto a ventas</w:t>
      </w:r>
      <w:r w:rsidR="00AE6F89">
        <w:t xml:space="preserve"> y número de empresas, </w:t>
      </w:r>
      <w:r>
        <w:t>el rubro con más presencia al año fiscal 2019 es el de</w:t>
      </w:r>
      <w:r w:rsidR="00807050">
        <w:t xml:space="preserve"> </w:t>
      </w:r>
      <w:r w:rsidR="00AE6F89" w:rsidRPr="00AE6F89">
        <w:t>G-Com</w:t>
      </w:r>
      <w:r w:rsidR="00AE6F89">
        <w:t>e</w:t>
      </w:r>
      <w:r w:rsidR="00AE6F89" w:rsidRPr="00AE6F89">
        <w:t>rcio al por mayor y al por menor, reparación de v</w:t>
      </w:r>
      <w:r w:rsidR="00AE6F89">
        <w:t>e</w:t>
      </w:r>
      <w:r w:rsidR="00AE6F89" w:rsidRPr="00AE6F89">
        <w:t>hículos automotores y motocicletas</w:t>
      </w:r>
      <w:r w:rsidR="00AE6F89">
        <w:t xml:space="preserve"> </w:t>
      </w:r>
      <w:r w:rsidR="00807050">
        <w:t xml:space="preserve">que produce el </w:t>
      </w:r>
      <w:ins w:id="22" w:author="Maria Victoria Colmenares Macia" w:date="2021-05-13T17:45:00Z">
        <w:r w:rsidR="00D95015">
          <w:t>59</w:t>
        </w:r>
      </w:ins>
      <w:del w:id="23" w:author="Maria Victoria Colmenares Macia" w:date="2021-05-13T17:45:00Z">
        <w:r w:rsidR="00AE6F89" w:rsidDel="00D95015">
          <w:delText>62</w:delText>
        </w:r>
      </w:del>
      <w:r w:rsidR="00807050">
        <w:t>% de las ventas</w:t>
      </w:r>
      <w:r w:rsidR="00AE6F89">
        <w:t xml:space="preserve"> y 3</w:t>
      </w:r>
      <w:ins w:id="24" w:author="Maria Victoria Colmenares Macia" w:date="2021-05-13T17:45:00Z">
        <w:r w:rsidR="00EE0110">
          <w:t>8</w:t>
        </w:r>
      </w:ins>
      <w:del w:id="25" w:author="Maria Victoria Colmenares Macia" w:date="2021-05-13T17:45:00Z">
        <w:r w:rsidR="00AE6F89" w:rsidDel="00EE0110">
          <w:delText>6</w:delText>
        </w:r>
      </w:del>
      <w:r w:rsidR="00AE6F89">
        <w:t>% de las empresas</w:t>
      </w:r>
      <w:r w:rsidR="00807050">
        <w:t xml:space="preserve"> de la comuna. </w:t>
      </w:r>
      <w:r w:rsidR="00AE6F89">
        <w:t xml:space="preserve">En cuanto puestos de trabajo, el rubro que da más trabajo es el de </w:t>
      </w:r>
      <w:r w:rsidR="00AE6F89" w:rsidRPr="00AE6F89">
        <w:t>O-Administración pública y defensa, planes de seguridad social de afiliación obligatoria</w:t>
      </w:r>
      <w:r w:rsidR="00AE6F89">
        <w:t xml:space="preserve">, que da trabajo a </w:t>
      </w:r>
      <w:ins w:id="26" w:author="Maria Victoria Colmenares Macia" w:date="2021-05-13T17:46:00Z">
        <w:r w:rsidR="00EE0110">
          <w:t>297</w:t>
        </w:r>
      </w:ins>
      <w:del w:id="27" w:author="Maria Victoria Colmenares Macia" w:date="2021-05-13T17:46:00Z">
        <w:r w:rsidR="00AE6F89" w:rsidDel="00EE0110">
          <w:delText>621</w:delText>
        </w:r>
      </w:del>
      <w:r w:rsidR="00AE6F89">
        <w:t xml:space="preserve"> personas.</w:t>
      </w:r>
    </w:p>
    <w:p w14:paraId="1523EB9E" w14:textId="77777777" w:rsidR="006F122B" w:rsidRDefault="006F122B" w:rsidP="00AE6F89">
      <w:pPr>
        <w:jc w:val="both"/>
      </w:pPr>
      <w:r>
        <w:t>Superficie plantada acumulada: Sin Información</w:t>
      </w:r>
    </w:p>
    <w:p w14:paraId="1E12C14D" w14:textId="1BEB0AE4" w:rsidR="006F122B" w:rsidRDefault="006F122B" w:rsidP="00AE6F89">
      <w:pPr>
        <w:jc w:val="both"/>
      </w:pPr>
      <w:r w:rsidRPr="00807050">
        <w:t>Producción (cultivo, minero, marino) estrella de la comuna:</w:t>
      </w:r>
      <w:r w:rsidR="00807050">
        <w:t xml:space="preserve"> Minería, el 96% de las ventas de las empresas de la comuna son gracias a la minería, por otro lado, según datos de SERNAGEOMIN 260 personas trabajan de la minería, es decir 77% de la población.</w:t>
      </w:r>
    </w:p>
    <w:p w14:paraId="508E6397" w14:textId="77777777" w:rsidR="006F122B" w:rsidRDefault="006F122B" w:rsidP="00AE6F89">
      <w:pPr>
        <w:jc w:val="both"/>
        <w:rPr>
          <w:b/>
          <w:bCs/>
        </w:rPr>
      </w:pPr>
      <w:r>
        <w:rPr>
          <w:b/>
          <w:bCs/>
        </w:rPr>
        <w:t>Gestión Municipal</w:t>
      </w:r>
    </w:p>
    <w:p w14:paraId="018F6FAD" w14:textId="32DC7447" w:rsidR="006F122B" w:rsidRDefault="006F122B" w:rsidP="00AE6F89">
      <w:pPr>
        <w:jc w:val="both"/>
      </w:pPr>
      <w:r>
        <w:t>Ingresos Propios Permanentes Municipales:</w:t>
      </w:r>
      <w:r w:rsidRPr="00C70A9A">
        <w:t xml:space="preserve"> </w:t>
      </w:r>
      <w:r w:rsidR="00807050">
        <w:t>766.772</w:t>
      </w:r>
      <w:r w:rsidRPr="00645234">
        <w:t xml:space="preserve"> </w:t>
      </w:r>
      <w:r>
        <w:t>(miles de pesos chilenos) en el año 2019</w:t>
      </w:r>
    </w:p>
    <w:p w14:paraId="76BBEED3" w14:textId="1B18E4D1" w:rsidR="006F122B" w:rsidRDefault="006F122B" w:rsidP="00AE6F89">
      <w:pPr>
        <w:jc w:val="both"/>
      </w:pPr>
      <w:r>
        <w:t>Presupuesto municipal:</w:t>
      </w:r>
      <w:r w:rsidRPr="006F0945">
        <w:t xml:space="preserve"> 4</w:t>
      </w:r>
      <w:r>
        <w:t>.</w:t>
      </w:r>
      <w:r w:rsidR="00807050">
        <w:t>596.757</w:t>
      </w:r>
      <w:r>
        <w:t xml:space="preserve"> (miles de pesos chilenos) en el año 2019</w:t>
      </w:r>
    </w:p>
    <w:p w14:paraId="22C61096" w14:textId="2A51E171" w:rsidR="006F122B" w:rsidRDefault="006F122B" w:rsidP="00AE6F89">
      <w:pPr>
        <w:jc w:val="both"/>
      </w:pPr>
      <w:r>
        <w:t>Gasto total de municipio:</w:t>
      </w:r>
      <w:r w:rsidRPr="00B75CA4">
        <w:t xml:space="preserve"> </w:t>
      </w:r>
      <w:r w:rsidR="00807050">
        <w:t>4.045.899</w:t>
      </w:r>
      <w:r>
        <w:t xml:space="preserve"> (miles de pesos chilenos) en el año 2019</w:t>
      </w:r>
    </w:p>
    <w:p w14:paraId="23771A25" w14:textId="77777777" w:rsidR="006F122B" w:rsidRDefault="006F122B" w:rsidP="00AE6F89">
      <w:pPr>
        <w:jc w:val="both"/>
        <w:rPr>
          <w:b/>
          <w:bCs/>
        </w:rPr>
      </w:pPr>
      <w:r>
        <w:rPr>
          <w:b/>
          <w:bCs/>
        </w:rPr>
        <w:t>Elecciones</w:t>
      </w:r>
    </w:p>
    <w:p w14:paraId="2B32B424" w14:textId="363BE930" w:rsidR="006F122B" w:rsidRDefault="006F122B" w:rsidP="00AE6F89">
      <w:pPr>
        <w:jc w:val="both"/>
      </w:pPr>
      <w:r w:rsidRPr="00E869C4">
        <w:rPr>
          <w:highlight w:val="yellow"/>
        </w:rPr>
        <w:t xml:space="preserve">Participación en elecciones: </w:t>
      </w:r>
      <w:r w:rsidR="00AA18C9">
        <w:rPr>
          <w:highlight w:val="yellow"/>
        </w:rPr>
        <w:t>2.</w:t>
      </w:r>
      <w:del w:id="28" w:author="Maria Victoria Colmenares Macia" w:date="2021-05-13T17:48:00Z">
        <w:r w:rsidR="00AA18C9" w:rsidDel="00EE0110">
          <w:rPr>
            <w:highlight w:val="yellow"/>
          </w:rPr>
          <w:delText xml:space="preserve">351 </w:delText>
        </w:r>
      </w:del>
      <w:ins w:id="29" w:author="Maria Victoria Colmenares Macia" w:date="2021-05-13T17:48:00Z">
        <w:r w:rsidR="00EE0110">
          <w:rPr>
            <w:highlight w:val="yellow"/>
          </w:rPr>
          <w:t xml:space="preserve">432 </w:t>
        </w:r>
      </w:ins>
      <w:r w:rsidRPr="00E869C4">
        <w:rPr>
          <w:highlight w:val="yellow"/>
        </w:rPr>
        <w:t xml:space="preserve">personas sufragaron en las elecciones municipales de 2016, mientras que </w:t>
      </w:r>
      <w:r w:rsidR="00AA18C9">
        <w:rPr>
          <w:highlight w:val="yellow"/>
        </w:rPr>
        <w:t>3.067</w:t>
      </w:r>
      <w:r w:rsidRPr="00E869C4">
        <w:rPr>
          <w:highlight w:val="yellow"/>
        </w:rPr>
        <w:t xml:space="preserve"> lo hicieron para la elección presidencial (1° y 2° vuelta) de 2017</w:t>
      </w:r>
    </w:p>
    <w:p w14:paraId="5335937B" w14:textId="77777777" w:rsidR="006F122B" w:rsidRPr="0014523E" w:rsidRDefault="006F122B" w:rsidP="00AE6F89">
      <w:pPr>
        <w:jc w:val="both"/>
        <w:rPr>
          <w:b/>
          <w:bCs/>
        </w:rPr>
      </w:pPr>
      <w:r>
        <w:rPr>
          <w:b/>
          <w:bCs/>
        </w:rPr>
        <w:t>Clima</w:t>
      </w:r>
    </w:p>
    <w:p w14:paraId="4967BDAF" w14:textId="52DFEC2D" w:rsidR="006F122B" w:rsidRDefault="006F122B" w:rsidP="00AE6F89">
      <w:pPr>
        <w:jc w:val="both"/>
      </w:pPr>
      <w:r>
        <w:t>Temperatura media anual:</w:t>
      </w:r>
      <w:r w:rsidRPr="006D4254">
        <w:t xml:space="preserve"> </w:t>
      </w:r>
      <w:r w:rsidR="00AA18C9">
        <w:t>38</w:t>
      </w:r>
      <w:r>
        <w:t>°C en 2018</w:t>
      </w:r>
    </w:p>
    <w:p w14:paraId="2BE4C0E9" w14:textId="77777777" w:rsidR="006F122B" w:rsidRDefault="006F122B" w:rsidP="00AE6F89">
      <w:pPr>
        <w:jc w:val="both"/>
      </w:pPr>
      <w:r w:rsidRPr="00AA18C9">
        <w:rPr>
          <w:highlight w:val="green"/>
        </w:rPr>
        <w:t>Precipitación media anual: 218mm de agua caídos en 2018</w:t>
      </w:r>
    </w:p>
    <w:p w14:paraId="01C9786D" w14:textId="485401B5" w:rsidR="006F122B" w:rsidRPr="005556E5" w:rsidRDefault="006F122B" w:rsidP="00AE6F89">
      <w:pPr>
        <w:jc w:val="both"/>
        <w:rPr>
          <w:b/>
          <w:bCs/>
          <w:color w:val="FF0000"/>
        </w:rPr>
      </w:pPr>
      <w:r w:rsidRPr="0014523E">
        <w:rPr>
          <w:b/>
          <w:bCs/>
          <w:color w:val="FF0000"/>
        </w:rPr>
        <w:t>Datos freak extras (astronomía, petroglifos, rutas de las iglesias)</w:t>
      </w:r>
      <w:r w:rsidR="00B348DA">
        <w:rPr>
          <w:rFonts w:ascii="Calibri" w:eastAsia="Times New Roman" w:hAnsi="Calibri" w:cs="Calibri"/>
          <w:lang w:eastAsia="es-CL"/>
        </w:rPr>
        <w:t>: La estación ferroviaria fue declarada Monumento Nacional, estación que recuerda que en un período de tiempo Hu</w:t>
      </w:r>
      <w:r w:rsidR="007640A9">
        <w:rPr>
          <w:rFonts w:ascii="Calibri" w:eastAsia="Times New Roman" w:hAnsi="Calibri" w:cs="Calibri"/>
          <w:lang w:eastAsia="es-CL"/>
        </w:rPr>
        <w:t>a</w:t>
      </w:r>
      <w:r w:rsidR="00B348DA">
        <w:rPr>
          <w:rFonts w:ascii="Calibri" w:eastAsia="Times New Roman" w:hAnsi="Calibri" w:cs="Calibri"/>
          <w:lang w:eastAsia="es-CL"/>
        </w:rPr>
        <w:t xml:space="preserve">ra fue la segunda localidad con más estaciones de trenes dentro de su límite urbano (sólo después de Santiago) debido a su categoría como centro administrativo y satélite luego de la Guerra del Pacífico. </w:t>
      </w:r>
    </w:p>
    <w:p w14:paraId="6D88F90A" w14:textId="77777777" w:rsidR="002E4ADB" w:rsidRDefault="002E4ADB"/>
    <w:sectPr w:rsidR="002E4A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Victoria Colmenares Macia">
    <w15:presenceInfo w15:providerId="Windows Live" w15:userId="8345f44060ec49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2B"/>
    <w:rsid w:val="002E4ADB"/>
    <w:rsid w:val="00664346"/>
    <w:rsid w:val="006F122B"/>
    <w:rsid w:val="007640A9"/>
    <w:rsid w:val="00807050"/>
    <w:rsid w:val="0084014F"/>
    <w:rsid w:val="00AA18C9"/>
    <w:rsid w:val="00AE6F89"/>
    <w:rsid w:val="00B348DA"/>
    <w:rsid w:val="00D95015"/>
    <w:rsid w:val="00E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EE02"/>
  <w15:chartTrackingRefBased/>
  <w15:docId w15:val="{E338A1BF-060B-4ECE-8837-6111D905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Olivares</dc:creator>
  <cp:keywords/>
  <dc:description/>
  <cp:lastModifiedBy>Maria Victoria Colmenares Macia</cp:lastModifiedBy>
  <cp:revision>2</cp:revision>
  <dcterms:created xsi:type="dcterms:W3CDTF">2021-05-13T21:50:00Z</dcterms:created>
  <dcterms:modified xsi:type="dcterms:W3CDTF">2021-05-13T21:50:00Z</dcterms:modified>
</cp:coreProperties>
</file>