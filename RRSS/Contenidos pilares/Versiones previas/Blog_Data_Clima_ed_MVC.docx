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6EB6" w14:textId="5CF8D9BE" w:rsidR="00236DC2" w:rsidRPr="00236DC2" w:rsidRDefault="00236DC2" w:rsidP="00411131">
      <w:pPr>
        <w:jc w:val="center"/>
        <w:rPr>
          <w:b/>
          <w:bCs/>
          <w:sz w:val="24"/>
          <w:szCs w:val="24"/>
        </w:rPr>
      </w:pPr>
      <w:r w:rsidRPr="00236DC2">
        <w:rPr>
          <w:b/>
          <w:bCs/>
          <w:sz w:val="24"/>
          <w:szCs w:val="24"/>
        </w:rPr>
        <w:t xml:space="preserve">Análisis de datos </w:t>
      </w:r>
      <w:r w:rsidR="00411131">
        <w:rPr>
          <w:b/>
          <w:bCs/>
          <w:sz w:val="24"/>
          <w:szCs w:val="24"/>
        </w:rPr>
        <w:t xml:space="preserve">a escala </w:t>
      </w:r>
      <w:r w:rsidRPr="00236DC2">
        <w:rPr>
          <w:b/>
          <w:bCs/>
          <w:sz w:val="24"/>
          <w:szCs w:val="24"/>
        </w:rPr>
        <w:t>planetari</w:t>
      </w:r>
      <w:r w:rsidR="00411131">
        <w:rPr>
          <w:b/>
          <w:bCs/>
          <w:sz w:val="24"/>
          <w:szCs w:val="24"/>
        </w:rPr>
        <w:t>a</w:t>
      </w:r>
      <w:r w:rsidRPr="00236DC2">
        <w:rPr>
          <w:b/>
          <w:bCs/>
          <w:sz w:val="24"/>
          <w:szCs w:val="24"/>
        </w:rPr>
        <w:t>: una nueva tendencia de la geo información</w:t>
      </w:r>
    </w:p>
    <w:p w14:paraId="08209721" w14:textId="7255214B" w:rsidR="00236DC2" w:rsidRDefault="00631D22" w:rsidP="0061274B">
      <w:pPr>
        <w:jc w:val="both"/>
      </w:pPr>
      <w:r>
        <w:t>P</w:t>
      </w:r>
      <w:r w:rsidR="00236DC2">
        <w:t xml:space="preserve">rocesar </w:t>
      </w:r>
      <w:r>
        <w:t xml:space="preserve">y analizar </w:t>
      </w:r>
      <w:r w:rsidR="00236DC2">
        <w:t>grandes conjuntos de datos para la toma de decisiones finales es una tendencia que en la actualidad presenta un auge sin antecedentes</w:t>
      </w:r>
      <w:r w:rsidR="00930446">
        <w:t>,</w:t>
      </w:r>
      <w:r w:rsidR="00236DC2">
        <w:t xml:space="preserve"> </w:t>
      </w:r>
      <w:r w:rsidR="00930446">
        <w:t>y</w:t>
      </w:r>
      <w:r w:rsidR="00236DC2">
        <w:t xml:space="preserve"> principalmente los datos geográficos </w:t>
      </w:r>
      <w:r w:rsidR="00930446">
        <w:t xml:space="preserve">son </w:t>
      </w:r>
      <w:r w:rsidR="00236DC2">
        <w:t xml:space="preserve">los </w:t>
      </w:r>
      <w:r w:rsidR="00411131">
        <w:t xml:space="preserve">que </w:t>
      </w:r>
      <w:r w:rsidR="00236DC2">
        <w:t xml:space="preserve">encabezan </w:t>
      </w:r>
      <w:r w:rsidR="00930446">
        <w:t>dich</w:t>
      </w:r>
      <w:r w:rsidR="00236DC2">
        <w:t>a tendencia.</w:t>
      </w:r>
    </w:p>
    <w:p w14:paraId="43C74EF0" w14:textId="726CF798" w:rsidR="00236DC2" w:rsidRDefault="00236DC2" w:rsidP="0061274B">
      <w:pPr>
        <w:jc w:val="both"/>
      </w:pPr>
      <w:r>
        <w:t>Ahora, mediante el uso de código</w:t>
      </w:r>
      <w:r w:rsidR="00631D22">
        <w:t>s</w:t>
      </w:r>
      <w:r>
        <w:t xml:space="preserve"> informático</w:t>
      </w:r>
      <w:r w:rsidR="00631D22">
        <w:t>s</w:t>
      </w:r>
      <w:r>
        <w:t xml:space="preserve"> abierto</w:t>
      </w:r>
      <w:r w:rsidR="00631D22">
        <w:t>s</w:t>
      </w:r>
      <w:r>
        <w:t xml:space="preserve"> es posible analizar un conjunto de datos satelitales </w:t>
      </w:r>
      <w:r w:rsidR="00631D22">
        <w:t>de tipo</w:t>
      </w:r>
      <w:r>
        <w:t xml:space="preserve"> sociales, demográficos, meteorológicos, modelos digitales de elevación y capas de datos climáticos.</w:t>
      </w:r>
      <w:r w:rsidR="00631D22">
        <w:t xml:space="preserve"> </w:t>
      </w:r>
      <w:r>
        <w:t>El resultado final es</w:t>
      </w:r>
      <w:r w:rsidR="00631D22">
        <w:t xml:space="preserve"> </w:t>
      </w:r>
      <w:r>
        <w:t>que esto ahora permite a los científicos, investigadores independientes</w:t>
      </w:r>
      <w:r w:rsidR="00A81B4F">
        <w:t xml:space="preserve"> </w:t>
      </w:r>
      <w:r w:rsidR="00C12613">
        <w:t xml:space="preserve">y cualquier </w:t>
      </w:r>
      <w:r w:rsidR="00A81B4F">
        <w:t>usuario</w:t>
      </w:r>
      <w:r w:rsidR="00C12613">
        <w:t xml:space="preserve"> en particular</w:t>
      </w:r>
      <w:r w:rsidR="00A81B4F">
        <w:t xml:space="preserve"> </w:t>
      </w:r>
      <w:r>
        <w:t xml:space="preserve">extraer </w:t>
      </w:r>
      <w:r w:rsidR="00631D22">
        <w:t>un</w:t>
      </w:r>
      <w:r>
        <w:t xml:space="preserve"> enorme</w:t>
      </w:r>
      <w:r w:rsidR="00631D22">
        <w:t xml:space="preserve"> </w:t>
      </w:r>
      <w:r>
        <w:t xml:space="preserve">almacén de datos para </w:t>
      </w:r>
      <w:r w:rsidR="00631D22">
        <w:t>caracterizar y analizar un territorio</w:t>
      </w:r>
      <w:r w:rsidR="00411131">
        <w:t xml:space="preserve"> en particular</w:t>
      </w:r>
      <w:r w:rsidR="00631D22">
        <w:t>.</w:t>
      </w:r>
    </w:p>
    <w:p w14:paraId="3040A889" w14:textId="7EA7DE6B" w:rsidR="00C12613" w:rsidRDefault="00C12613" w:rsidP="0061274B">
      <w:pPr>
        <w:jc w:val="both"/>
      </w:pPr>
      <w:r>
        <w:t xml:space="preserve">Un ejemplo del análisis de datos </w:t>
      </w:r>
      <w:r w:rsidR="0061274B">
        <w:t xml:space="preserve">geográficos </w:t>
      </w:r>
      <w:r>
        <w:t>planetarios lo encontramos en el trabajo realizado por Hansen et al.</w:t>
      </w:r>
      <w:r>
        <w:rPr>
          <w:rStyle w:val="Refdenotaalpie"/>
        </w:rPr>
        <w:footnoteReference w:id="1"/>
      </w:r>
      <w:r>
        <w:t xml:space="preserve"> donde los autores identificaron cambios en la cobertura forestal a escala global entre los años 2000 y 2012 utilizando 654,178 escenas </w:t>
      </w:r>
      <w:r w:rsidR="0061274B">
        <w:t xml:space="preserve">de imágenes satelitales </w:t>
      </w:r>
      <w:r>
        <w:t xml:space="preserve">Landsat 7, por un total de 707 terabytes de datos. El procesamiento tomó 100 h mediante el cómputo en la nube de </w:t>
      </w:r>
      <w:r w:rsidR="0061274B">
        <w:t xml:space="preserve">la plataforma </w:t>
      </w:r>
      <w:r>
        <w:t xml:space="preserve">Google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(GEE)</w:t>
      </w:r>
      <w:r w:rsidR="0061274B">
        <w:t xml:space="preserve"> (</w:t>
      </w:r>
      <w:proofErr w:type="spellStart"/>
      <w:r w:rsidR="0061274B">
        <w:t>Xiong</w:t>
      </w:r>
      <w:proofErr w:type="spellEnd"/>
      <w:r w:rsidR="0061274B">
        <w:t>, J. 2018)</w:t>
      </w:r>
      <w:r w:rsidR="0061274B">
        <w:rPr>
          <w:rStyle w:val="Refdenotaalpie"/>
        </w:rPr>
        <w:footnoteReference w:id="2"/>
      </w:r>
      <w:r>
        <w:t xml:space="preserve">. </w:t>
      </w:r>
    </w:p>
    <w:p w14:paraId="0B1E77EA" w14:textId="3B705599" w:rsidR="002E32EB" w:rsidRDefault="00660CB6" w:rsidP="00C12613">
      <w:r>
        <w:t xml:space="preserve">En </w:t>
      </w:r>
      <w:commentRangeStart w:id="0"/>
      <w:commentRangeStart w:id="1"/>
      <w:r w:rsidRPr="00863363">
        <w:rPr>
          <w:highlight w:val="yellow"/>
        </w:rPr>
        <w:t xml:space="preserve">Data </w:t>
      </w:r>
      <w:proofErr w:type="spellStart"/>
      <w:r w:rsidRPr="00863363">
        <w:rPr>
          <w:highlight w:val="yellow"/>
        </w:rPr>
        <w:t>Intelligence</w:t>
      </w:r>
      <w:proofErr w:type="spellEnd"/>
      <w:r>
        <w:t xml:space="preserve"> </w:t>
      </w:r>
      <w:commentRangeEnd w:id="0"/>
      <w:r w:rsidR="0061274B">
        <w:rPr>
          <w:rStyle w:val="Refdecomentario"/>
        </w:rPr>
        <w:commentReference w:id="0"/>
      </w:r>
      <w:commentRangeEnd w:id="1"/>
      <w:r w:rsidR="004F3148">
        <w:rPr>
          <w:rStyle w:val="Refdecomentario"/>
        </w:rPr>
        <w:commentReference w:id="1"/>
      </w:r>
      <w:r w:rsidR="00C12613">
        <w:t xml:space="preserve">utilizamos este tipo de tecnologías y </w:t>
      </w:r>
      <w:r>
        <w:t>realizamos análisis de datos a diferentes escalas de tipo nacional, regional o de proyecto para temas de interés como ser:</w:t>
      </w:r>
    </w:p>
    <w:p w14:paraId="5F377A29" w14:textId="5F9095EA" w:rsidR="00660CB6" w:rsidRDefault="00660CB6" w:rsidP="00660CB6">
      <w:pPr>
        <w:pStyle w:val="Prrafodelista"/>
        <w:numPr>
          <w:ilvl w:val="0"/>
          <w:numId w:val="1"/>
        </w:numPr>
      </w:pPr>
      <w:r>
        <w:t>Cartografía y monitoreo de la vegetación</w:t>
      </w:r>
    </w:p>
    <w:p w14:paraId="48D408D9" w14:textId="73A036ED" w:rsidR="00C12613" w:rsidRDefault="00C12613" w:rsidP="00660CB6">
      <w:pPr>
        <w:pStyle w:val="Prrafodelista"/>
        <w:numPr>
          <w:ilvl w:val="0"/>
          <w:numId w:val="1"/>
        </w:numPr>
      </w:pPr>
      <w:r>
        <w:t>Aplicaciones para el monitoreo del clima</w:t>
      </w:r>
    </w:p>
    <w:p w14:paraId="6468066D" w14:textId="06F8FC53" w:rsidR="00C12613" w:rsidRDefault="00C12613" w:rsidP="00660CB6">
      <w:pPr>
        <w:pStyle w:val="Prrafodelista"/>
        <w:numPr>
          <w:ilvl w:val="0"/>
          <w:numId w:val="1"/>
        </w:numPr>
      </w:pPr>
      <w:r>
        <w:t>Monitoreo de incendio forestales</w:t>
      </w:r>
    </w:p>
    <w:p w14:paraId="0D2A2E7C" w14:textId="3B35150A" w:rsidR="00660CB6" w:rsidRDefault="00660CB6" w:rsidP="00660CB6">
      <w:pPr>
        <w:pStyle w:val="Prrafodelista"/>
        <w:numPr>
          <w:ilvl w:val="0"/>
          <w:numId w:val="1"/>
        </w:numPr>
      </w:pPr>
      <w:r>
        <w:t>Mapeo de la cobertura terrestre</w:t>
      </w:r>
    </w:p>
    <w:p w14:paraId="26460BB6" w14:textId="3BFFBFC6" w:rsidR="00660CB6" w:rsidRDefault="00660CB6" w:rsidP="00660CB6">
      <w:pPr>
        <w:pStyle w:val="Prrafodelista"/>
        <w:numPr>
          <w:ilvl w:val="0"/>
          <w:numId w:val="1"/>
        </w:numPr>
      </w:pPr>
      <w:r>
        <w:t>Aplicaciones agrícolas</w:t>
      </w:r>
    </w:p>
    <w:p w14:paraId="5D6CE70B" w14:textId="66932445" w:rsidR="00660CB6" w:rsidRDefault="00660CB6" w:rsidP="00660CB6">
      <w:pPr>
        <w:pStyle w:val="Prrafodelista"/>
        <w:numPr>
          <w:ilvl w:val="0"/>
          <w:numId w:val="1"/>
        </w:numPr>
      </w:pPr>
      <w:r>
        <w:t>Aplicaciones hidrológicas</w:t>
      </w:r>
    </w:p>
    <w:p w14:paraId="57C3A554" w14:textId="2DBBDE6B" w:rsidR="00660CB6" w:rsidRDefault="00660CB6" w:rsidP="00660CB6">
      <w:pPr>
        <w:pStyle w:val="Prrafodelista"/>
        <w:numPr>
          <w:ilvl w:val="0"/>
          <w:numId w:val="1"/>
        </w:numPr>
        <w:rPr>
          <w:ins w:id="2" w:author="Maria Victoria Colmenares Macia" w:date="2021-03-09T07:18:00Z"/>
        </w:rPr>
      </w:pPr>
      <w:r>
        <w:t>Gestión de desastres naturales y ciencias de la tierra</w:t>
      </w:r>
    </w:p>
    <w:p w14:paraId="1B508CC2" w14:textId="75434E38" w:rsidR="004F3148" w:rsidRDefault="004F3148" w:rsidP="00660CB6">
      <w:pPr>
        <w:pStyle w:val="Prrafodelista"/>
        <w:numPr>
          <w:ilvl w:val="0"/>
          <w:numId w:val="1"/>
        </w:numPr>
      </w:pPr>
      <w:ins w:id="3" w:author="Maria Victoria Colmenares Macia" w:date="2021-03-09T07:18:00Z">
        <w:r>
          <w:t>Entre otra diversidad de datos.</w:t>
        </w:r>
      </w:ins>
    </w:p>
    <w:p w14:paraId="6BCAAFC6" w14:textId="2367DDE7" w:rsidR="001462A7" w:rsidRDefault="004F3148" w:rsidP="001462A7">
      <w:pPr>
        <w:jc w:val="both"/>
      </w:pPr>
      <w:ins w:id="4" w:author="Maria Victoria Colmenares Macia" w:date="2021-03-09T07:16:00Z">
        <w:r>
          <w:t xml:space="preserve">La combinación de este conjunto de datos </w:t>
        </w:r>
      </w:ins>
      <w:ins w:id="5" w:author="Maria Victoria Colmenares Macia" w:date="2021-03-09T07:17:00Z">
        <w:r>
          <w:t xml:space="preserve">aunado a la creatividad para visualizar distintas variables es uno de los objetivos de Data </w:t>
        </w:r>
        <w:proofErr w:type="spellStart"/>
        <w:r>
          <w:t>Intelligence</w:t>
        </w:r>
      </w:ins>
      <w:proofErr w:type="spellEnd"/>
      <w:ins w:id="6" w:author="Maria Victoria Colmenares Macia" w:date="2021-03-09T07:18:00Z">
        <w:r>
          <w:t xml:space="preserve">. Un ejemplo de ello es Data Clima, </w:t>
        </w:r>
      </w:ins>
      <w:ins w:id="7" w:author="Maria Victoria Colmenares Macia" w:date="2021-03-09T07:19:00Z">
        <w:r>
          <w:t>una aplicación desarrollada por nuestra empresa que</w:t>
        </w:r>
      </w:ins>
      <w:ins w:id="8" w:author="Maria Victoria Colmenares Macia" w:date="2021-03-09T07:17:00Z">
        <w:r>
          <w:t xml:space="preserve"> </w:t>
        </w:r>
      </w:ins>
      <w:ins w:id="9" w:author="Maria Victoria Colmenares Macia" w:date="2021-03-09T07:19:00Z">
        <w:r w:rsidRPr="004F3148">
          <w:t>proporciona información esencial para la toma de decisiones en diferentes áreas como ser la de adaptación al cambio climático de los sistemas suelo – planta – agua que son esenciales en lo que respecta a la naturaleza del entorno humano</w:t>
        </w:r>
        <w:r>
          <w:t>. Para ello, utilizam</w:t>
        </w:r>
      </w:ins>
      <w:ins w:id="10" w:author="Maria Victoria Colmenares Macia" w:date="2021-03-09T07:20:00Z">
        <w:r>
          <w:t xml:space="preserve">os grandes conjuntos de datos con el </w:t>
        </w:r>
        <w:r w:rsidR="002175B4">
          <w:t xml:space="preserve">objetivo de comprender el funcionamiento del sistema climático en un país, región o municipio. </w:t>
        </w:r>
      </w:ins>
    </w:p>
    <w:p w14:paraId="2A34B9BA" w14:textId="63A83114" w:rsidR="001462A7" w:rsidRPr="00863363" w:rsidDel="002175B4" w:rsidRDefault="001462A7" w:rsidP="001462A7">
      <w:pPr>
        <w:jc w:val="both"/>
        <w:rPr>
          <w:del w:id="11" w:author="Maria Victoria Colmenares Macia" w:date="2021-03-09T07:20:00Z"/>
          <w:b/>
          <w:bCs/>
          <w:highlight w:val="yellow"/>
        </w:rPr>
      </w:pPr>
      <w:commentRangeStart w:id="12"/>
      <w:del w:id="13" w:author="Maria Victoria Colmenares Macia" w:date="2021-03-09T07:20:00Z">
        <w:r w:rsidRPr="00863363" w:rsidDel="002175B4">
          <w:rPr>
            <w:b/>
            <w:bCs/>
            <w:highlight w:val="yellow"/>
          </w:rPr>
          <w:delText>Data-Clima</w:delText>
        </w:r>
      </w:del>
    </w:p>
    <w:p w14:paraId="1999F17D" w14:textId="152A6BC0" w:rsidR="00612E55" w:rsidDel="002175B4" w:rsidRDefault="001462A7" w:rsidP="001462A7">
      <w:pPr>
        <w:jc w:val="both"/>
        <w:rPr>
          <w:del w:id="14" w:author="Maria Victoria Colmenares Macia" w:date="2021-03-09T07:20:00Z"/>
        </w:rPr>
      </w:pPr>
      <w:del w:id="15" w:author="Maria Victoria Colmenares Macia" w:date="2021-03-09T07:20:00Z">
        <w:r w:rsidRPr="00863363" w:rsidDel="002175B4">
          <w:rPr>
            <w:highlight w:val="yellow"/>
          </w:rPr>
          <w:delText xml:space="preserve">Data Clima es una aplicación desarrollada por Data Intelligence en el cual utilizamos grandes conjuntos de datos para comprender el funcionamiento del sistema climático en un país, región o municipio; Data-clima </w:delText>
        </w:r>
        <w:bookmarkStart w:id="16" w:name="_Hlk66166793"/>
        <w:r w:rsidRPr="00863363" w:rsidDel="002175B4">
          <w:rPr>
            <w:highlight w:val="yellow"/>
          </w:rPr>
          <w:delText xml:space="preserve">proporciona información esencial para la toma de decisiones en diferentes </w:delText>
        </w:r>
        <w:r w:rsidRPr="00863363" w:rsidDel="002175B4">
          <w:rPr>
            <w:highlight w:val="yellow"/>
          </w:rPr>
          <w:lastRenderedPageBreak/>
          <w:delText>áreas como ser la de adaptación al cambio climático de los sistemas suelo – planta – agua que son esenciales en lo que respecta a la naturaleza del entorno humano</w:delText>
        </w:r>
        <w:bookmarkEnd w:id="16"/>
        <w:r w:rsidRPr="00863363" w:rsidDel="002175B4">
          <w:rPr>
            <w:highlight w:val="yellow"/>
          </w:rPr>
          <w:delText>.</w:delText>
        </w:r>
        <w:commentRangeEnd w:id="12"/>
        <w:r w:rsidR="0061274B" w:rsidDel="002175B4">
          <w:rPr>
            <w:rStyle w:val="Refdecomentario"/>
          </w:rPr>
          <w:commentReference w:id="12"/>
        </w:r>
      </w:del>
    </w:p>
    <w:p w14:paraId="7FE870F1" w14:textId="77777777" w:rsidR="00612E55" w:rsidRDefault="00612E55" w:rsidP="00612E55">
      <w:pPr>
        <w:jc w:val="both"/>
        <w:rPr>
          <w:b/>
          <w:bCs/>
        </w:rPr>
      </w:pPr>
    </w:p>
    <w:p w14:paraId="4AC76CBA" w14:textId="596C606A" w:rsidR="00612E55" w:rsidRPr="001462A7" w:rsidRDefault="00612E55" w:rsidP="00612E55">
      <w:pPr>
        <w:jc w:val="both"/>
        <w:rPr>
          <w:b/>
          <w:bCs/>
        </w:rPr>
      </w:pPr>
      <w:del w:id="17" w:author="Maria Victoria Colmenares Macia" w:date="2021-03-09T07:31:00Z">
        <w:r w:rsidDel="00281188">
          <w:rPr>
            <w:b/>
            <w:bCs/>
          </w:rPr>
          <w:delText>Próximos pasos</w:delText>
        </w:r>
      </w:del>
    </w:p>
    <w:p w14:paraId="335F3B60" w14:textId="1F08CDD6" w:rsidR="00863363" w:rsidRDefault="00281188" w:rsidP="001462A7">
      <w:pPr>
        <w:jc w:val="both"/>
      </w:pPr>
      <w:ins w:id="18" w:author="Maria Victoria Colmenares Macia" w:date="2021-03-09T07:31:00Z">
        <w:r>
          <w:t xml:space="preserve">Para Data </w:t>
        </w:r>
        <w:proofErr w:type="spellStart"/>
        <w:r>
          <w:t>Int</w:t>
        </w:r>
      </w:ins>
      <w:ins w:id="19" w:author="Maria Victoria Colmenares Macia" w:date="2021-03-09T07:32:00Z">
        <w:r>
          <w:t>elligence</w:t>
        </w:r>
        <w:proofErr w:type="spellEnd"/>
        <w:r>
          <w:t xml:space="preserve">, </w:t>
        </w:r>
      </w:ins>
      <w:del w:id="20" w:author="Maria Victoria Colmenares Macia" w:date="2021-03-09T07:32:00Z">
        <w:r w:rsidR="00612E55" w:rsidRPr="00612E55" w:rsidDel="00281188">
          <w:delText>L</w:delText>
        </w:r>
      </w:del>
      <w:ins w:id="21" w:author="Maria Victoria Colmenares Macia" w:date="2021-03-09T07:32:00Z">
        <w:r>
          <w:t>l</w:t>
        </w:r>
      </w:ins>
      <w:r w:rsidR="00612E55" w:rsidRPr="00612E55">
        <w:t xml:space="preserve">os macrodatos </w:t>
      </w:r>
      <w:r w:rsidR="00612E55">
        <w:t xml:space="preserve">o los comúnmente llamados “big data” </w:t>
      </w:r>
      <w:r w:rsidR="00612E55" w:rsidRPr="00612E55">
        <w:t>no son un remedio</w:t>
      </w:r>
      <w:r w:rsidR="00612E55">
        <w:t xml:space="preserve"> final</w:t>
      </w:r>
      <w:r w:rsidR="00612E55" w:rsidRPr="00612E55">
        <w:t xml:space="preserve">, pero si se usan con cuidado, brindan una oportunidad enorme para diversificar nuestra comprensión </w:t>
      </w:r>
      <w:r w:rsidR="00612E55">
        <w:t>de</w:t>
      </w:r>
      <w:r w:rsidR="00612E55" w:rsidRPr="00612E55">
        <w:t xml:space="preserve"> informar</w:t>
      </w:r>
      <w:r w:rsidR="00612E55">
        <w:t xml:space="preserve"> y apoyar</w:t>
      </w:r>
      <w:r w:rsidR="00612E55" w:rsidRPr="00612E55">
        <w:t xml:space="preserve"> la toma de decisiones</w:t>
      </w:r>
      <w:r w:rsidR="00612E55">
        <w:t xml:space="preserve"> en diferentes rubros</w:t>
      </w:r>
      <w:r w:rsidR="00612E55" w:rsidRPr="00612E55">
        <w:t xml:space="preserve">. Aprovechar esta oportunidad requiere la utilización de técnicas </w:t>
      </w:r>
      <w:r w:rsidR="00612E55">
        <w:t xml:space="preserve">actualmente poco comunes en una organización como </w:t>
      </w:r>
      <w:r w:rsidR="00863363">
        <w:t xml:space="preserve">por ejemplo </w:t>
      </w:r>
      <w:r w:rsidR="00612E55" w:rsidRPr="00612E55">
        <w:t xml:space="preserve">la minería de datos, la investigación basada en datos y el aprendizaje automático. </w:t>
      </w:r>
    </w:p>
    <w:p w14:paraId="237F187D" w14:textId="4B40FCC5" w:rsidR="00C12613" w:rsidRPr="00C12613" w:rsidRDefault="00612E55" w:rsidP="00C12613">
      <w:pPr>
        <w:jc w:val="both"/>
      </w:pPr>
      <w:r w:rsidRPr="00612E55">
        <w:t xml:space="preserve">En </w:t>
      </w:r>
      <w:r>
        <w:t xml:space="preserve">la actualidad las organizaciones comienzan a sentir la necesidad del manejo de los macrodatos </w:t>
      </w:r>
      <w:r w:rsidR="0061274B">
        <w:t xml:space="preserve">de tipo geoespacial </w:t>
      </w:r>
      <w:r>
        <w:t>y están afirmando las bases para dar oportunidad a nuevos perfiles de expertos como ser los denominados cient</w:t>
      </w:r>
      <w:r w:rsidRPr="00612E55">
        <w:t>íficos de datos que t</w:t>
      </w:r>
      <w:r>
        <w:t>ienen</w:t>
      </w:r>
      <w:r w:rsidRPr="00612E55">
        <w:t xml:space="preserve"> las habilidades para limpiar, organizar, vincular, administrar y analizar conjuntos de datos masivos; </w:t>
      </w:r>
      <w:r>
        <w:t>así como la incorporación de</w:t>
      </w:r>
      <w:r w:rsidRPr="00612E55">
        <w:t xml:space="preserve"> ingenieros de datos para diseñar sistemas de información para extraer, recopilar y clasificar datos. A </w:t>
      </w:r>
      <w:r w:rsidR="00863363">
        <w:t>mediano</w:t>
      </w:r>
      <w:r w:rsidRPr="00612E55">
        <w:t xml:space="preserve"> plazo, se requiere una formación más diversificada de académicos y profesionales para que estén familiarizados con el análisis de big dat</w:t>
      </w:r>
      <w:r w:rsidR="00863363">
        <w:t xml:space="preserve">a y finalmente poder en ese momento medir el impacto real de esta nueva tendencia de análisis planetario </w:t>
      </w:r>
      <w:r w:rsidR="0061274B">
        <w:t xml:space="preserve">de tipo geográfico </w:t>
      </w:r>
      <w:r w:rsidR="00863363">
        <w:t>en la toma de decisiones de las organizaciones</w:t>
      </w:r>
      <w:r w:rsidRPr="00612E55">
        <w:t>.</w:t>
      </w:r>
    </w:p>
    <w:sectPr w:rsidR="00C12613" w:rsidRPr="00C12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frain Duarte C." w:date="2021-03-02T18:47:00Z" w:initials="EDC">
    <w:p w14:paraId="2ACC47C6" w14:textId="06E70980" w:rsidR="0061274B" w:rsidRDefault="0061274B">
      <w:pPr>
        <w:pStyle w:val="Textocomentario"/>
      </w:pPr>
      <w:r>
        <w:rPr>
          <w:rStyle w:val="Refdecomentario"/>
        </w:rPr>
        <w:annotationRef/>
      </w:r>
      <w:r>
        <w:t>Aquí pueden cambiar la palabra si el objetivo es no ligar al Data I…</w:t>
      </w:r>
    </w:p>
  </w:comment>
  <w:comment w:id="1" w:author="Maria Victoria Colmenares Macia" w:date="2021-03-09T07:16:00Z" w:initials="MVCM">
    <w:p w14:paraId="60E90C52" w14:textId="3B0854F9" w:rsidR="004F3148" w:rsidRDefault="004F3148">
      <w:pPr>
        <w:pStyle w:val="Textocomentario"/>
      </w:pPr>
      <w:r>
        <w:rPr>
          <w:rStyle w:val="Refdecomentario"/>
        </w:rPr>
        <w:annotationRef/>
      </w:r>
      <w:r>
        <w:t xml:space="preserve">Lo dejaría como Data </w:t>
      </w:r>
      <w:proofErr w:type="spellStart"/>
      <w:r>
        <w:t>Intelligence</w:t>
      </w:r>
      <w:proofErr w:type="spellEnd"/>
    </w:p>
  </w:comment>
  <w:comment w:id="12" w:author="Efrain Duarte C." w:date="2021-03-02T18:47:00Z" w:initials="EDC">
    <w:p w14:paraId="4BAFE524" w14:textId="4354E46F" w:rsidR="0061274B" w:rsidRDefault="0061274B">
      <w:pPr>
        <w:pStyle w:val="Textocomentario"/>
      </w:pPr>
      <w:r>
        <w:rPr>
          <w:rStyle w:val="Refdecomentario"/>
        </w:rPr>
        <w:annotationRef/>
      </w:r>
      <w:r>
        <w:t>Esta parte puede ser eliminada o adaptada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CC47C6" w15:done="0"/>
  <w15:commentEx w15:paraId="60E90C52" w15:paraIdParent="2ACC47C6" w15:done="0"/>
  <w15:commentEx w15:paraId="4BAFE5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906C7" w16cex:dateUtc="2021-03-02T21:47:00Z"/>
  <w16cex:commentExtensible w16cex:durableId="23F19F4B" w16cex:dateUtc="2021-03-09T10:16:00Z"/>
  <w16cex:commentExtensible w16cex:durableId="23E906B7" w16cex:dateUtc="2021-03-02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CC47C6" w16cid:durableId="23E906C7"/>
  <w16cid:commentId w16cid:paraId="60E90C52" w16cid:durableId="23F19F4B"/>
  <w16cid:commentId w16cid:paraId="4BAFE524" w16cid:durableId="23E90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CC3EB" w14:textId="77777777" w:rsidR="00213D15" w:rsidRDefault="00213D15" w:rsidP="00C12613">
      <w:pPr>
        <w:spacing w:after="0" w:line="240" w:lineRule="auto"/>
      </w:pPr>
      <w:r>
        <w:separator/>
      </w:r>
    </w:p>
  </w:endnote>
  <w:endnote w:type="continuationSeparator" w:id="0">
    <w:p w14:paraId="040F1CCF" w14:textId="77777777" w:rsidR="00213D15" w:rsidRDefault="00213D15" w:rsidP="00C1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F0CA9" w14:textId="77777777" w:rsidR="00213D15" w:rsidRDefault="00213D15" w:rsidP="00C12613">
      <w:pPr>
        <w:spacing w:after="0" w:line="240" w:lineRule="auto"/>
      </w:pPr>
      <w:r>
        <w:separator/>
      </w:r>
    </w:p>
  </w:footnote>
  <w:footnote w:type="continuationSeparator" w:id="0">
    <w:p w14:paraId="096AB5C5" w14:textId="77777777" w:rsidR="00213D15" w:rsidRDefault="00213D15" w:rsidP="00C12613">
      <w:pPr>
        <w:spacing w:after="0" w:line="240" w:lineRule="auto"/>
      </w:pPr>
      <w:r>
        <w:continuationSeparator/>
      </w:r>
    </w:p>
  </w:footnote>
  <w:footnote w:id="1">
    <w:p w14:paraId="299BCFF7" w14:textId="6629059D" w:rsidR="00C12613" w:rsidRPr="0061274B" w:rsidRDefault="00C12613" w:rsidP="0061274B">
      <w:pPr>
        <w:pStyle w:val="Textonotapie"/>
        <w:spacing w:before="120"/>
        <w:jc w:val="both"/>
        <w:rPr>
          <w:color w:val="808080" w:themeColor="background1" w:themeShade="80"/>
          <w:sz w:val="16"/>
          <w:szCs w:val="16"/>
        </w:rPr>
      </w:pPr>
      <w:r w:rsidRPr="0061274B">
        <w:rPr>
          <w:rStyle w:val="Refdenotaalpie"/>
          <w:color w:val="808080" w:themeColor="background1" w:themeShade="80"/>
          <w:sz w:val="16"/>
          <w:szCs w:val="16"/>
        </w:rPr>
        <w:footnoteRef/>
      </w:r>
      <w:r w:rsidRPr="0061274B">
        <w:rPr>
          <w:color w:val="808080" w:themeColor="background1" w:themeShade="80"/>
          <w:sz w:val="16"/>
          <w:szCs w:val="16"/>
        </w:rPr>
        <w:t xml:space="preserve"> Hansen, M.;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Potapov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P.; Moore, R.;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Hancher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M.;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Turubanova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S.;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Tyukavina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D.;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Stehman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S.;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Goetz</w:t>
      </w:r>
      <w:proofErr w:type="spellEnd"/>
      <w:r w:rsidRPr="0061274B">
        <w:rPr>
          <w:color w:val="808080" w:themeColor="background1" w:themeShade="80"/>
          <w:sz w:val="16"/>
          <w:szCs w:val="16"/>
        </w:rPr>
        <w:t>, S.;</w:t>
      </w:r>
      <w:r w:rsidR="007658CE"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Loveland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T.;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Kommareddy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A.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Observing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the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forest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and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the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trees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The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first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high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resolution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global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maps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of</w:t>
      </w:r>
      <w:proofErr w:type="spellEnd"/>
      <w:r w:rsidR="007658CE"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forest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cover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change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.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Science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2013, 342, 850–853.</w:t>
      </w:r>
    </w:p>
  </w:footnote>
  <w:footnote w:id="2">
    <w:p w14:paraId="50336C41" w14:textId="31A17425" w:rsidR="0061274B" w:rsidRDefault="0061274B" w:rsidP="0061274B">
      <w:pPr>
        <w:pStyle w:val="Textonotapie"/>
        <w:spacing w:before="120"/>
      </w:pPr>
      <w:r w:rsidRPr="0061274B">
        <w:rPr>
          <w:color w:val="808080" w:themeColor="background1" w:themeShade="80"/>
          <w:sz w:val="16"/>
          <w:szCs w:val="16"/>
        </w:rPr>
        <w:footnoteRef/>
      </w:r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Xiong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J. Cloud Computing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for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Scientific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Research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Scientific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Research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Publishing Inc.: New York, NY, USA, 2018; p. 256.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A1AEA"/>
    <w:multiLevelType w:val="hybridMultilevel"/>
    <w:tmpl w:val="5FBADE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frain Duarte C.">
    <w15:presenceInfo w15:providerId="Windows Live" w15:userId="f5f159fc907f59c3"/>
  </w15:person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2"/>
    <w:rsid w:val="001462A7"/>
    <w:rsid w:val="00213D15"/>
    <w:rsid w:val="002175B4"/>
    <w:rsid w:val="00236DC2"/>
    <w:rsid w:val="00281188"/>
    <w:rsid w:val="002E32EB"/>
    <w:rsid w:val="00411131"/>
    <w:rsid w:val="004F3148"/>
    <w:rsid w:val="0061274B"/>
    <w:rsid w:val="00612E55"/>
    <w:rsid w:val="00623AE1"/>
    <w:rsid w:val="00631D22"/>
    <w:rsid w:val="00660CB6"/>
    <w:rsid w:val="00677E2A"/>
    <w:rsid w:val="007658CE"/>
    <w:rsid w:val="0078617F"/>
    <w:rsid w:val="00863363"/>
    <w:rsid w:val="00930446"/>
    <w:rsid w:val="00992400"/>
    <w:rsid w:val="00A81B4F"/>
    <w:rsid w:val="00C12613"/>
    <w:rsid w:val="00D362E6"/>
    <w:rsid w:val="00DE66DC"/>
    <w:rsid w:val="00E56CC7"/>
    <w:rsid w:val="00F2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7271"/>
  <w15:chartTrackingRefBased/>
  <w15:docId w15:val="{B1485402-1E7B-4A42-933B-903593D7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CB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126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261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261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6127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27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27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27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27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5A80F-5322-4588-8462-890CCB25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Duarte C.</dc:creator>
  <cp:keywords/>
  <dc:description/>
  <cp:lastModifiedBy>Maria Victoria Colmenares Macia</cp:lastModifiedBy>
  <cp:revision>9</cp:revision>
  <dcterms:created xsi:type="dcterms:W3CDTF">2021-02-23T18:13:00Z</dcterms:created>
  <dcterms:modified xsi:type="dcterms:W3CDTF">2021-03-09T10:32:00Z</dcterms:modified>
</cp:coreProperties>
</file>