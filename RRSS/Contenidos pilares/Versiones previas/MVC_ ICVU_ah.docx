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1098" w14:textId="591DF498" w:rsidR="00C2746E" w:rsidRDefault="00C2746E" w:rsidP="00C2746E">
      <w:pPr>
        <w:jc w:val="center"/>
        <w:rPr>
          <w:ins w:id="0" w:author="Maria Victoria Colmenares Macia" w:date="2021-04-14T07:54:00Z"/>
          <w:lang w:val="es-CL"/>
        </w:rPr>
      </w:pPr>
      <w:ins w:id="1" w:author="Maria Victoria Colmenares Macia" w:date="2021-04-14T07:54:00Z">
        <w:r>
          <w:rPr>
            <w:lang w:val="es-CL"/>
          </w:rPr>
          <w:t>Data Vivienda-ICVU</w:t>
        </w:r>
      </w:ins>
    </w:p>
    <w:p w14:paraId="6D3D5996" w14:textId="4C73AD2F" w:rsidR="00C2746E" w:rsidRPr="00C2746E" w:rsidRDefault="00C2746E">
      <w:pPr>
        <w:jc w:val="both"/>
        <w:rPr>
          <w:ins w:id="2" w:author="Maria Victoria Colmenares Macia" w:date="2021-04-14T07:54:00Z"/>
          <w:i/>
          <w:iCs/>
          <w:lang w:val="es-CL"/>
          <w:rPrChange w:id="3" w:author="Maria Victoria Colmenares Macia" w:date="2021-04-14T08:00:00Z">
            <w:rPr>
              <w:ins w:id="4" w:author="Maria Victoria Colmenares Macia" w:date="2021-04-14T07:54:00Z"/>
              <w:lang w:val="es-CL"/>
            </w:rPr>
          </w:rPrChange>
        </w:rPr>
        <w:pPrChange w:id="5" w:author="Maria Victoria Colmenares Macia" w:date="2021-04-14T08:00:00Z">
          <w:pPr/>
        </w:pPrChange>
      </w:pPr>
      <w:ins w:id="6" w:author="Maria Victoria Colmenares Macia" w:date="2021-04-14T07:57:00Z">
        <w:r w:rsidRPr="00C2746E">
          <w:rPr>
            <w:i/>
            <w:iCs/>
            <w:lang w:val="es-CL"/>
            <w:rPrChange w:id="7" w:author="Maria Victoria Colmenares Macia" w:date="2021-04-14T08:00:00Z">
              <w:rPr>
                <w:lang w:val="es-CL"/>
              </w:rPr>
            </w:rPrChange>
          </w:rPr>
          <w:t>En nuestras colecciones de Data Intelligence, se encuentra Data Vivienda que compila y sistematiza información con</w:t>
        </w:r>
      </w:ins>
      <w:ins w:id="8" w:author="Maria Victoria Colmenares Macia" w:date="2021-04-14T07:58:00Z">
        <w:r w:rsidRPr="00C2746E">
          <w:rPr>
            <w:i/>
            <w:iCs/>
            <w:lang w:val="es-CL"/>
            <w:rPrChange w:id="9" w:author="Maria Victoria Colmenares Macia" w:date="2021-04-14T08:00:00Z">
              <w:rPr>
                <w:lang w:val="es-CL"/>
              </w:rPr>
            </w:rPrChange>
          </w:rPr>
          <w:t xml:space="preserve"> respecto a indicadores territoriales de Chile. En este día, te queremos presentar </w:t>
        </w:r>
      </w:ins>
      <w:ins w:id="10" w:author="Maria Victoria Colmenares Macia" w:date="2021-04-14T07:59:00Z">
        <w:r w:rsidRPr="00C2746E">
          <w:rPr>
            <w:i/>
            <w:iCs/>
            <w:lang w:val="es-CL"/>
            <w:rPrChange w:id="11" w:author="Maria Victoria Colmenares Macia" w:date="2021-04-14T08:00:00Z">
              <w:rPr>
                <w:lang w:val="es-CL"/>
              </w:rPr>
            </w:rPrChange>
          </w:rPr>
          <w:t xml:space="preserve">el Índice de Calidad de Vida Urbana </w:t>
        </w:r>
      </w:ins>
      <w:ins w:id="12" w:author="Maria Victoria Colmenares Macia" w:date="2021-04-14T08:00:00Z">
        <w:r w:rsidRPr="00C2746E">
          <w:rPr>
            <w:i/>
            <w:iCs/>
            <w:lang w:val="es-CL"/>
            <w:rPrChange w:id="13" w:author="Maria Victoria Colmenares Macia" w:date="2021-04-14T08:00:00Z">
              <w:rPr>
                <w:lang w:val="es-CL"/>
              </w:rPr>
            </w:rPrChange>
          </w:rPr>
          <w:t>(ICVU)</w:t>
        </w:r>
      </w:ins>
      <w:ins w:id="14" w:author="Maria Victoria Colmenares Macia" w:date="2021-04-14T07:59:00Z">
        <w:r w:rsidRPr="00C2746E">
          <w:rPr>
            <w:i/>
            <w:iCs/>
            <w:lang w:val="es-CL"/>
            <w:rPrChange w:id="15" w:author="Maria Victoria Colmenares Macia" w:date="2021-04-14T08:00:00Z">
              <w:rPr>
                <w:lang w:val="es-CL"/>
              </w:rPr>
            </w:rPrChange>
          </w:rPr>
          <w:t xml:space="preserve"> </w:t>
        </w:r>
      </w:ins>
    </w:p>
    <w:p w14:paraId="2331DE90" w14:textId="062E9C07" w:rsidR="00215A25" w:rsidRDefault="00215A25" w:rsidP="008A68F5">
      <w:pPr>
        <w:rPr>
          <w:ins w:id="16" w:author="Astrid Holmgren" w:date="2021-04-15T18:06:00Z"/>
          <w:lang w:val="es-CL"/>
        </w:rPr>
      </w:pPr>
      <w:ins w:id="17" w:author="Astrid Holmgren" w:date="2021-04-15T18:06:00Z">
        <w:r>
          <w:rPr>
            <w:lang w:val="es-CL"/>
          </w:rPr>
          <w:t>El índice de Calidad de Vida Urbana</w:t>
        </w:r>
      </w:ins>
      <w:r>
        <w:rPr>
          <w:lang w:val="es-CL"/>
        </w:rPr>
        <w:t xml:space="preserve"> (ICVU) mide y compara en términos relativos la calidad de vida urbana de comunas y ciudades en chile, a partir de un conjunto de variables referidas a seis dimensiones que expresan el estado de situación en la provisión de bienes y servicios, públicos y privados, a la población residente y sus correspondientes impactos socio territoriales. </w:t>
      </w:r>
    </w:p>
    <w:p w14:paraId="7F357A98" w14:textId="08513190" w:rsidR="00D1421D" w:rsidRDefault="008A68F5" w:rsidP="008A68F5">
      <w:pPr>
        <w:rPr>
          <w:lang w:val="es-CL"/>
        </w:rPr>
      </w:pPr>
      <w:r w:rsidRPr="008A68F5">
        <w:rPr>
          <w:lang w:val="es-CL"/>
        </w:rPr>
        <w:t>El ICVU es un índice sintético</w:t>
      </w:r>
      <w:r w:rsidR="00A46D5E">
        <w:rPr>
          <w:lang w:val="es-CL"/>
        </w:rPr>
        <w:t xml:space="preserve"> desarrollado por la Cámara Chilena de la Construcción e</w:t>
      </w:r>
      <w:r w:rsidR="00A46D5E" w:rsidRPr="00A46D5E">
        <w:rPr>
          <w:lang w:val="es-CL"/>
        </w:rPr>
        <w:t>n conjunto con el Instituto de Estudio</w:t>
      </w:r>
      <w:r w:rsidR="00A46D5E">
        <w:rPr>
          <w:lang w:val="es-CL"/>
        </w:rPr>
        <w:t>s Urbanos y Territoriales de la Universidad Católica de Chile</w:t>
      </w:r>
      <w:r w:rsidRPr="008A68F5">
        <w:rPr>
          <w:lang w:val="es-CL"/>
        </w:rPr>
        <w:t xml:space="preserve"> que mide y compara en términos relativos la calidad de </w:t>
      </w:r>
      <w:commentRangeStart w:id="18"/>
      <w:r w:rsidRPr="008A68F5">
        <w:rPr>
          <w:lang w:val="es-CL"/>
        </w:rPr>
        <w:t xml:space="preserve">vida urbana de </w:t>
      </w:r>
      <w:r w:rsidR="0011521E">
        <w:rPr>
          <w:lang w:val="es-CL"/>
        </w:rPr>
        <w:t xml:space="preserve">99 </w:t>
      </w:r>
      <w:r w:rsidRPr="008A68F5">
        <w:rPr>
          <w:lang w:val="es-CL"/>
        </w:rPr>
        <w:t xml:space="preserve">comunas y </w:t>
      </w:r>
      <w:del w:id="19" w:author="Maria Victoria Colmenares Macia" w:date="2021-04-14T07:55:00Z">
        <w:r w:rsidR="0011521E" w:rsidDel="00C2746E">
          <w:rPr>
            <w:lang w:val="es-CL"/>
          </w:rPr>
          <w:delText xml:space="preserve"> </w:delText>
        </w:r>
      </w:del>
      <w:r w:rsidR="0011521E">
        <w:rPr>
          <w:lang w:val="es-CL"/>
        </w:rPr>
        <w:t xml:space="preserve">26 </w:t>
      </w:r>
      <w:r w:rsidRPr="008A68F5">
        <w:rPr>
          <w:lang w:val="es-CL"/>
        </w:rPr>
        <w:t>ciudades en Chil</w:t>
      </w:r>
      <w:commentRangeEnd w:id="18"/>
      <w:r w:rsidR="003750ED">
        <w:rPr>
          <w:rStyle w:val="Refdecomentario"/>
        </w:rPr>
        <w:commentReference w:id="18"/>
      </w:r>
      <w:r w:rsidRPr="008A68F5">
        <w:rPr>
          <w:lang w:val="es-CL"/>
        </w:rPr>
        <w:t>e</w:t>
      </w:r>
      <w:r w:rsidR="00215A25">
        <w:rPr>
          <w:lang w:val="es-CL"/>
        </w:rPr>
        <w:t>.</w:t>
      </w:r>
      <w:r w:rsidRPr="008A68F5">
        <w:rPr>
          <w:lang w:val="es-CL"/>
        </w:rPr>
        <w:t xml:space="preserve"> </w:t>
      </w:r>
      <w:r w:rsidR="00215A25">
        <w:rPr>
          <w:lang w:val="es-CL"/>
        </w:rPr>
        <w:t>El rango de</w:t>
      </w:r>
      <w:r w:rsidR="00215A25">
        <w:rPr>
          <w:lang w:val="es-CL"/>
        </w:rPr>
        <w:t>l índice</w:t>
      </w:r>
      <w:r w:rsidR="00215A25">
        <w:rPr>
          <w:lang w:val="es-CL"/>
        </w:rPr>
        <w:t xml:space="preserve"> se mueve entre los valores 0 y 100</w:t>
      </w:r>
      <w:r w:rsidR="00215A25">
        <w:rPr>
          <w:lang w:val="es-CL"/>
        </w:rPr>
        <w:t xml:space="preserve"> y las dimensiones consideradas en su medición</w:t>
      </w:r>
      <w:r w:rsidR="00725FF7">
        <w:rPr>
          <w:lang w:val="es-CL"/>
        </w:rPr>
        <w:t xml:space="preserve">, </w:t>
      </w:r>
      <w:ins w:id="20" w:author="Maria Victoria Colmenares Macia" w:date="2021-04-14T08:02:00Z">
        <w:r w:rsidR="00C2746E">
          <w:rPr>
            <w:lang w:val="es-CL"/>
          </w:rPr>
          <w:fldChar w:fldCharType="begin"/>
        </w:r>
        <w:r w:rsidR="00C2746E">
          <w:rPr>
            <w:lang w:val="es-CL"/>
          </w:rPr>
          <w:instrText xml:space="preserve"> HYPERLINK "http://icvu.observatoriodeciudades.com/" </w:instrText>
        </w:r>
        <w:r w:rsidR="00C2746E">
          <w:rPr>
            <w:lang w:val="es-CL"/>
          </w:rPr>
          <w:fldChar w:fldCharType="separate"/>
        </w:r>
        <w:r w:rsidR="00725FF7" w:rsidRPr="00C2746E">
          <w:rPr>
            <w:rStyle w:val="Hipervnculo"/>
            <w:lang w:val="es-CL"/>
          </w:rPr>
          <w:t>esta</w:t>
        </w:r>
        <w:r w:rsidR="00725FF7" w:rsidRPr="00C2746E">
          <w:rPr>
            <w:rStyle w:val="Hipervnculo"/>
            <w:lang w:val="es-CL"/>
          </w:rPr>
          <w:t>s</w:t>
        </w:r>
        <w:r w:rsidR="00725FF7" w:rsidRPr="00C2746E">
          <w:rPr>
            <w:rStyle w:val="Hipervnculo"/>
            <w:lang w:val="es-CL"/>
          </w:rPr>
          <w:t xml:space="preserve"> </w:t>
        </w:r>
        <w:r w:rsidR="00725FF7" w:rsidRPr="00C2746E">
          <w:rPr>
            <w:rStyle w:val="Hipervnculo"/>
            <w:lang w:val="es-CL"/>
          </w:rPr>
          <w:t>s</w:t>
        </w:r>
        <w:r w:rsidR="00725FF7" w:rsidRPr="00C2746E">
          <w:rPr>
            <w:rStyle w:val="Hipervnculo"/>
            <w:lang w:val="es-CL"/>
          </w:rPr>
          <w:t>on</w:t>
        </w:r>
        <w:r w:rsidR="00C2746E">
          <w:rPr>
            <w:lang w:val="es-CL"/>
          </w:rPr>
          <w:fldChar w:fldCharType="end"/>
        </w:r>
      </w:ins>
      <w:r w:rsidR="00725FF7">
        <w:rPr>
          <w:lang w:val="es-CL"/>
        </w:rPr>
        <w:t>:</w:t>
      </w:r>
    </w:p>
    <w:p w14:paraId="41AD22DD" w14:textId="77777777" w:rsidR="00AD7108" w:rsidRPr="00AD7108" w:rsidRDefault="00AD7108" w:rsidP="00AD7108">
      <w:pPr>
        <w:pStyle w:val="Prrafodelista"/>
        <w:numPr>
          <w:ilvl w:val="0"/>
          <w:numId w:val="1"/>
        </w:numPr>
        <w:rPr>
          <w:lang w:val="es-CL"/>
        </w:rPr>
      </w:pPr>
      <w:r w:rsidRPr="00AD7108">
        <w:rPr>
          <w:lang w:val="es-CL"/>
        </w:rPr>
        <w:t>Vivienda y entorno el cual que observa el estado de precariedad de la vivienda, así como condición del espacio público en términos de su mantenimiento y nivel de inseguridad en los barrios</w:t>
      </w:r>
    </w:p>
    <w:p w14:paraId="2A1F45B0" w14:textId="77777777" w:rsidR="007C0065" w:rsidRDefault="00A01420" w:rsidP="00AD710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Conectividad y movilidad</w:t>
      </w:r>
      <w:r w:rsidR="00725FF7" w:rsidRPr="00AD7108">
        <w:rPr>
          <w:lang w:val="es-CL"/>
        </w:rPr>
        <w:t xml:space="preserve"> </w:t>
      </w:r>
      <w:r>
        <w:rPr>
          <w:lang w:val="es-CL"/>
        </w:rPr>
        <w:t>las cuales</w:t>
      </w:r>
      <w:r w:rsidR="00725FF7" w:rsidRPr="00AD7108">
        <w:rPr>
          <w:lang w:val="es-CL"/>
        </w:rPr>
        <w:t xml:space="preserve"> expresa</w:t>
      </w:r>
      <w:r w:rsidR="008A68F5" w:rsidRPr="00AD7108">
        <w:rPr>
          <w:lang w:val="es-CL"/>
        </w:rPr>
        <w:t xml:space="preserve"> el estado de situación en la provisión de bienes y servicios públicos y privados a la población residente y sus correspondientes impactos socio-territoriales, tanto a escala de ciudades intermedias como de escala metropolitana.</w:t>
      </w:r>
    </w:p>
    <w:p w14:paraId="0CC13CC5" w14:textId="77777777" w:rsidR="001F488E" w:rsidRDefault="00A01420" w:rsidP="0082123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Condiciones Laborales </w:t>
      </w:r>
      <w:r w:rsidR="00821230" w:rsidRPr="00AD7108">
        <w:rPr>
          <w:lang w:val="es-CL"/>
        </w:rPr>
        <w:t xml:space="preserve">que mide condiciones laborales de la población residente en términos de ingreso, condiciones contractuales, costo de vida y nivel de endeudamiento, </w:t>
      </w:r>
    </w:p>
    <w:p w14:paraId="6C44FE25" w14:textId="77777777" w:rsidR="00821230" w:rsidRDefault="00A01420" w:rsidP="00D2681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Ambiente de Negocios </w:t>
      </w:r>
      <w:r w:rsidR="00821230" w:rsidRPr="001F488E">
        <w:rPr>
          <w:lang w:val="es-CL"/>
        </w:rPr>
        <w:t>que evalúa la capacidad de atraer actividad económica y nuevos emprendimientos, desarrollos inmobiliarios y nuevos servicios públicos y privados</w:t>
      </w:r>
    </w:p>
    <w:p w14:paraId="2DD6D491" w14:textId="77777777" w:rsidR="00457D20" w:rsidRDefault="00A01420" w:rsidP="001F488E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Condiciones Socioculturales </w:t>
      </w:r>
      <w:r w:rsidR="00821230" w:rsidRPr="001F488E">
        <w:rPr>
          <w:lang w:val="es-CL"/>
        </w:rPr>
        <w:t xml:space="preserve">que evalúa Aspectos relativos al desarrollo de capital social, conforme la oferta y resultados en educación, participación ciudadana y convivencia social, </w:t>
      </w:r>
    </w:p>
    <w:p w14:paraId="25A593B9" w14:textId="77777777" w:rsidR="003303F8" w:rsidRDefault="00A01420" w:rsidP="0082123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Medio Ambiente </w:t>
      </w:r>
      <w:r w:rsidR="00821230" w:rsidRPr="00457D20">
        <w:rPr>
          <w:lang w:val="es-CL"/>
        </w:rPr>
        <w:t xml:space="preserve">que ve acceso y proximidad a la red de salud, carencias en materia de salud y </w:t>
      </w:r>
    </w:p>
    <w:p w14:paraId="5C20D9E7" w14:textId="77777777" w:rsidR="00821230" w:rsidRDefault="00821230" w:rsidP="003303F8">
      <w:pPr>
        <w:pStyle w:val="Prrafodelista"/>
        <w:ind w:left="360"/>
        <w:rPr>
          <w:lang w:val="es-CL"/>
        </w:rPr>
      </w:pPr>
      <w:r w:rsidRPr="00457D20">
        <w:rPr>
          <w:lang w:val="es-CL"/>
        </w:rPr>
        <w:t>nivel de exposición ambiental en su entorno</w:t>
      </w:r>
    </w:p>
    <w:p w14:paraId="73544782" w14:textId="7575C6F3" w:rsidR="003303F8" w:rsidRPr="007822D4" w:rsidRDefault="007822D4" w:rsidP="007822D4">
      <w:pPr>
        <w:rPr>
          <w:lang w:val="es-CL"/>
        </w:rPr>
      </w:pPr>
      <w:r w:rsidRPr="007822D4">
        <w:rPr>
          <w:lang w:val="es-CL"/>
        </w:rPr>
        <w:t>El</w:t>
      </w:r>
      <w:r>
        <w:rPr>
          <w:lang w:val="es-CL"/>
        </w:rPr>
        <w:t xml:space="preserve"> Índice de Calidad de vida urbana</w:t>
      </w:r>
      <w:r w:rsidR="00E10FD6">
        <w:rPr>
          <w:lang w:val="es-CL"/>
        </w:rPr>
        <w:t xml:space="preserve"> el año 2019</w:t>
      </w:r>
      <w:r>
        <w:rPr>
          <w:lang w:val="es-CL"/>
        </w:rPr>
        <w:t xml:space="preserve"> </w:t>
      </w:r>
      <w:r w:rsidR="003303F8" w:rsidRPr="007822D4">
        <w:rPr>
          <w:lang w:val="es-CL"/>
        </w:rPr>
        <w:t xml:space="preserve">distribuye las comunas </w:t>
      </w:r>
      <w:r w:rsidRPr="007822D4">
        <w:rPr>
          <w:lang w:val="es-CL"/>
        </w:rPr>
        <w:t xml:space="preserve">según </w:t>
      </w:r>
      <w:r w:rsidR="000916BB" w:rsidRPr="007822D4">
        <w:rPr>
          <w:lang w:val="es-CL"/>
        </w:rPr>
        <w:t>rangos</w:t>
      </w:r>
      <w:r w:rsidR="000916BB">
        <w:rPr>
          <w:lang w:val="es-CL"/>
        </w:rPr>
        <w:t xml:space="preserve"> (</w:t>
      </w:r>
      <w:r w:rsidR="00D5683B">
        <w:rPr>
          <w:lang w:val="es-CL"/>
        </w:rPr>
        <w:t>esto</w:t>
      </w:r>
      <w:r w:rsidR="00E10FD6">
        <w:rPr>
          <w:lang w:val="es-CL"/>
        </w:rPr>
        <w:t xml:space="preserve"> cambia todos los años)</w:t>
      </w:r>
      <w:ins w:id="21" w:author="Maria Victoria Colmenares Macia" w:date="2021-04-14T16:02:00Z">
        <w:r w:rsidR="008E459B">
          <w:rPr>
            <w:lang w:val="es-CL"/>
          </w:rPr>
          <w:t xml:space="preserve">, siendo </w:t>
        </w:r>
      </w:ins>
      <w:ins w:id="22" w:author="Maria Victoria Colmenares Macia" w:date="2021-04-14T16:03:00Z">
        <w:r w:rsidR="008E459B">
          <w:rPr>
            <w:lang w:val="es-CL"/>
          </w:rPr>
          <w:fldChar w:fldCharType="begin"/>
        </w:r>
        <w:r w:rsidR="008E459B">
          <w:rPr>
            <w:lang w:val="es-CL"/>
          </w:rPr>
          <w:instrText xml:space="preserve"> HYPERLINK "http://icvu.observatoriodeciudades.com/" </w:instrText>
        </w:r>
        <w:r w:rsidR="008E459B">
          <w:rPr>
            <w:lang w:val="es-CL"/>
          </w:rPr>
          <w:fldChar w:fldCharType="separate"/>
        </w:r>
        <w:r w:rsidR="008E459B" w:rsidRPr="008E459B">
          <w:rPr>
            <w:rStyle w:val="Hipervnculo"/>
            <w:lang w:val="es-CL"/>
          </w:rPr>
          <w:t>distribuidos los resultados</w:t>
        </w:r>
        <w:r w:rsidR="008E459B">
          <w:rPr>
            <w:lang w:val="es-CL"/>
          </w:rPr>
          <w:fldChar w:fldCharType="end"/>
        </w:r>
      </w:ins>
      <w:ins w:id="23" w:author="Maria Victoria Colmenares Macia" w:date="2021-04-14T16:02:00Z">
        <w:r w:rsidR="008E459B">
          <w:rPr>
            <w:lang w:val="es-CL"/>
          </w:rPr>
          <w:t xml:space="preserve"> de la siguiente manera</w:t>
        </w:r>
      </w:ins>
      <w:ins w:id="24" w:author="Maria Victoria Colmenares Macia" w:date="2021-04-14T16:03:00Z">
        <w:r w:rsidR="008E459B">
          <w:rPr>
            <w:lang w:val="es-CL"/>
          </w:rPr>
          <w:t xml:space="preserve">: </w:t>
        </w:r>
      </w:ins>
    </w:p>
    <w:p w14:paraId="03484935" w14:textId="77777777" w:rsidR="007822D4" w:rsidRDefault="007822D4" w:rsidP="007822D4">
      <w:pPr>
        <w:pStyle w:val="Prrafodelista"/>
        <w:numPr>
          <w:ilvl w:val="0"/>
          <w:numId w:val="2"/>
        </w:numPr>
        <w:rPr>
          <w:lang w:val="es-CL"/>
        </w:rPr>
      </w:pPr>
      <w:commentRangeStart w:id="25"/>
      <w:r w:rsidRPr="007822D4">
        <w:rPr>
          <w:lang w:val="es-CL"/>
        </w:rPr>
        <w:t>El rango</w:t>
      </w:r>
      <w:r w:rsidR="00BE341E" w:rsidRPr="007822D4">
        <w:rPr>
          <w:lang w:val="es-CL"/>
        </w:rPr>
        <w:t xml:space="preserve"> superior que es cuando se alcanza un índice por sobre el promedio nacion</w:t>
      </w:r>
      <w:r w:rsidRPr="007822D4">
        <w:rPr>
          <w:lang w:val="es-CL"/>
        </w:rPr>
        <w:t xml:space="preserve">al más media desviación estándar, o sea es mayor a </w:t>
      </w:r>
      <w:r w:rsidR="00E10FD6">
        <w:rPr>
          <w:lang w:val="es-CL"/>
        </w:rPr>
        <w:t>58</w:t>
      </w:r>
    </w:p>
    <w:p w14:paraId="072D16DA" w14:textId="77777777" w:rsidR="00E10FD6" w:rsidRDefault="007822D4" w:rsidP="00DF1BBA">
      <w:pPr>
        <w:pStyle w:val="Prrafodelista"/>
        <w:numPr>
          <w:ilvl w:val="0"/>
          <w:numId w:val="2"/>
        </w:numPr>
        <w:rPr>
          <w:lang w:val="es-CL"/>
        </w:rPr>
      </w:pPr>
      <w:r w:rsidRPr="00E10FD6">
        <w:rPr>
          <w:lang w:val="es-CL"/>
        </w:rPr>
        <w:t xml:space="preserve">Rango promedio que </w:t>
      </w:r>
      <w:r w:rsidR="00310879" w:rsidRPr="00E10FD6">
        <w:rPr>
          <w:lang w:val="es-CL"/>
        </w:rPr>
        <w:t xml:space="preserve">es cuando se alcanza un índice que está entre el promedio nacional menos media desviación estándar y el promedio nacional más media desviación estándar, o sea entre </w:t>
      </w:r>
      <w:r w:rsidR="00E10FD6">
        <w:rPr>
          <w:lang w:val="es-CL"/>
        </w:rPr>
        <w:t xml:space="preserve">50,6 y 58,0 </w:t>
      </w:r>
    </w:p>
    <w:p w14:paraId="67D25D32" w14:textId="77777777" w:rsidR="00310879" w:rsidRDefault="00C416D4" w:rsidP="00747603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Rango inferior que </w:t>
      </w:r>
      <w:r w:rsidRPr="00E10FD6">
        <w:rPr>
          <w:lang w:val="es-CL"/>
        </w:rPr>
        <w:t>se</w:t>
      </w:r>
      <w:r w:rsidR="00310879" w:rsidRPr="00E10FD6">
        <w:rPr>
          <w:lang w:val="es-CL"/>
        </w:rPr>
        <w:t xml:space="preserve"> alcanza un índice bajo el promedio nacional</w:t>
      </w:r>
      <w:r w:rsidR="00F36820" w:rsidRPr="00E10FD6">
        <w:rPr>
          <w:lang w:val="es-CL"/>
        </w:rPr>
        <w:t xml:space="preserve"> menos media desviación </w:t>
      </w:r>
      <w:r w:rsidR="00D5683B" w:rsidRPr="00E10FD6">
        <w:rPr>
          <w:lang w:val="es-CL"/>
        </w:rPr>
        <w:t>estándar,</w:t>
      </w:r>
      <w:r w:rsidR="00F36820" w:rsidRPr="00E10FD6">
        <w:rPr>
          <w:lang w:val="es-CL"/>
        </w:rPr>
        <w:t xml:space="preserve"> es decir, inferior </w:t>
      </w:r>
      <w:r w:rsidR="00E10FD6">
        <w:rPr>
          <w:lang w:val="es-CL"/>
        </w:rPr>
        <w:t>a 50</w:t>
      </w:r>
      <w:commentRangeEnd w:id="25"/>
      <w:r w:rsidR="00F90672">
        <w:rPr>
          <w:rStyle w:val="Refdecomentario"/>
        </w:rPr>
        <w:commentReference w:id="25"/>
      </w:r>
    </w:p>
    <w:p w14:paraId="43EE9F88" w14:textId="77777777" w:rsidR="008E459B" w:rsidRPr="008E459B" w:rsidRDefault="008E459B" w:rsidP="008E459B">
      <w:pPr>
        <w:rPr>
          <w:ins w:id="26" w:author="Maria Victoria Colmenares Macia" w:date="2021-04-14T16:10:00Z"/>
          <w:lang w:val="es-CL"/>
        </w:rPr>
      </w:pPr>
      <w:ins w:id="27" w:author="Maria Victoria Colmenares Macia" w:date="2021-04-14T16:10:00Z">
        <w:r w:rsidRPr="008E459B">
          <w:rPr>
            <w:lang w:val="es-CL"/>
          </w:rPr>
          <w:t>Rango Superior</w:t>
        </w:r>
      </w:ins>
    </w:p>
    <w:p w14:paraId="346B019E" w14:textId="4A9F5304" w:rsidR="008E459B" w:rsidRPr="008E459B" w:rsidRDefault="008E459B" w:rsidP="008E459B">
      <w:pPr>
        <w:rPr>
          <w:ins w:id="28" w:author="Maria Victoria Colmenares Macia" w:date="2021-04-14T16:10:00Z"/>
          <w:lang w:val="es-CL"/>
        </w:rPr>
      </w:pPr>
      <w:ins w:id="29" w:author="Maria Victoria Colmenares Macia" w:date="2021-04-14T16:10:00Z">
        <w:r w:rsidRPr="008E459B">
          <w:rPr>
            <w:lang w:val="es-CL"/>
          </w:rPr>
          <w:t>Clasifica aquellas comunas o ciudades que superan el valor máximo del rango promedio, es decir, presentan una mayor cantidad de atributos o menores falencias en su desarrollo urbano en una dimensión o en el ICVU</w:t>
        </w:r>
        <w:r>
          <w:rPr>
            <w:lang w:val="es-CL"/>
          </w:rPr>
          <w:t xml:space="preserve">, ósea mayor a 58. </w:t>
        </w:r>
      </w:ins>
    </w:p>
    <w:p w14:paraId="0829E2BE" w14:textId="77777777" w:rsidR="008E459B" w:rsidRPr="008E459B" w:rsidRDefault="008E459B" w:rsidP="008E459B">
      <w:pPr>
        <w:rPr>
          <w:ins w:id="30" w:author="Maria Victoria Colmenares Macia" w:date="2021-04-14T16:10:00Z"/>
          <w:lang w:val="es-CL"/>
        </w:rPr>
      </w:pPr>
    </w:p>
    <w:p w14:paraId="49EC4C6B" w14:textId="77777777" w:rsidR="008E459B" w:rsidRPr="008E459B" w:rsidRDefault="008E459B" w:rsidP="008E459B">
      <w:pPr>
        <w:rPr>
          <w:ins w:id="31" w:author="Maria Victoria Colmenares Macia" w:date="2021-04-14T16:10:00Z"/>
          <w:lang w:val="es-CL"/>
        </w:rPr>
      </w:pPr>
      <w:ins w:id="32" w:author="Maria Victoria Colmenares Macia" w:date="2021-04-14T16:10:00Z">
        <w:r w:rsidRPr="008E459B">
          <w:rPr>
            <w:lang w:val="es-CL"/>
          </w:rPr>
          <w:t>Rango Promedio</w:t>
        </w:r>
      </w:ins>
    </w:p>
    <w:p w14:paraId="093C83F5" w14:textId="44DF8780" w:rsidR="008E459B" w:rsidRPr="008E459B" w:rsidRDefault="008E459B" w:rsidP="008E459B">
      <w:pPr>
        <w:rPr>
          <w:ins w:id="33" w:author="Maria Victoria Colmenares Macia" w:date="2021-04-14T16:10:00Z"/>
          <w:lang w:val="es-CL"/>
        </w:rPr>
      </w:pPr>
      <w:ins w:id="34" w:author="Maria Victoria Colmenares Macia" w:date="2021-04-14T16:10:00Z">
        <w:r w:rsidRPr="008E459B">
          <w:rPr>
            <w:lang w:val="es-CL"/>
          </w:rPr>
          <w:t>Clasifica aquellas comunas o ciudades que se encuentran entre el valor mínimo y máximo calculado en torno a la media aritmética, es decir, combinan tanto atributos como falencias en una dimensión o ICVU en su desarrollo urbano similar al promedio que alcanza el país</w:t>
        </w:r>
      </w:ins>
      <w:ins w:id="35" w:author="Maria Victoria Colmenares Macia" w:date="2021-04-14T16:11:00Z">
        <w:r>
          <w:rPr>
            <w:lang w:val="es-CL"/>
          </w:rPr>
          <w:t xml:space="preserve">, esto representa el rango </w:t>
        </w:r>
        <w:r w:rsidRPr="008E459B">
          <w:rPr>
            <w:lang w:val="es-CL"/>
          </w:rPr>
          <w:t>entre 50,6 y 58,0</w:t>
        </w:r>
      </w:ins>
    </w:p>
    <w:p w14:paraId="719F14BC" w14:textId="77777777" w:rsidR="008E459B" w:rsidRPr="008E459B" w:rsidRDefault="008E459B" w:rsidP="008E459B">
      <w:pPr>
        <w:rPr>
          <w:ins w:id="36" w:author="Maria Victoria Colmenares Macia" w:date="2021-04-14T16:10:00Z"/>
          <w:lang w:val="es-CL"/>
        </w:rPr>
      </w:pPr>
    </w:p>
    <w:p w14:paraId="7EEB5C1D" w14:textId="77777777" w:rsidR="008E459B" w:rsidRPr="008E459B" w:rsidRDefault="008E459B" w:rsidP="008E459B">
      <w:pPr>
        <w:rPr>
          <w:ins w:id="37" w:author="Maria Victoria Colmenares Macia" w:date="2021-04-14T16:10:00Z"/>
          <w:lang w:val="es-CL"/>
        </w:rPr>
      </w:pPr>
      <w:ins w:id="38" w:author="Maria Victoria Colmenares Macia" w:date="2021-04-14T16:10:00Z">
        <w:r w:rsidRPr="008E459B">
          <w:rPr>
            <w:lang w:val="es-CL"/>
          </w:rPr>
          <w:t>Rango Inferior</w:t>
        </w:r>
      </w:ins>
    </w:p>
    <w:p w14:paraId="0C4E3A3F" w14:textId="36BDFD48" w:rsidR="005410D9" w:rsidRDefault="008E459B" w:rsidP="008E459B">
      <w:pPr>
        <w:rPr>
          <w:lang w:val="es-CL"/>
        </w:rPr>
      </w:pPr>
      <w:ins w:id="39" w:author="Maria Victoria Colmenares Macia" w:date="2021-04-14T16:10:00Z">
        <w:r w:rsidRPr="008E459B">
          <w:rPr>
            <w:lang w:val="es-CL"/>
          </w:rPr>
          <w:t>Clasifica aquellas comunas o ciudades que no superan el valor mínimo del rango promedio, es decir, presentan una menor cantidad de atributos o mayores falencias en su desarrollo urbano en una dimensión o ICVU</w:t>
        </w:r>
      </w:ins>
      <w:ins w:id="40" w:author="Maria Victoria Colmenares Macia" w:date="2021-04-14T16:11:00Z">
        <w:r>
          <w:rPr>
            <w:lang w:val="es-CL"/>
          </w:rPr>
          <w:t xml:space="preserve">, siendo </w:t>
        </w:r>
        <w:r w:rsidRPr="00E10FD6">
          <w:rPr>
            <w:lang w:val="es-CL"/>
          </w:rPr>
          <w:t xml:space="preserve">inferior </w:t>
        </w:r>
        <w:r>
          <w:rPr>
            <w:lang w:val="es-CL"/>
          </w:rPr>
          <w:t>a 50</w:t>
        </w:r>
        <w:commentRangeStart w:id="41"/>
        <w:commentRangeEnd w:id="41"/>
        <w:r>
          <w:rPr>
            <w:rStyle w:val="Refdecomentario"/>
          </w:rPr>
          <w:commentReference w:id="41"/>
        </w:r>
      </w:ins>
    </w:p>
    <w:p w14:paraId="301D4D71" w14:textId="77777777" w:rsidR="005410D9" w:rsidRDefault="005410D9" w:rsidP="005410D9">
      <w:pPr>
        <w:rPr>
          <w:lang w:val="es-CL"/>
        </w:rPr>
      </w:pPr>
    </w:p>
    <w:p w14:paraId="6F30B79F" w14:textId="085C9B55" w:rsidR="005410D9" w:rsidRPr="005410D9" w:rsidRDefault="0081057C" w:rsidP="005410D9">
      <w:pPr>
        <w:rPr>
          <w:lang w:val="es-CL"/>
        </w:rPr>
      </w:pPr>
      <w:ins w:id="42" w:author="Maria Victoria Colmenares Macia" w:date="2021-04-14T16:13:00Z">
        <w:r>
          <w:rPr>
            <w:lang w:val="es-CL"/>
          </w:rPr>
          <w:t xml:space="preserve">A </w:t>
        </w:r>
        <w:proofErr w:type="gramStart"/>
        <w:r>
          <w:rPr>
            <w:lang w:val="es-CL"/>
          </w:rPr>
          <w:t>continuación</w:t>
        </w:r>
        <w:proofErr w:type="gramEnd"/>
        <w:r>
          <w:rPr>
            <w:lang w:val="es-CL"/>
          </w:rPr>
          <w:t xml:space="preserve"> te presentamos algunos datos que podrás encontrar en nuestra colección de ICVU. </w:t>
        </w:r>
      </w:ins>
    </w:p>
    <w:p w14:paraId="3B014B38" w14:textId="77777777" w:rsidR="007822D4" w:rsidRPr="007822D4" w:rsidRDefault="007822D4" w:rsidP="007822D4">
      <w:pPr>
        <w:pStyle w:val="Prrafodelista"/>
        <w:ind w:left="360"/>
        <w:rPr>
          <w:lang w:val="es-CL"/>
        </w:rPr>
      </w:pPr>
    </w:p>
    <w:p w14:paraId="3BAF71F2" w14:textId="77777777" w:rsidR="00A01420" w:rsidRPr="00F35386" w:rsidRDefault="00DE7A34" w:rsidP="00F35386">
      <w:pPr>
        <w:pStyle w:val="Prrafodelista"/>
        <w:numPr>
          <w:ilvl w:val="0"/>
          <w:numId w:val="2"/>
        </w:numPr>
        <w:rPr>
          <w:lang w:val="es-CL"/>
        </w:rPr>
      </w:pPr>
      <w:commentRangeStart w:id="43"/>
      <w:r w:rsidRPr="00F35386">
        <w:rPr>
          <w:lang w:val="es-CL"/>
        </w:rPr>
        <w:t>La comuna de Santiago el añ</w:t>
      </w:r>
      <w:r w:rsidR="00C0693B" w:rsidRPr="00F35386">
        <w:rPr>
          <w:lang w:val="es-CL"/>
        </w:rPr>
        <w:t xml:space="preserve">o 2017 se ubicó en el rango </w:t>
      </w:r>
      <w:r w:rsidR="00C416D4" w:rsidRPr="00F35386">
        <w:rPr>
          <w:lang w:val="es-CL"/>
        </w:rPr>
        <w:t xml:space="preserve">inferior según </w:t>
      </w:r>
      <w:r w:rsidR="00BE1BC7" w:rsidRPr="00F35386">
        <w:rPr>
          <w:lang w:val="es-CL"/>
        </w:rPr>
        <w:t>los rangos del 2019, debido a q</w:t>
      </w:r>
      <w:r w:rsidR="00377299" w:rsidRPr="00F35386">
        <w:rPr>
          <w:lang w:val="es-CL"/>
        </w:rPr>
        <w:t>ue obtuv</w:t>
      </w:r>
      <w:r w:rsidR="00CE3496" w:rsidRPr="00F35386">
        <w:rPr>
          <w:lang w:val="es-CL"/>
        </w:rPr>
        <w:t>o 4</w:t>
      </w:r>
      <w:r w:rsidR="008C5C3F" w:rsidRPr="00F35386">
        <w:rPr>
          <w:lang w:val="es-CL"/>
        </w:rPr>
        <w:t>8,7, esto cambio el año 2019, donde se ubicó en el rango superior, con 59,27</w:t>
      </w:r>
      <w:r w:rsidR="00377299" w:rsidRPr="00F35386">
        <w:rPr>
          <w:lang w:val="es-CL"/>
        </w:rPr>
        <w:t xml:space="preserve"> </w:t>
      </w:r>
      <w:commentRangeEnd w:id="43"/>
      <w:r w:rsidR="0081057C">
        <w:rPr>
          <w:rStyle w:val="Refdecomentario"/>
        </w:rPr>
        <w:commentReference w:id="43"/>
      </w:r>
    </w:p>
    <w:p w14:paraId="54B31925" w14:textId="38A365AD" w:rsidR="00C51F58" w:rsidRDefault="008C5C3F" w:rsidP="005410D9">
      <w:pPr>
        <w:pStyle w:val="Prrafodelista"/>
        <w:numPr>
          <w:ilvl w:val="0"/>
          <w:numId w:val="2"/>
        </w:numPr>
        <w:rPr>
          <w:lang w:val="es-CL"/>
        </w:rPr>
      </w:pPr>
      <w:r w:rsidRPr="00F35386">
        <w:rPr>
          <w:lang w:val="es-CL"/>
        </w:rPr>
        <w:t xml:space="preserve">En términos </w:t>
      </w:r>
      <w:r w:rsidR="00AB425B" w:rsidRPr="00F35386">
        <w:rPr>
          <w:lang w:val="es-CL"/>
        </w:rPr>
        <w:t>general el Índice de Calidad de vida urbana</w:t>
      </w:r>
      <w:r w:rsidRPr="00F35386">
        <w:rPr>
          <w:lang w:val="es-CL"/>
        </w:rPr>
        <w:t xml:space="preserve"> mide y compara en términos relativos la cali</w:t>
      </w:r>
      <w:r w:rsidR="00BF6950" w:rsidRPr="00F35386">
        <w:rPr>
          <w:lang w:val="es-CL"/>
        </w:rPr>
        <w:t xml:space="preserve">dad de vida urbana de </w:t>
      </w:r>
      <w:r w:rsidR="002C5FCE" w:rsidRPr="00F35386">
        <w:rPr>
          <w:lang w:val="es-CL"/>
        </w:rPr>
        <w:t>comunas,</w:t>
      </w:r>
      <w:r w:rsidR="00026851" w:rsidRPr="00F35386">
        <w:rPr>
          <w:lang w:val="es-CL"/>
        </w:rPr>
        <w:t xml:space="preserve"> en ese </w:t>
      </w:r>
      <w:r w:rsidR="00FD2661" w:rsidRPr="00F35386">
        <w:rPr>
          <w:lang w:val="es-CL"/>
        </w:rPr>
        <w:t>sentido, la</w:t>
      </w:r>
      <w:r w:rsidR="00026851" w:rsidRPr="00F35386">
        <w:rPr>
          <w:lang w:val="es-CL"/>
        </w:rPr>
        <w:t xml:space="preserve"> comuna que </w:t>
      </w:r>
      <w:r w:rsidR="00F93B07">
        <w:rPr>
          <w:lang w:val="es-CL"/>
        </w:rPr>
        <w:t xml:space="preserve">estaba </w:t>
      </w:r>
      <w:r w:rsidR="00F93B07" w:rsidRPr="00F35386">
        <w:rPr>
          <w:lang w:val="es-CL"/>
        </w:rPr>
        <w:t>en</w:t>
      </w:r>
      <w:r w:rsidR="00026851" w:rsidRPr="00F35386">
        <w:rPr>
          <w:lang w:val="es-CL"/>
        </w:rPr>
        <w:t xml:space="preserve"> el </w:t>
      </w:r>
      <w:r w:rsidR="00FD2661" w:rsidRPr="00F35386">
        <w:rPr>
          <w:lang w:val="es-CL"/>
        </w:rPr>
        <w:t>último</w:t>
      </w:r>
      <w:r w:rsidR="00F35386" w:rsidRPr="00F35386">
        <w:rPr>
          <w:lang w:val="es-CL"/>
        </w:rPr>
        <w:t xml:space="preserve"> lugar en </w:t>
      </w:r>
      <w:r w:rsidR="005410D9">
        <w:rPr>
          <w:lang w:val="es-CL"/>
        </w:rPr>
        <w:t xml:space="preserve">el </w:t>
      </w:r>
      <w:r w:rsidR="00F35386" w:rsidRPr="00F35386">
        <w:rPr>
          <w:lang w:val="es-CL"/>
        </w:rPr>
        <w:t xml:space="preserve">ranking </w:t>
      </w:r>
      <w:r w:rsidR="00152263">
        <w:rPr>
          <w:lang w:val="es-CL"/>
        </w:rPr>
        <w:t xml:space="preserve">el 2017 </w:t>
      </w:r>
      <w:r w:rsidR="00965A49">
        <w:rPr>
          <w:lang w:val="es-CL"/>
        </w:rPr>
        <w:t>era Lo Espejo con un 24,</w:t>
      </w:r>
      <w:r w:rsidR="005410D9">
        <w:rPr>
          <w:lang w:val="es-CL"/>
        </w:rPr>
        <w:t xml:space="preserve">1, sin </w:t>
      </w:r>
      <w:r w:rsidR="001D3694">
        <w:rPr>
          <w:lang w:val="es-CL"/>
        </w:rPr>
        <w:t>embargo,</w:t>
      </w:r>
      <w:r w:rsidR="005410D9">
        <w:rPr>
          <w:lang w:val="es-CL"/>
        </w:rPr>
        <w:t xml:space="preserve"> </w:t>
      </w:r>
      <w:r w:rsidR="00F35386" w:rsidRPr="005410D9">
        <w:rPr>
          <w:lang w:val="es-CL"/>
        </w:rPr>
        <w:t xml:space="preserve">el </w:t>
      </w:r>
      <w:r w:rsidR="007B5FE9" w:rsidRPr="005410D9">
        <w:rPr>
          <w:lang w:val="es-CL"/>
        </w:rPr>
        <w:t>2017,</w:t>
      </w:r>
      <w:r w:rsidR="007B5FE9">
        <w:rPr>
          <w:lang w:val="es-CL"/>
        </w:rPr>
        <w:t xml:space="preserve"> </w:t>
      </w:r>
      <w:r w:rsidR="00EF37C6">
        <w:rPr>
          <w:lang w:val="es-CL"/>
        </w:rPr>
        <w:t xml:space="preserve">esto </w:t>
      </w:r>
      <w:r w:rsidR="00EF37C6" w:rsidRPr="005410D9">
        <w:rPr>
          <w:lang w:val="es-CL"/>
        </w:rPr>
        <w:t>cambio</w:t>
      </w:r>
      <w:r w:rsidR="00F35386" w:rsidRPr="005410D9">
        <w:rPr>
          <w:lang w:val="es-CL"/>
        </w:rPr>
        <w:t xml:space="preserve"> el 2020 cuando La</w:t>
      </w:r>
      <w:r w:rsidR="00026851" w:rsidRPr="005410D9">
        <w:rPr>
          <w:lang w:val="es-CL"/>
        </w:rPr>
        <w:t xml:space="preserve"> </w:t>
      </w:r>
      <w:r w:rsidR="00F35386" w:rsidRPr="005410D9">
        <w:rPr>
          <w:lang w:val="es-CL"/>
        </w:rPr>
        <w:t xml:space="preserve">Pintana se quedó con el último puesto </w:t>
      </w:r>
      <w:r w:rsidR="00026851" w:rsidRPr="005410D9">
        <w:rPr>
          <w:lang w:val="es-CL"/>
        </w:rPr>
        <w:t>con 31,23</w:t>
      </w:r>
      <w:ins w:id="44" w:author="Maria Victoria Colmenares Macia" w:date="2021-04-14T16:25:00Z">
        <w:r w:rsidR="00AD0B75">
          <w:rPr>
            <w:lang w:val="es-CL"/>
          </w:rPr>
          <w:t>.</w:t>
        </w:r>
      </w:ins>
      <w:r w:rsidR="00026851" w:rsidRPr="005410D9">
        <w:rPr>
          <w:lang w:val="es-CL"/>
        </w:rPr>
        <w:t xml:space="preserve"> </w:t>
      </w:r>
    </w:p>
    <w:p w14:paraId="75D87E2C" w14:textId="387A8DF6" w:rsidR="005410D9" w:rsidRDefault="00652C88" w:rsidP="001D3694">
      <w:pPr>
        <w:pStyle w:val="Prrafodelista"/>
        <w:numPr>
          <w:ilvl w:val="0"/>
          <w:numId w:val="2"/>
        </w:numPr>
        <w:rPr>
          <w:lang w:val="es-CL"/>
        </w:rPr>
      </w:pPr>
      <w:r w:rsidRPr="00284CE0">
        <w:rPr>
          <w:lang w:val="es-CL"/>
        </w:rPr>
        <w:t xml:space="preserve">En </w:t>
      </w:r>
      <w:r w:rsidR="00F93B07" w:rsidRPr="00284CE0">
        <w:rPr>
          <w:lang w:val="es-CL"/>
        </w:rPr>
        <w:t xml:space="preserve">la dimensión de Conectividad y movilidad que </w:t>
      </w:r>
      <w:r w:rsidR="00284CE0" w:rsidRPr="00284CE0">
        <w:rPr>
          <w:lang w:val="es-CL"/>
        </w:rPr>
        <w:t>mide el estado de situación en la provisión de bienes y servicios públicos y privados a la población residente y sus correspondientes impactos socio-territoriales</w:t>
      </w:r>
      <w:r w:rsidR="00284CE0">
        <w:rPr>
          <w:lang w:val="es-CL"/>
        </w:rPr>
        <w:t>, Santiago</w:t>
      </w:r>
      <w:r w:rsidR="0002410D">
        <w:rPr>
          <w:lang w:val="es-CL"/>
        </w:rPr>
        <w:t xml:space="preserve"> el 2017 </w:t>
      </w:r>
      <w:r w:rsidR="00284CE0">
        <w:rPr>
          <w:lang w:val="es-CL"/>
        </w:rPr>
        <w:t xml:space="preserve">tenía un </w:t>
      </w:r>
      <w:r w:rsidR="003D19B4">
        <w:rPr>
          <w:lang w:val="es-CL"/>
        </w:rPr>
        <w:t>promedio de</w:t>
      </w:r>
      <w:r w:rsidR="0002410D">
        <w:rPr>
          <w:lang w:val="es-CL"/>
        </w:rPr>
        <w:t xml:space="preserve"> </w:t>
      </w:r>
      <w:r w:rsidR="00284CE0" w:rsidRPr="00284CE0">
        <w:rPr>
          <w:lang w:val="es-CL"/>
        </w:rPr>
        <w:t>34,</w:t>
      </w:r>
      <w:ins w:id="45" w:author="Maria Victoria Colmenares Macia" w:date="2021-04-14T16:28:00Z">
        <w:r w:rsidR="00AD0B75">
          <w:rPr>
            <w:lang w:val="es-CL"/>
          </w:rPr>
          <w:t>76</w:t>
        </w:r>
      </w:ins>
      <w:del w:id="46" w:author="Maria Victoria Colmenares Macia" w:date="2021-04-14T16:28:00Z">
        <w:r w:rsidR="00284CE0" w:rsidRPr="00284CE0" w:rsidDel="00AD0B75">
          <w:rPr>
            <w:lang w:val="es-CL"/>
          </w:rPr>
          <w:delText>14</w:delText>
        </w:r>
      </w:del>
      <w:r w:rsidR="001D3694">
        <w:rPr>
          <w:lang w:val="es-CL"/>
        </w:rPr>
        <w:t xml:space="preserve"> esto aument</w:t>
      </w:r>
      <w:ins w:id="47" w:author="Maria Victoria Colmenares Macia" w:date="2021-04-14T16:29:00Z">
        <w:r w:rsidR="00AD0B75">
          <w:rPr>
            <w:lang w:val="es-CL"/>
          </w:rPr>
          <w:t>ó más</w:t>
        </w:r>
      </w:ins>
      <w:del w:id="48" w:author="Maria Victoria Colmenares Macia" w:date="2021-04-14T16:29:00Z">
        <w:r w:rsidR="001D3694" w:rsidDel="00AD0B75">
          <w:rPr>
            <w:lang w:val="es-CL"/>
          </w:rPr>
          <w:delText>o</w:delText>
        </w:r>
      </w:del>
      <w:r w:rsidR="001D3694">
        <w:rPr>
          <w:lang w:val="es-CL"/>
        </w:rPr>
        <w:t xml:space="preserve"> </w:t>
      </w:r>
      <w:ins w:id="49" w:author="Maria Victoria Colmenares Macia" w:date="2021-04-14T16:29:00Z">
        <w:r w:rsidR="00AD0B75">
          <w:rPr>
            <w:lang w:val="es-CL"/>
          </w:rPr>
          <w:t>d</w:t>
        </w:r>
      </w:ins>
      <w:r w:rsidR="001D3694">
        <w:rPr>
          <w:lang w:val="es-CL"/>
        </w:rPr>
        <w:t>el doble el 2018 llegando a</w:t>
      </w:r>
      <w:ins w:id="50" w:author="Maria Victoria Colmenares Macia" w:date="2021-04-14T16:28:00Z">
        <w:r w:rsidR="00AD0B75">
          <w:rPr>
            <w:lang w:val="es-CL"/>
          </w:rPr>
          <w:t xml:space="preserve"> </w:t>
        </w:r>
      </w:ins>
      <w:ins w:id="51" w:author="Maria Victoria Colmenares Macia" w:date="2021-04-14T16:29:00Z">
        <w:r w:rsidR="00AD0B75">
          <w:rPr>
            <w:lang w:val="es-CL"/>
          </w:rPr>
          <w:t>75,357</w:t>
        </w:r>
      </w:ins>
      <w:r w:rsidR="001D3694">
        <w:rPr>
          <w:lang w:val="es-CL"/>
        </w:rPr>
        <w:t xml:space="preserve"> </w:t>
      </w:r>
      <w:del w:id="52" w:author="Maria Victoria Colmenares Macia" w:date="2021-04-14T16:29:00Z">
        <w:r w:rsidR="001D3694" w:rsidRPr="001D3694" w:rsidDel="00AD0B75">
          <w:rPr>
            <w:lang w:val="es-CL"/>
          </w:rPr>
          <w:delText>65,837</w:delText>
        </w:r>
      </w:del>
      <w:r w:rsidR="001D3694">
        <w:rPr>
          <w:lang w:val="es-CL"/>
        </w:rPr>
        <w:t xml:space="preserve"> en promedio</w:t>
      </w:r>
    </w:p>
    <w:p w14:paraId="0D6D671B" w14:textId="3F6426BD" w:rsidR="004201FA" w:rsidRPr="004201FA" w:rsidRDefault="003C4373" w:rsidP="004201F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El 2018 las comunas que se ubicaban en </w:t>
      </w:r>
      <w:r w:rsidR="007B5FE9">
        <w:rPr>
          <w:lang w:val="es-CL"/>
        </w:rPr>
        <w:t xml:space="preserve">la primera </w:t>
      </w:r>
      <w:r w:rsidR="008E4BD4">
        <w:rPr>
          <w:lang w:val="es-CL"/>
        </w:rPr>
        <w:t xml:space="preserve">posición </w:t>
      </w:r>
      <w:del w:id="53" w:author="Maria Victoria Colmenares Macia" w:date="2021-04-14T16:30:00Z">
        <w:r w:rsidR="008E4BD4" w:rsidDel="00AD0B75">
          <w:rPr>
            <w:lang w:val="es-CL"/>
          </w:rPr>
          <w:delText>eran</w:delText>
        </w:r>
        <w:r w:rsidR="0062788C" w:rsidDel="00AD0B75">
          <w:rPr>
            <w:lang w:val="es-CL"/>
          </w:rPr>
          <w:delText xml:space="preserve"> </w:delText>
        </w:r>
      </w:del>
      <w:r w:rsidR="0062788C">
        <w:rPr>
          <w:lang w:val="es-CL"/>
        </w:rPr>
        <w:t>en la dimensión de Vivienda y Entorno</w:t>
      </w:r>
      <w:r w:rsidR="004201FA">
        <w:rPr>
          <w:lang w:val="es-CL"/>
        </w:rPr>
        <w:t xml:space="preserve"> que mide el e</w:t>
      </w:r>
      <w:r w:rsidR="004201FA" w:rsidRPr="004201FA">
        <w:rPr>
          <w:lang w:val="es-CL"/>
        </w:rPr>
        <w:t>stado de precariedad de la vivienda, así como condición del espacio público en términos de su mantenimiento y nivel de inseguridad en los barrios</w:t>
      </w:r>
      <w:del w:id="54" w:author="Maria Victoria Colmenares Macia" w:date="2021-04-14T16:30:00Z">
        <w:r w:rsidR="004201FA" w:rsidRPr="004201FA" w:rsidDel="00AD0B75">
          <w:rPr>
            <w:lang w:val="es-CL"/>
          </w:rPr>
          <w:delText>.</w:delText>
        </w:r>
      </w:del>
      <w:ins w:id="55" w:author="Maria Victoria Colmenares Macia" w:date="2021-04-14T16:30:00Z">
        <w:r w:rsidR="00AD0B75">
          <w:rPr>
            <w:lang w:val="es-CL"/>
          </w:rPr>
          <w:t xml:space="preserve">, son </w:t>
        </w:r>
      </w:ins>
    </w:p>
    <w:p w14:paraId="391939DF" w14:textId="559A449E" w:rsidR="001D3694" w:rsidRPr="004201FA" w:rsidRDefault="004201FA" w:rsidP="004201FA">
      <w:pPr>
        <w:pStyle w:val="Prrafodelista"/>
        <w:rPr>
          <w:lang w:val="es-CL"/>
        </w:rPr>
      </w:pPr>
      <w:del w:id="56" w:author="Maria Victoria Colmenares Macia" w:date="2021-04-14T16:30:00Z">
        <w:r w:rsidDel="00AD0B75">
          <w:rPr>
            <w:lang w:val="es-CL"/>
          </w:rPr>
          <w:delText>E</w:delText>
        </w:r>
        <w:r w:rsidR="0062788C" w:rsidRPr="004201FA" w:rsidDel="00AD0B75">
          <w:rPr>
            <w:lang w:val="es-CL"/>
          </w:rPr>
          <w:delText>l 2018 era</w:delText>
        </w:r>
        <w:r w:rsidR="008E4BD4" w:rsidRPr="004201FA" w:rsidDel="00AD0B75">
          <w:rPr>
            <w:lang w:val="es-CL"/>
          </w:rPr>
          <w:delText xml:space="preserve"> </w:delText>
        </w:r>
      </w:del>
      <w:r w:rsidR="008E4BD4" w:rsidRPr="004201FA">
        <w:rPr>
          <w:lang w:val="es-CL"/>
        </w:rPr>
        <w:t xml:space="preserve">Lo Barnechea </w:t>
      </w:r>
      <w:r w:rsidR="009D37BD" w:rsidRPr="004201FA">
        <w:rPr>
          <w:lang w:val="es-CL"/>
        </w:rPr>
        <w:t xml:space="preserve">con 89,43 </w:t>
      </w:r>
      <w:r w:rsidR="008E4BD4" w:rsidRPr="004201FA">
        <w:rPr>
          <w:lang w:val="es-CL"/>
        </w:rPr>
        <w:t>y Vitacura con 85,05</w:t>
      </w:r>
      <w:ins w:id="57" w:author="Maria Victoria Colmenares Macia" w:date="2021-04-14T16:32:00Z">
        <w:r w:rsidR="00AD0B75">
          <w:rPr>
            <w:lang w:val="es-CL"/>
          </w:rPr>
          <w:t>. Para</w:t>
        </w:r>
      </w:ins>
      <w:del w:id="58" w:author="Maria Victoria Colmenares Macia" w:date="2021-04-14T16:32:00Z">
        <w:r w:rsidR="0062788C" w:rsidRPr="004201FA" w:rsidDel="00AD0B75">
          <w:rPr>
            <w:lang w:val="es-CL"/>
          </w:rPr>
          <w:delText>,</w:delText>
        </w:r>
      </w:del>
      <w:r w:rsidR="0062788C" w:rsidRPr="004201FA">
        <w:rPr>
          <w:lang w:val="es-CL"/>
        </w:rPr>
        <w:t xml:space="preserve"> el 2019 </w:t>
      </w:r>
      <w:ins w:id="59" w:author="Maria Victoria Colmenares Macia" w:date="2021-04-14T16:32:00Z">
        <w:r w:rsidR="00AD0B75" w:rsidRPr="004201FA">
          <w:rPr>
            <w:lang w:val="es-CL"/>
          </w:rPr>
          <w:t xml:space="preserve">lo Barnechea </w:t>
        </w:r>
      </w:ins>
      <w:r w:rsidR="0062788C" w:rsidRPr="004201FA">
        <w:rPr>
          <w:lang w:val="es-CL"/>
        </w:rPr>
        <w:t xml:space="preserve">se mantuvo en la misma posición </w:t>
      </w:r>
      <w:del w:id="60" w:author="Maria Victoria Colmenares Macia" w:date="2021-04-14T16:32:00Z">
        <w:r w:rsidR="0062788C" w:rsidRPr="004201FA" w:rsidDel="00AD0B75">
          <w:rPr>
            <w:lang w:val="es-CL"/>
          </w:rPr>
          <w:delText>lo Barnechea</w:delText>
        </w:r>
        <w:r w:rsidR="00EF37C6" w:rsidRPr="004201FA" w:rsidDel="00AD0B75">
          <w:rPr>
            <w:lang w:val="es-CL"/>
          </w:rPr>
          <w:delText xml:space="preserve"> </w:delText>
        </w:r>
      </w:del>
      <w:r w:rsidR="00EF37C6" w:rsidRPr="004201FA">
        <w:rPr>
          <w:lang w:val="es-CL"/>
        </w:rPr>
        <w:t>con 86,46</w:t>
      </w:r>
      <w:r w:rsidR="0062788C" w:rsidRPr="004201FA">
        <w:rPr>
          <w:lang w:val="es-CL"/>
        </w:rPr>
        <w:t>,</w:t>
      </w:r>
      <w:ins w:id="61" w:author="Maria Victoria Colmenares Macia" w:date="2021-04-14T16:32:00Z">
        <w:r w:rsidR="00AD0B75">
          <w:rPr>
            <w:lang w:val="es-CL"/>
          </w:rPr>
          <w:t xml:space="preserve"> sin embargo </w:t>
        </w:r>
      </w:ins>
      <w:del w:id="62" w:author="Maria Victoria Colmenares Macia" w:date="2021-04-14T16:32:00Z">
        <w:r w:rsidR="0062788C" w:rsidRPr="004201FA" w:rsidDel="00AD0B75">
          <w:rPr>
            <w:lang w:val="es-CL"/>
          </w:rPr>
          <w:delText xml:space="preserve"> pero </w:delText>
        </w:r>
      </w:del>
      <w:r w:rsidR="0062788C" w:rsidRPr="004201FA">
        <w:rPr>
          <w:lang w:val="es-CL"/>
        </w:rPr>
        <w:t>en segundo lugar se ubicó Las Condes</w:t>
      </w:r>
      <w:r w:rsidR="00EF37C6" w:rsidRPr="004201FA">
        <w:rPr>
          <w:lang w:val="es-CL"/>
        </w:rPr>
        <w:t xml:space="preserve"> con 84,71</w:t>
      </w:r>
      <w:ins w:id="63" w:author="Maria Victoria Colmenares Macia" w:date="2021-04-14T16:34:00Z">
        <w:r w:rsidR="00AD0B75">
          <w:rPr>
            <w:lang w:val="es-CL"/>
          </w:rPr>
          <w:t>.</w:t>
        </w:r>
      </w:ins>
    </w:p>
    <w:p w14:paraId="0CA6C4CA" w14:textId="018B8884" w:rsidR="00B35AA8" w:rsidRPr="00B35AA8" w:rsidRDefault="00B35AA8" w:rsidP="00EF37C6">
      <w:pPr>
        <w:pStyle w:val="Prrafodelista"/>
        <w:numPr>
          <w:ilvl w:val="0"/>
          <w:numId w:val="2"/>
        </w:numPr>
        <w:rPr>
          <w:ins w:id="64" w:author="Maria Victoria Colmenares Macia" w:date="2021-04-14T16:38:00Z"/>
          <w:lang w:val="es-CL"/>
          <w:rPrChange w:id="65" w:author="Maria Victoria Colmenares Macia" w:date="2021-04-14T16:38:00Z">
            <w:rPr>
              <w:ins w:id="66" w:author="Maria Victoria Colmenares Macia" w:date="2021-04-14T16:38:00Z"/>
              <w:rFonts w:ascii="Arial" w:hAnsi="Arial" w:cs="Arial"/>
              <w:color w:val="333333"/>
              <w:sz w:val="21"/>
              <w:szCs w:val="21"/>
              <w:shd w:val="clear" w:color="auto" w:fill="FFFFFF"/>
              <w:lang w:val="es-CL"/>
            </w:rPr>
          </w:rPrChange>
        </w:rPr>
      </w:pPr>
      <w:ins w:id="67" w:author="Maria Victoria Colmenares Macia" w:date="2021-04-14T16:38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La comuna de Santiago en el año 2017 presentó </w:t>
        </w:r>
      </w:ins>
      <w:ins w:id="68" w:author="Maria Victoria Colmenares Macia" w:date="2021-04-14T16:39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un promedio de condiciones laborales de </w:t>
        </w:r>
      </w:ins>
      <w:ins w:id="69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55.4</w:t>
        </w:r>
      </w:ins>
      <w:ins w:id="70" w:author="Maria Victoria Colmenares Macia" w:date="2021-04-14T16:39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 y para el 2018 presentó un promedio de 29,55</w:t>
        </w:r>
      </w:ins>
      <w:ins w:id="71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, siendo las comunas</w:t>
        </w:r>
      </w:ins>
      <w:ins w:id="72" w:author="Maria Victoria Colmenares Macia" w:date="2021-04-14T16:41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 con índice más alto</w:t>
        </w:r>
      </w:ins>
      <w:ins w:id="73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 de la Región </w:t>
        </w:r>
      </w:ins>
      <w:ins w:id="74" w:author="Maria Victoria Colmenares Macia" w:date="2021-04-14T16:41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M</w:t>
        </w:r>
      </w:ins>
      <w:ins w:id="75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etropolitana </w:t>
        </w:r>
      </w:ins>
      <w:ins w:id="76" w:author="Maria Victoria Colmenares Macia" w:date="2021-04-14T16:41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para el año 2017 Vitacura con 66.4 y para el 2018 </w:t>
        </w:r>
      </w:ins>
      <w:ins w:id="77" w:author="Maria Victoria Colmenares Macia" w:date="2021-04-14T16:42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Las Condes con 53.98. (Propuesta de párrafo)</w:t>
        </w:r>
      </w:ins>
    </w:p>
    <w:p w14:paraId="17CDE94B" w14:textId="41ED08DB" w:rsidR="00EF37C6" w:rsidRPr="00B35AA8" w:rsidRDefault="00E97751" w:rsidP="00EF37C6">
      <w:pPr>
        <w:pStyle w:val="Prrafodelista"/>
        <w:numPr>
          <w:ilvl w:val="0"/>
          <w:numId w:val="2"/>
        </w:numPr>
        <w:rPr>
          <w:ins w:id="78" w:author="Maria Victoria Colmenares Macia" w:date="2021-04-14T16:43:00Z"/>
          <w:lang w:val="es-CL"/>
          <w:rPrChange w:id="79" w:author="Maria Victoria Colmenares Macia" w:date="2021-04-14T16:43:00Z">
            <w:rPr>
              <w:ins w:id="80" w:author="Maria Victoria Colmenares Macia" w:date="2021-04-14T16:43:00Z"/>
              <w:rFonts w:ascii="Arial" w:hAnsi="Arial" w:cs="Arial"/>
              <w:color w:val="333333"/>
              <w:sz w:val="21"/>
              <w:szCs w:val="21"/>
              <w:shd w:val="clear" w:color="auto" w:fill="FFFFFF"/>
              <w:lang w:val="es-CL"/>
            </w:rPr>
          </w:rPrChange>
        </w:rPr>
      </w:pPr>
      <w:commentRangeStart w:id="81"/>
      <w:r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Entre los años 2018 y 2018 </w:t>
      </w:r>
      <w:r w:rsidR="008D1CA1"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existió</w:t>
      </w:r>
      <w:r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una baja generalizada 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l promedio del Gran Santiago con respecto a la dimensión de condiciones laborales, sin embargo, </w:t>
      </w:r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las únicas comunas que siguieron manteniendo </w:t>
      </w:r>
      <w:proofErr w:type="gramStart"/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su </w:t>
      </w:r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alto</w:t>
      </w:r>
      <w:proofErr w:type="gramEnd"/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</w:t>
      </w:r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rango fueron Las Condes, Providencia y San Miguel</w:t>
      </w:r>
      <w:r w:rsidR="007B1CAF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, de las cuales solo la última de esta bajo menos de 10 puntos con </w:t>
      </w:r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respecto</w:t>
      </w:r>
      <w:r w:rsidR="007B1CAF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al año anterior.</w:t>
      </w:r>
      <w:commentRangeEnd w:id="81"/>
      <w:r w:rsidR="00B35AA8">
        <w:rPr>
          <w:rStyle w:val="Refdecomentario"/>
        </w:rPr>
        <w:commentReference w:id="81"/>
      </w:r>
    </w:p>
    <w:p w14:paraId="3D79A049" w14:textId="68035CE7" w:rsidR="00B35AA8" w:rsidRDefault="00B35AA8" w:rsidP="00B35AA8">
      <w:pPr>
        <w:ind w:left="360"/>
        <w:rPr>
          <w:ins w:id="82" w:author="Maria Victoria Colmenares Macia" w:date="2021-04-14T16:44:00Z"/>
          <w:lang w:val="es-CL"/>
        </w:rPr>
      </w:pPr>
      <w:ins w:id="83" w:author="Maria Victoria Colmenares Macia" w:date="2021-04-14T16:43:00Z">
        <w:r>
          <w:rPr>
            <w:lang w:val="es-CL"/>
          </w:rPr>
          <w:lastRenderedPageBreak/>
          <w:t xml:space="preserve">Te invitamos a ver nuestra colección en </w:t>
        </w:r>
      </w:ins>
      <w:ins w:id="84" w:author="Maria Victoria Colmenares Macia" w:date="2021-04-14T16:44:00Z">
        <w:r>
          <w:rPr>
            <w:lang w:val="es-CL"/>
          </w:rPr>
          <w:fldChar w:fldCharType="begin"/>
        </w:r>
        <w:r>
          <w:rPr>
            <w:lang w:val="es-CL"/>
          </w:rPr>
          <w:instrText xml:space="preserve"> HYPERLINK "</w:instrText>
        </w:r>
        <w:r w:rsidRPr="00215A25">
          <w:rPr>
            <w:lang w:val="es-CL"/>
            <w:rPrChange w:id="85" w:author="Astrid Holmgren" w:date="2021-04-15T17:48:00Z">
              <w:rPr>
                <w:rStyle w:val="Hipervnculo"/>
                <w:lang w:val="es-CL"/>
              </w:rPr>
            </w:rPrChange>
          </w:rPr>
          <w:instrText>https://dataintelligence.store/collections/datavivienda-</w:instrText>
        </w:r>
        <w:r w:rsidRPr="00B35AA8">
          <w:rPr>
            <w:lang w:val="es-CL"/>
          </w:rPr>
          <w:instrText>1</w:instrText>
        </w:r>
        <w:r>
          <w:rPr>
            <w:lang w:val="es-CL"/>
          </w:rPr>
          <w:instrText xml:space="preserve">" </w:instrText>
        </w:r>
        <w:r>
          <w:rPr>
            <w:lang w:val="es-CL"/>
          </w:rPr>
          <w:fldChar w:fldCharType="separate"/>
        </w:r>
        <w:r w:rsidRPr="00B35AA8">
          <w:rPr>
            <w:rStyle w:val="Hipervnculo"/>
            <w:lang w:val="es-CL"/>
          </w:rPr>
          <w:t>http</w:t>
        </w:r>
        <w:r w:rsidRPr="0038353A">
          <w:rPr>
            <w:rStyle w:val="Hipervnculo"/>
            <w:lang w:val="es-CL"/>
          </w:rPr>
          <w:t>s://dataintelligence.store/collections/datavivienda-1</w:t>
        </w:r>
        <w:r>
          <w:rPr>
            <w:lang w:val="es-CL"/>
          </w:rPr>
          <w:fldChar w:fldCharType="end"/>
        </w:r>
      </w:ins>
    </w:p>
    <w:p w14:paraId="65FE7698" w14:textId="77777777" w:rsidR="00B35AA8" w:rsidRPr="00B35AA8" w:rsidRDefault="00B35AA8">
      <w:pPr>
        <w:ind w:left="360"/>
        <w:rPr>
          <w:lang w:val="es-CL"/>
        </w:rPr>
        <w:pPrChange w:id="86" w:author="Maria Victoria Colmenares Macia" w:date="2021-04-14T16:43:00Z">
          <w:pPr>
            <w:pStyle w:val="Prrafodelista"/>
            <w:numPr>
              <w:numId w:val="2"/>
            </w:numPr>
            <w:ind w:hanging="360"/>
          </w:pPr>
        </w:pPrChange>
      </w:pPr>
    </w:p>
    <w:sectPr w:rsidR="00B35AA8" w:rsidRPr="00B35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strid Holmgren" w:date="2021-04-15T18:30:00Z" w:initials="AH">
    <w:p w14:paraId="4E3153AD" w14:textId="30A1FE17" w:rsidR="003750ED" w:rsidRDefault="003750ED" w:rsidP="003750ED">
      <w:pPr>
        <w:pStyle w:val="Textocomentario"/>
      </w:pPr>
      <w:r>
        <w:rPr>
          <w:rStyle w:val="Refdecomentario"/>
        </w:rPr>
        <w:annotationRef/>
      </w:r>
      <w:r>
        <w:t>verificar esta información y colocar todas las citas bibliográficas por favor</w:t>
      </w:r>
    </w:p>
  </w:comment>
  <w:comment w:id="25" w:author="Maria Victoria Colmenares Macia" w:date="2021-04-14T08:11:00Z" w:initials="MVCM">
    <w:p w14:paraId="63F15F65" w14:textId="16F5D288" w:rsidR="00F90672" w:rsidRDefault="00F90672">
      <w:pPr>
        <w:pStyle w:val="Textocomentario"/>
      </w:pPr>
      <w:r>
        <w:rPr>
          <w:rStyle w:val="Refdecomentario"/>
        </w:rPr>
        <w:annotationRef/>
      </w:r>
      <w:r>
        <w:t xml:space="preserve">No entiendo esto </w:t>
      </w:r>
    </w:p>
  </w:comment>
  <w:comment w:id="41" w:author="Maria Victoria Colmenares Macia" w:date="2021-04-14T08:11:00Z" w:initials="MVCM">
    <w:p w14:paraId="31AA753F" w14:textId="77777777" w:rsidR="008E459B" w:rsidRDefault="008E459B" w:rsidP="008E459B">
      <w:pPr>
        <w:pStyle w:val="Textocomentario"/>
      </w:pPr>
      <w:r>
        <w:rPr>
          <w:rStyle w:val="Refdecomentario"/>
        </w:rPr>
        <w:annotationRef/>
      </w:r>
      <w:r>
        <w:t xml:space="preserve">No entiendo esto </w:t>
      </w:r>
    </w:p>
  </w:comment>
  <w:comment w:id="43" w:author="Maria Victoria Colmenares Macia" w:date="2021-04-14T16:15:00Z" w:initials="MVCM">
    <w:p w14:paraId="55335F2D" w14:textId="77777777" w:rsidR="0081057C" w:rsidRDefault="0081057C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r>
        <w:t>entiendo esto porque en el data, al colocar comuna de Santiago me Aparecen los siguientes datos:</w:t>
      </w:r>
    </w:p>
    <w:p w14:paraId="2F9DDFA1" w14:textId="77777777" w:rsidR="0081057C" w:rsidRDefault="0081057C">
      <w:pPr>
        <w:pStyle w:val="Textocomentario"/>
      </w:pPr>
      <w:r>
        <w:t xml:space="preserve">ICVU 2017: 50.4, ranking 17, mientras que en el 2019 me dice que el ICVU es de 59.27 con un Ranking de 16. </w:t>
      </w:r>
    </w:p>
    <w:p w14:paraId="45105EA3" w14:textId="77777777" w:rsidR="0081057C" w:rsidRDefault="0081057C">
      <w:pPr>
        <w:pStyle w:val="Textocomentario"/>
      </w:pPr>
    </w:p>
    <w:p w14:paraId="63BFCF76" w14:textId="2BC4435E" w:rsidR="0081057C" w:rsidRDefault="0081057C">
      <w:pPr>
        <w:pStyle w:val="Textocomentario"/>
      </w:pPr>
      <w:r>
        <w:t xml:space="preserve">Se podrían usar estos datos para la redacción. </w:t>
      </w:r>
    </w:p>
  </w:comment>
  <w:comment w:id="81" w:author="Maria Victoria Colmenares Macia" w:date="2021-04-14T16:43:00Z" w:initials="MVCM">
    <w:p w14:paraId="6100EFB7" w14:textId="74B0E924" w:rsidR="00B35AA8" w:rsidRDefault="00B35AA8">
      <w:pPr>
        <w:pStyle w:val="Textocomentario"/>
      </w:pPr>
      <w:r>
        <w:rPr>
          <w:rStyle w:val="Refdecomentario"/>
        </w:rPr>
        <w:annotationRef/>
      </w:r>
      <w:r>
        <w:t xml:space="preserve">No entiendo mucho la redacción ni la comparación de los años, hice una propuesta de redacción. Sugiero eliminar este párrafo.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3153AD" w15:done="0"/>
  <w15:commentEx w15:paraId="63F15F65" w15:done="0"/>
  <w15:commentEx w15:paraId="31AA753F" w15:done="0"/>
  <w15:commentEx w15:paraId="63BFCF76" w15:done="0"/>
  <w15:commentEx w15:paraId="6100E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304C6" w16cex:dateUtc="2021-04-15T22:30:00Z"/>
  <w16cex:commentExtensible w16cex:durableId="24212249" w16cex:dateUtc="2021-04-14T12:11:00Z"/>
  <w16cex:commentExtensible w16cex:durableId="242192CF" w16cex:dateUtc="2021-04-14T12:11:00Z"/>
  <w16cex:commentExtensible w16cex:durableId="242193B0" w16cex:dateUtc="2021-04-14T20:15:00Z"/>
  <w16cex:commentExtensible w16cex:durableId="24219A15" w16cex:dateUtc="2021-04-14T2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3153AD" w16cid:durableId="242304C6"/>
  <w16cid:commentId w16cid:paraId="63F15F65" w16cid:durableId="24212249"/>
  <w16cid:commentId w16cid:paraId="31AA753F" w16cid:durableId="242192CF"/>
  <w16cid:commentId w16cid:paraId="63BFCF76" w16cid:durableId="242193B0"/>
  <w16cid:commentId w16cid:paraId="6100EFB7" w16cid:durableId="24219A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B78A4"/>
    <w:multiLevelType w:val="hybridMultilevel"/>
    <w:tmpl w:val="00E4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DC7706"/>
    <w:multiLevelType w:val="hybridMultilevel"/>
    <w:tmpl w:val="AA3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  <w15:person w15:author="Astrid Holmgren">
    <w15:presenceInfo w15:providerId="Windows Live" w15:userId="4f38d95d548aa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F5"/>
    <w:rsid w:val="0002410D"/>
    <w:rsid w:val="00026851"/>
    <w:rsid w:val="00031ED9"/>
    <w:rsid w:val="000916BB"/>
    <w:rsid w:val="000F1FF5"/>
    <w:rsid w:val="0011521E"/>
    <w:rsid w:val="00115D28"/>
    <w:rsid w:val="00152263"/>
    <w:rsid w:val="001D3694"/>
    <w:rsid w:val="001F488E"/>
    <w:rsid w:val="00215A25"/>
    <w:rsid w:val="002346C0"/>
    <w:rsid w:val="00284CE0"/>
    <w:rsid w:val="002C5FCE"/>
    <w:rsid w:val="00310879"/>
    <w:rsid w:val="003303F8"/>
    <w:rsid w:val="00335A12"/>
    <w:rsid w:val="003750ED"/>
    <w:rsid w:val="00377299"/>
    <w:rsid w:val="003C4373"/>
    <w:rsid w:val="003D19B4"/>
    <w:rsid w:val="004201FA"/>
    <w:rsid w:val="00457D20"/>
    <w:rsid w:val="005410D9"/>
    <w:rsid w:val="005D0B5A"/>
    <w:rsid w:val="0062788C"/>
    <w:rsid w:val="00643967"/>
    <w:rsid w:val="00652C88"/>
    <w:rsid w:val="00725FF7"/>
    <w:rsid w:val="007822D4"/>
    <w:rsid w:val="007B1CAF"/>
    <w:rsid w:val="007B5FE9"/>
    <w:rsid w:val="007C0065"/>
    <w:rsid w:val="00800C51"/>
    <w:rsid w:val="0081057C"/>
    <w:rsid w:val="00821230"/>
    <w:rsid w:val="00824C87"/>
    <w:rsid w:val="008A68F5"/>
    <w:rsid w:val="008C5C3F"/>
    <w:rsid w:val="008D1CA1"/>
    <w:rsid w:val="008E459B"/>
    <w:rsid w:val="008E4BD4"/>
    <w:rsid w:val="00965A49"/>
    <w:rsid w:val="009D37BD"/>
    <w:rsid w:val="00A01420"/>
    <w:rsid w:val="00A1148B"/>
    <w:rsid w:val="00A46D5E"/>
    <w:rsid w:val="00AB425B"/>
    <w:rsid w:val="00AD0B75"/>
    <w:rsid w:val="00AD7108"/>
    <w:rsid w:val="00B35AA8"/>
    <w:rsid w:val="00B53760"/>
    <w:rsid w:val="00BE1BC7"/>
    <w:rsid w:val="00BE341E"/>
    <w:rsid w:val="00BF6950"/>
    <w:rsid w:val="00C0693B"/>
    <w:rsid w:val="00C2746E"/>
    <w:rsid w:val="00C416D4"/>
    <w:rsid w:val="00C51F58"/>
    <w:rsid w:val="00CE3496"/>
    <w:rsid w:val="00D1421D"/>
    <w:rsid w:val="00D5683B"/>
    <w:rsid w:val="00DE7A34"/>
    <w:rsid w:val="00E10FD6"/>
    <w:rsid w:val="00E97751"/>
    <w:rsid w:val="00EF37C6"/>
    <w:rsid w:val="00F149AE"/>
    <w:rsid w:val="00F35386"/>
    <w:rsid w:val="00F36820"/>
    <w:rsid w:val="00F90672"/>
    <w:rsid w:val="00F93B07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4134"/>
  <w15:chartTrackingRefBased/>
  <w15:docId w15:val="{27868F4B-DB92-4F96-939F-92C21107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1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74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746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906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06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06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06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0672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15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Astrid Holmgren</cp:lastModifiedBy>
  <cp:revision>3</cp:revision>
  <dcterms:created xsi:type="dcterms:W3CDTF">2021-04-15T22:28:00Z</dcterms:created>
  <dcterms:modified xsi:type="dcterms:W3CDTF">2021-04-15T22:31:00Z</dcterms:modified>
</cp:coreProperties>
</file>