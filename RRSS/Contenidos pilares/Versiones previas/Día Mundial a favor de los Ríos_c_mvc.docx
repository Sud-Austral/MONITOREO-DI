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C1D4" w14:textId="776F2659" w:rsidR="00DD713A" w:rsidRDefault="00E078E3" w:rsidP="00E078E3">
      <w:pPr>
        <w:jc w:val="center"/>
        <w:rPr>
          <w:lang w:val="es-ES"/>
        </w:rPr>
      </w:pPr>
      <w:r>
        <w:rPr>
          <w:lang w:val="es-ES"/>
        </w:rPr>
        <w:t>Día Mundial a favor de los Ríos, el Agua y la Vida</w:t>
      </w:r>
    </w:p>
    <w:p w14:paraId="7E1F1E3D" w14:textId="1A608293" w:rsidR="00E078E3" w:rsidRDefault="00E078E3" w:rsidP="00E078E3">
      <w:pPr>
        <w:rPr>
          <w:lang w:val="es-ES"/>
        </w:rPr>
      </w:pPr>
      <w:r>
        <w:rPr>
          <w:lang w:val="es-ES"/>
        </w:rPr>
        <w:tab/>
      </w:r>
    </w:p>
    <w:p w14:paraId="037DF302" w14:textId="44FA597A" w:rsidR="00E078E3" w:rsidRDefault="00E078E3" w:rsidP="007D5BFB">
      <w:pPr>
        <w:jc w:val="both"/>
        <w:rPr>
          <w:lang w:val="es-ES"/>
        </w:rPr>
      </w:pPr>
      <w:r>
        <w:rPr>
          <w:lang w:val="es-ES"/>
        </w:rPr>
        <w:tab/>
      </w:r>
      <w:commentRangeStart w:id="0"/>
      <w:r>
        <w:rPr>
          <w:lang w:val="es-ES"/>
        </w:rPr>
        <w:t xml:space="preserve">El 14 de </w:t>
      </w:r>
      <w:r w:rsidR="007D5BFB">
        <w:rPr>
          <w:lang w:val="es-ES"/>
        </w:rPr>
        <w:t>m</w:t>
      </w:r>
      <w:r>
        <w:rPr>
          <w:lang w:val="es-ES"/>
        </w:rPr>
        <w:t xml:space="preserve">arzo se celebra a nivel mundial el Día a favor de los Ríos, el </w:t>
      </w:r>
      <w:r w:rsidR="008320F4">
        <w:rPr>
          <w:lang w:val="es-ES"/>
        </w:rPr>
        <w:t>A</w:t>
      </w:r>
      <w:r>
        <w:rPr>
          <w:lang w:val="es-ES"/>
        </w:rPr>
        <w:t>gua y la Vida; celebración que nace</w:t>
      </w:r>
      <w:r w:rsidR="007D5BFB">
        <w:rPr>
          <w:lang w:val="es-ES"/>
        </w:rPr>
        <w:t xml:space="preserve"> en Brasil el año 1997</w:t>
      </w:r>
      <w:r w:rsidR="00696543">
        <w:rPr>
          <w:lang w:val="es-ES"/>
        </w:rPr>
        <w:t xml:space="preserve"> en el primer Encuentro Internacional de Afectados por las Represas. </w:t>
      </w:r>
      <w:commentRangeEnd w:id="0"/>
      <w:r w:rsidR="000455C4">
        <w:rPr>
          <w:rStyle w:val="Refdecomentario"/>
        </w:rPr>
        <w:commentReference w:id="0"/>
      </w:r>
      <w:r w:rsidR="00696543">
        <w:rPr>
          <w:lang w:val="es-ES"/>
        </w:rPr>
        <w:t>La intención de este día es crear conciencia y llamar a la reflexión sobre el uso responsable del agua, velar por el cause natural de los ríos</w:t>
      </w:r>
      <w:r w:rsidR="00D96CDE">
        <w:rPr>
          <w:lang w:val="es-ES"/>
        </w:rPr>
        <w:t xml:space="preserve"> y exigir una gestión </w:t>
      </w:r>
      <w:ins w:id="1" w:author="Maria Victoria Colmenares Macia" w:date="2021-03-09T11:43:00Z">
        <w:r w:rsidR="000455C4">
          <w:rPr>
            <w:lang w:val="es-ES"/>
          </w:rPr>
          <w:t>sostenible del recurso</w:t>
        </w:r>
      </w:ins>
      <w:del w:id="2" w:author="Maria Victoria Colmenares Macia" w:date="2021-03-09T11:43:00Z">
        <w:r w:rsidR="00D96CDE" w:rsidDel="000455C4">
          <w:rPr>
            <w:lang w:val="es-ES"/>
          </w:rPr>
          <w:delText>que abogue por estas causas</w:delText>
        </w:r>
      </w:del>
      <w:r w:rsidR="00D96CDE">
        <w:rPr>
          <w:lang w:val="es-ES"/>
        </w:rPr>
        <w:t>.</w:t>
      </w:r>
    </w:p>
    <w:p w14:paraId="158473D6" w14:textId="24156112" w:rsidR="00AD7860" w:rsidRPr="008320F4" w:rsidRDefault="00D96CDE" w:rsidP="00494816">
      <w:pPr>
        <w:jc w:val="both"/>
        <w:rPr>
          <w:vertAlign w:val="superscript"/>
          <w:lang w:val="es-ES"/>
        </w:rPr>
      </w:pPr>
      <w:r>
        <w:rPr>
          <w:lang w:val="es-ES"/>
        </w:rPr>
        <w:tab/>
      </w:r>
      <w:r w:rsidR="00494816">
        <w:rPr>
          <w:lang w:val="es-ES"/>
        </w:rPr>
        <w:t xml:space="preserve">Hablar de Agua es hablar de </w:t>
      </w:r>
      <w:r w:rsidR="005524C0">
        <w:rPr>
          <w:lang w:val="es-ES"/>
        </w:rPr>
        <w:t>V</w:t>
      </w:r>
      <w:r w:rsidR="00494816">
        <w:rPr>
          <w:lang w:val="es-ES"/>
        </w:rPr>
        <w:t xml:space="preserve">ida, </w:t>
      </w:r>
      <w:ins w:id="3" w:author="Maria Victoria Colmenares Macia" w:date="2021-03-09T11:45:00Z">
        <w:r w:rsidR="00A00237">
          <w:rPr>
            <w:lang w:val="es-ES"/>
          </w:rPr>
          <w:t xml:space="preserve">con solo buscar la historia de la humanidad, nos damos cuenta de que </w:t>
        </w:r>
      </w:ins>
      <w:del w:id="4" w:author="Maria Victoria Colmenares Macia" w:date="2021-03-09T11:45:00Z">
        <w:r w:rsidR="00494816" w:rsidDel="00A00237">
          <w:rPr>
            <w:lang w:val="es-ES"/>
          </w:rPr>
          <w:delText xml:space="preserve">es cuestión de ver y sentir la emoción de encontrar agua, en cualquier estado, </w:delText>
        </w:r>
      </w:del>
      <w:del w:id="5" w:author="Maria Victoria Colmenares Macia" w:date="2021-03-09T11:43:00Z">
        <w:r w:rsidR="00494816" w:rsidDel="000455C4">
          <w:rPr>
            <w:lang w:val="es-ES"/>
          </w:rPr>
          <w:delText>en Marte</w:delText>
        </w:r>
        <w:r w:rsidR="00AD7860" w:rsidDel="000455C4">
          <w:rPr>
            <w:lang w:val="es-ES"/>
          </w:rPr>
          <w:delText xml:space="preserve"> </w:delText>
        </w:r>
      </w:del>
      <w:del w:id="6" w:author="Maria Victoria Colmenares Macia" w:date="2021-03-09T11:45:00Z">
        <w:r w:rsidR="00AD7860" w:rsidDel="00A00237">
          <w:rPr>
            <w:lang w:val="es-ES"/>
          </w:rPr>
          <w:delText>y</w:delText>
        </w:r>
        <w:r w:rsidR="005524C0" w:rsidDel="00A00237">
          <w:rPr>
            <w:lang w:val="es-ES"/>
          </w:rPr>
          <w:delText xml:space="preserve"> de recordar la Historia de la </w:delText>
        </w:r>
        <w:r w:rsidR="005524C0" w:rsidRPr="008320F4" w:rsidDel="00A00237">
          <w:rPr>
            <w:rFonts w:cstheme="minorHAnsi"/>
            <w:lang w:val="es-ES"/>
          </w:rPr>
          <w:delText xml:space="preserve">humanidad y darnos cuenta que </w:delText>
        </w:r>
      </w:del>
      <w:r w:rsidR="005524C0" w:rsidRPr="008320F4">
        <w:rPr>
          <w:rFonts w:cstheme="minorHAnsi"/>
          <w:lang w:val="es-ES"/>
        </w:rPr>
        <w:t xml:space="preserve">las primeras civilizaciones se asentaron alrededor de </w:t>
      </w:r>
      <w:ins w:id="7" w:author="Maria Victoria Colmenares Macia" w:date="2021-03-09T11:45:00Z">
        <w:r w:rsidR="00A00237">
          <w:rPr>
            <w:rFonts w:cstheme="minorHAnsi"/>
            <w:lang w:val="es-ES"/>
          </w:rPr>
          <w:t>fuentes de agua para continuar su crecimiento</w:t>
        </w:r>
      </w:ins>
      <w:del w:id="8" w:author="Maria Victoria Colmenares Macia" w:date="2021-03-09T11:45:00Z">
        <w:r w:rsidR="005524C0" w:rsidRPr="008320F4" w:rsidDel="00A00237">
          <w:rPr>
            <w:rFonts w:cstheme="minorHAnsi"/>
            <w:lang w:val="es-ES"/>
          </w:rPr>
          <w:delText>Ríos</w:delText>
        </w:r>
        <w:r w:rsidR="00A241B0" w:rsidRPr="008320F4" w:rsidDel="00A00237">
          <w:rPr>
            <w:rFonts w:cstheme="minorHAnsi"/>
            <w:lang w:val="es-ES"/>
          </w:rPr>
          <w:delText xml:space="preserve"> para poder surgir</w:delText>
        </w:r>
      </w:del>
      <w:r w:rsidR="00AD7860" w:rsidRPr="008320F4">
        <w:rPr>
          <w:rFonts w:cstheme="minorHAnsi"/>
          <w:lang w:val="es-ES"/>
        </w:rPr>
        <w:t xml:space="preserve">. </w:t>
      </w:r>
      <w:r w:rsidR="008320F4" w:rsidRPr="008320F4">
        <w:rPr>
          <w:rFonts w:cstheme="minorHAnsi"/>
          <w:i/>
          <w:iCs/>
          <w:lang w:val="es-ES"/>
        </w:rPr>
        <w:t>“</w:t>
      </w:r>
      <w:r w:rsidR="008320F4" w:rsidRPr="008320F4">
        <w:rPr>
          <w:rFonts w:cstheme="minorHAnsi"/>
          <w:i/>
          <w:iCs/>
          <w:shd w:val="clear" w:color="auto" w:fill="FFFFFF"/>
        </w:rPr>
        <w:t xml:space="preserve">El agua está en el epicentro del desarrollo sostenible y es fundamental para el desarrollo socioeconómico, la energía, la producción de alimentos, los ecosistemas y para la supervivencia de los seres humanos. El agua también forma parte crucial de la adaptación al cambio climático, y es un decisivo vínculo entre la sociedad y el </w:t>
      </w:r>
      <w:proofErr w:type="gramStart"/>
      <w:r w:rsidR="008320F4" w:rsidRPr="008320F4">
        <w:rPr>
          <w:rFonts w:cstheme="minorHAnsi"/>
          <w:i/>
          <w:iCs/>
          <w:shd w:val="clear" w:color="auto" w:fill="FFFFFF"/>
        </w:rPr>
        <w:t>medioambiente..</w:t>
      </w:r>
      <w:proofErr w:type="gramEnd"/>
      <w:r w:rsidR="008320F4" w:rsidRPr="008320F4">
        <w:rPr>
          <w:rFonts w:cstheme="minorHAnsi"/>
          <w:i/>
          <w:iCs/>
          <w:lang w:val="es-ES"/>
        </w:rPr>
        <w:t xml:space="preserve">” </w:t>
      </w:r>
      <w:r w:rsidR="008320F4" w:rsidRPr="008320F4">
        <w:rPr>
          <w:rFonts w:cstheme="minorHAnsi"/>
          <w:vertAlign w:val="superscript"/>
          <w:lang w:val="es-ES"/>
        </w:rPr>
        <w:t>1</w:t>
      </w:r>
    </w:p>
    <w:p w14:paraId="1C1CDF44" w14:textId="13E474DF" w:rsidR="00AD7860" w:rsidRPr="00E32958" w:rsidRDefault="00AD7860" w:rsidP="00494816">
      <w:pPr>
        <w:jc w:val="both"/>
        <w:rPr>
          <w:lang w:val="es-ES"/>
        </w:rPr>
      </w:pPr>
      <w:r>
        <w:rPr>
          <w:lang w:val="es-ES"/>
        </w:rPr>
        <w:tab/>
      </w:r>
      <w:r w:rsidR="00D6634C">
        <w:rPr>
          <w:lang w:val="es-ES"/>
        </w:rPr>
        <w:t xml:space="preserve">La cantidad de agua dulce en la Tierra corresponde a solo el 2,5% de la cantidad total de </w:t>
      </w:r>
      <w:ins w:id="9" w:author="Maria Victoria Colmenares Macia" w:date="2021-03-09T11:46:00Z">
        <w:r w:rsidR="00A00237">
          <w:rPr>
            <w:lang w:val="es-ES"/>
          </w:rPr>
          <w:t>a</w:t>
        </w:r>
      </w:ins>
      <w:del w:id="10" w:author="Maria Victoria Colmenares Macia" w:date="2021-03-09T11:46:00Z">
        <w:r w:rsidR="00E32958" w:rsidDel="00A00237">
          <w:rPr>
            <w:lang w:val="es-ES"/>
          </w:rPr>
          <w:delText>A</w:delText>
        </w:r>
      </w:del>
      <w:r w:rsidR="00D6634C">
        <w:rPr>
          <w:lang w:val="es-ES"/>
        </w:rPr>
        <w:t>gua en el planeta. De este total</w:t>
      </w:r>
      <w:ins w:id="11" w:author="Maria Victoria Colmenares Macia" w:date="2021-03-09T11:55:00Z">
        <w:r w:rsidR="00A00237">
          <w:rPr>
            <w:lang w:val="es-ES"/>
          </w:rPr>
          <w:t>,</w:t>
        </w:r>
      </w:ins>
      <w:r w:rsidR="00D6634C">
        <w:rPr>
          <w:lang w:val="es-ES"/>
        </w:rPr>
        <w:t xml:space="preserve"> </w:t>
      </w:r>
      <w:del w:id="12" w:author="Maria Victoria Colmenares Macia" w:date="2021-03-09T11:55:00Z">
        <w:r w:rsidR="00D6634C" w:rsidDel="00A00237">
          <w:rPr>
            <w:lang w:val="es-ES"/>
          </w:rPr>
          <w:delText xml:space="preserve">de </w:delText>
        </w:r>
      </w:del>
      <w:del w:id="13" w:author="Maria Victoria Colmenares Macia" w:date="2021-03-09T11:46:00Z">
        <w:r w:rsidR="00E32958" w:rsidDel="00A00237">
          <w:rPr>
            <w:lang w:val="es-ES"/>
          </w:rPr>
          <w:delText>A</w:delText>
        </w:r>
      </w:del>
      <w:del w:id="14" w:author="Maria Victoria Colmenares Macia" w:date="2021-03-09T11:55:00Z">
        <w:r w:rsidR="00D6634C" w:rsidDel="00A00237">
          <w:rPr>
            <w:lang w:val="es-ES"/>
          </w:rPr>
          <w:delText xml:space="preserve">gua dulce, </w:delText>
        </w:r>
      </w:del>
      <w:r w:rsidR="00D6634C">
        <w:rPr>
          <w:lang w:val="es-ES"/>
        </w:rPr>
        <w:t>un 69% se encuentra como hielo en los polos y en las cimas de las montañas, un 30% lo encontramos en esta</w:t>
      </w:r>
      <w:r w:rsidR="008320F4">
        <w:rPr>
          <w:lang w:val="es-ES"/>
        </w:rPr>
        <w:t>do</w:t>
      </w:r>
      <w:r w:rsidR="00D6634C">
        <w:rPr>
          <w:lang w:val="es-ES"/>
        </w:rPr>
        <w:t xml:space="preserve"> líquido</w:t>
      </w:r>
      <w:r w:rsidR="0019644B">
        <w:rPr>
          <w:lang w:val="es-ES"/>
        </w:rPr>
        <w:t xml:space="preserve"> en la humedad del suelo y en el agua subterránea y finalmente, el 1% restante, lo encontramos en agua superficial: </w:t>
      </w:r>
      <w:ins w:id="15" w:author="Maria Victoria Colmenares Macia" w:date="2021-03-09T11:46:00Z">
        <w:r w:rsidR="00A00237">
          <w:rPr>
            <w:lang w:val="es-ES"/>
          </w:rPr>
          <w:t>r</w:t>
        </w:r>
      </w:ins>
      <w:del w:id="16" w:author="Maria Victoria Colmenares Macia" w:date="2021-03-09T11:46:00Z">
        <w:r w:rsidR="0019644B" w:rsidDel="00A00237">
          <w:rPr>
            <w:lang w:val="es-ES"/>
          </w:rPr>
          <w:delText>R</w:delText>
        </w:r>
      </w:del>
      <w:r w:rsidR="0019644B">
        <w:rPr>
          <w:lang w:val="es-ES"/>
        </w:rPr>
        <w:t xml:space="preserve">íos, </w:t>
      </w:r>
      <w:ins w:id="17" w:author="Maria Victoria Colmenares Macia" w:date="2021-03-09T11:46:00Z">
        <w:r w:rsidR="00A00237">
          <w:rPr>
            <w:lang w:val="es-ES"/>
          </w:rPr>
          <w:t>a</w:t>
        </w:r>
      </w:ins>
      <w:del w:id="18" w:author="Maria Victoria Colmenares Macia" w:date="2021-03-09T11:46:00Z">
        <w:r w:rsidR="0019644B" w:rsidDel="00A00237">
          <w:rPr>
            <w:lang w:val="es-ES"/>
          </w:rPr>
          <w:delText>A</w:delText>
        </w:r>
      </w:del>
      <w:r w:rsidR="0019644B">
        <w:rPr>
          <w:lang w:val="es-ES"/>
        </w:rPr>
        <w:t xml:space="preserve">rroyos, </w:t>
      </w:r>
      <w:ins w:id="19" w:author="Maria Victoria Colmenares Macia" w:date="2021-03-09T11:46:00Z">
        <w:r w:rsidR="00A00237">
          <w:rPr>
            <w:lang w:val="es-ES"/>
          </w:rPr>
          <w:t>l</w:t>
        </w:r>
      </w:ins>
      <w:del w:id="20" w:author="Maria Victoria Colmenares Macia" w:date="2021-03-09T11:46:00Z">
        <w:r w:rsidR="0019644B" w:rsidDel="00A00237">
          <w:rPr>
            <w:lang w:val="es-ES"/>
          </w:rPr>
          <w:delText>L</w:delText>
        </w:r>
      </w:del>
      <w:r w:rsidR="0019644B">
        <w:rPr>
          <w:lang w:val="es-ES"/>
        </w:rPr>
        <w:t xml:space="preserve">agos y </w:t>
      </w:r>
      <w:ins w:id="21" w:author="Maria Victoria Colmenares Macia" w:date="2021-03-09T11:46:00Z">
        <w:r w:rsidR="00A00237">
          <w:rPr>
            <w:lang w:val="es-ES"/>
          </w:rPr>
          <w:t>l</w:t>
        </w:r>
      </w:ins>
      <w:del w:id="22" w:author="Maria Victoria Colmenares Macia" w:date="2021-03-09T11:46:00Z">
        <w:r w:rsidR="0019644B" w:rsidDel="00A00237">
          <w:rPr>
            <w:lang w:val="es-ES"/>
          </w:rPr>
          <w:delText>L</w:delText>
        </w:r>
      </w:del>
      <w:r w:rsidR="0019644B">
        <w:rPr>
          <w:lang w:val="es-ES"/>
        </w:rPr>
        <w:t xml:space="preserve">agunas. </w:t>
      </w:r>
      <w:r w:rsidR="008320F4">
        <w:rPr>
          <w:vertAlign w:val="superscript"/>
          <w:lang w:val="es-ES"/>
        </w:rPr>
        <w:t>2</w:t>
      </w:r>
    </w:p>
    <w:p w14:paraId="133F0EEF" w14:textId="15AFD120" w:rsidR="00E32958" w:rsidRPr="007C5B43" w:rsidRDefault="00E32958" w:rsidP="00494816">
      <w:pPr>
        <w:jc w:val="both"/>
        <w:rPr>
          <w:vertAlign w:val="superscript"/>
          <w:lang w:val="es-ES"/>
        </w:rPr>
      </w:pPr>
      <w:r>
        <w:rPr>
          <w:lang w:val="es-ES"/>
        </w:rPr>
        <w:tab/>
        <w:t xml:space="preserve">Actualmente, la agricultura es la responsable </w:t>
      </w:r>
      <w:r w:rsidR="007C5B43">
        <w:rPr>
          <w:lang w:val="es-ES"/>
        </w:rPr>
        <w:t xml:space="preserve">del 70% del consumo de agua potable en el planeta, la cual </w:t>
      </w:r>
      <w:r w:rsidR="008D1B78">
        <w:rPr>
          <w:lang w:val="es-ES"/>
        </w:rPr>
        <w:t>es extraída</w:t>
      </w:r>
      <w:r w:rsidR="007C5B43">
        <w:rPr>
          <w:lang w:val="es-ES"/>
        </w:rPr>
        <w:t xml:space="preserve"> de diversas fuentes. </w:t>
      </w:r>
      <w:ins w:id="23" w:author="Maria Victoria Colmenares Macia" w:date="2021-03-09T11:47:00Z">
        <w:r w:rsidR="00A00237">
          <w:rPr>
            <w:lang w:val="es-ES"/>
          </w:rPr>
          <w:t>En Chile</w:t>
        </w:r>
      </w:ins>
      <w:del w:id="24" w:author="Maria Victoria Colmenares Macia" w:date="2021-03-09T11:47:00Z">
        <w:r w:rsidR="005113A7" w:rsidDel="00A00237">
          <w:rPr>
            <w:lang w:val="es-ES"/>
          </w:rPr>
          <w:delText>A nivel nacional</w:delText>
        </w:r>
      </w:del>
      <w:r w:rsidR="008D1B78">
        <w:rPr>
          <w:lang w:val="es-ES"/>
        </w:rPr>
        <w:t xml:space="preserve">, la </w:t>
      </w:r>
      <w:r w:rsidR="005113A7">
        <w:rPr>
          <w:lang w:val="es-ES"/>
        </w:rPr>
        <w:t xml:space="preserve">superficie que presenta </w:t>
      </w:r>
      <w:r w:rsidR="008D1B78">
        <w:rPr>
          <w:lang w:val="es-ES"/>
        </w:rPr>
        <w:t>sequía</w:t>
      </w:r>
      <w:r w:rsidR="005113A7">
        <w:rPr>
          <w:lang w:val="es-ES"/>
        </w:rPr>
        <w:t xml:space="preserve">, </w:t>
      </w:r>
      <w:r w:rsidR="008D1B78">
        <w:rPr>
          <w:lang w:val="es-ES"/>
        </w:rPr>
        <w:t>sumado a la desertificación y el suelo degradado</w:t>
      </w:r>
      <w:r w:rsidR="005113A7">
        <w:rPr>
          <w:lang w:val="es-ES"/>
        </w:rPr>
        <w:t xml:space="preserve"> </w:t>
      </w:r>
      <w:r w:rsidR="008D1B78">
        <w:rPr>
          <w:lang w:val="es-ES"/>
        </w:rPr>
        <w:t xml:space="preserve">corresponde a un 76% de la superficie </w:t>
      </w:r>
      <w:r w:rsidR="005113A7">
        <w:rPr>
          <w:lang w:val="es-ES"/>
        </w:rPr>
        <w:t>total</w:t>
      </w:r>
      <w:ins w:id="25" w:author="Maria Victoria Colmenares Macia" w:date="2021-03-09T11:47:00Z">
        <w:r w:rsidR="00A00237">
          <w:rPr>
            <w:lang w:val="es-ES"/>
          </w:rPr>
          <w:t xml:space="preserve"> del territorio</w:t>
        </w:r>
      </w:ins>
      <w:del w:id="26" w:author="Maria Victoria Colmenares Macia" w:date="2021-03-09T11:47:00Z">
        <w:r w:rsidR="005113A7" w:rsidDel="00A00237">
          <w:rPr>
            <w:lang w:val="es-ES"/>
          </w:rPr>
          <w:delText xml:space="preserve"> </w:delText>
        </w:r>
        <w:r w:rsidR="008D1B78" w:rsidDel="00A00237">
          <w:rPr>
            <w:lang w:val="es-ES"/>
          </w:rPr>
          <w:delText>chilena</w:delText>
        </w:r>
      </w:del>
      <w:r w:rsidR="005113A7">
        <w:rPr>
          <w:lang w:val="es-ES"/>
        </w:rPr>
        <w:t>; d</w:t>
      </w:r>
      <w:r w:rsidR="007C5B43">
        <w:rPr>
          <w:lang w:val="es-ES"/>
        </w:rPr>
        <w:t>ado esto,</w:t>
      </w:r>
      <w:r w:rsidR="005113A7" w:rsidRPr="005113A7">
        <w:rPr>
          <w:lang w:val="es-ES"/>
        </w:rPr>
        <w:t xml:space="preserve"> </w:t>
      </w:r>
      <w:r w:rsidR="005113A7">
        <w:rPr>
          <w:lang w:val="es-ES"/>
        </w:rPr>
        <w:t xml:space="preserve">y sumándole 110 acuíferos que presentan una demanda mayor a su recarga, </w:t>
      </w:r>
      <w:r w:rsidR="007C5B43">
        <w:rPr>
          <w:lang w:val="es-ES"/>
        </w:rPr>
        <w:t>Chile es uno de los 30 países con mayor riesgo hídrico para el año 2025.</w:t>
      </w:r>
      <w:r w:rsidR="007C5B43">
        <w:rPr>
          <w:vertAlign w:val="superscript"/>
          <w:lang w:val="es-ES"/>
        </w:rPr>
        <w:t>3</w:t>
      </w:r>
    </w:p>
    <w:p w14:paraId="3A60F14A" w14:textId="4152862C" w:rsidR="00E078E3" w:rsidRDefault="00AD7860" w:rsidP="00494816">
      <w:pPr>
        <w:jc w:val="both"/>
        <w:rPr>
          <w:lang w:val="es-ES"/>
        </w:rPr>
      </w:pPr>
      <w:r>
        <w:rPr>
          <w:lang w:val="es-ES"/>
        </w:rPr>
        <w:tab/>
      </w:r>
      <w:r w:rsidR="005524C0">
        <w:rPr>
          <w:lang w:val="es-ES"/>
        </w:rPr>
        <w:t xml:space="preserve"> </w:t>
      </w:r>
      <w:r w:rsidR="00D81B95">
        <w:rPr>
          <w:lang w:val="es-ES"/>
        </w:rPr>
        <w:t>Por otro lado, l</w:t>
      </w:r>
      <w:r w:rsidR="005A1263">
        <w:rPr>
          <w:lang w:val="es-ES"/>
        </w:rPr>
        <w:t xml:space="preserve">as </w:t>
      </w:r>
      <w:r w:rsidR="00907CE6">
        <w:rPr>
          <w:lang w:val="es-ES"/>
        </w:rPr>
        <w:t xml:space="preserve">grandes </w:t>
      </w:r>
      <w:r w:rsidR="005A1263">
        <w:rPr>
          <w:lang w:val="es-ES"/>
        </w:rPr>
        <w:t xml:space="preserve">represas presentan un gran daño en cuanto al cause natural de los </w:t>
      </w:r>
      <w:ins w:id="27" w:author="Maria Victoria Colmenares Macia" w:date="2021-03-09T11:48:00Z">
        <w:r w:rsidR="00A00237">
          <w:rPr>
            <w:lang w:val="es-ES"/>
          </w:rPr>
          <w:t>r</w:t>
        </w:r>
      </w:ins>
      <w:del w:id="28" w:author="Maria Victoria Colmenares Macia" w:date="2021-03-09T11:48:00Z">
        <w:r w:rsidR="005A1263" w:rsidDel="00A00237">
          <w:rPr>
            <w:lang w:val="es-ES"/>
          </w:rPr>
          <w:delText>R</w:delText>
        </w:r>
      </w:del>
      <w:r w:rsidR="005A1263">
        <w:rPr>
          <w:lang w:val="es-ES"/>
        </w:rPr>
        <w:t>íos</w:t>
      </w:r>
      <w:r w:rsidR="00DA6346">
        <w:rPr>
          <w:lang w:val="es-ES"/>
        </w:rPr>
        <w:t>, sin mencionar el daño a la biodiversidad, desplazamiento humano, entre otros</w:t>
      </w:r>
      <w:ins w:id="29" w:author="Maria Victoria Colmenares Macia" w:date="2021-03-09T11:48:00Z">
        <w:r w:rsidR="00A00237">
          <w:rPr>
            <w:lang w:val="es-ES"/>
          </w:rPr>
          <w:t xml:space="preserve"> múltiples impactos</w:t>
        </w:r>
      </w:ins>
      <w:r w:rsidR="00DA6346">
        <w:rPr>
          <w:lang w:val="es-ES"/>
        </w:rPr>
        <w:t xml:space="preserve">. Para el año 2015, 57.000 </w:t>
      </w:r>
      <w:r w:rsidR="00D81B95">
        <w:rPr>
          <w:lang w:val="es-ES"/>
        </w:rPr>
        <w:t>grandes represas</w:t>
      </w:r>
      <w:r w:rsidR="00DA6346">
        <w:rPr>
          <w:lang w:val="es-ES"/>
        </w:rPr>
        <w:t xml:space="preserve"> habían inundado más de la mitad de los </w:t>
      </w:r>
      <w:del w:id="30" w:author="Maria Victoria Colmenares Macia" w:date="2021-03-09T11:48:00Z">
        <w:r w:rsidR="00DA6346" w:rsidDel="00A00237">
          <w:rPr>
            <w:lang w:val="es-ES"/>
          </w:rPr>
          <w:delText>R</w:delText>
        </w:r>
      </w:del>
      <w:ins w:id="31" w:author="Maria Victoria Colmenares Macia" w:date="2021-03-09T11:48:00Z">
        <w:r w:rsidR="00A00237">
          <w:rPr>
            <w:lang w:val="es-ES"/>
          </w:rPr>
          <w:t>r</w:t>
        </w:r>
      </w:ins>
      <w:r w:rsidR="00DA6346">
        <w:rPr>
          <w:lang w:val="es-ES"/>
        </w:rPr>
        <w:t>íos más extensos del planeta</w:t>
      </w:r>
      <w:ins w:id="32" w:author="Maria Victoria Colmenares Macia" w:date="2021-03-09T11:49:00Z">
        <w:r w:rsidR="00A00237">
          <w:rPr>
            <w:lang w:val="es-ES"/>
          </w:rPr>
          <w:t>,</w:t>
        </w:r>
      </w:ins>
      <w:del w:id="33" w:author="Maria Victoria Colmenares Macia" w:date="2021-03-09T11:49:00Z">
        <w:r w:rsidR="00DA6346" w:rsidDel="00A00237">
          <w:rPr>
            <w:lang w:val="es-ES"/>
          </w:rPr>
          <w:delText>.</w:delText>
        </w:r>
        <w:r w:rsidR="00D81B95" w:rsidDel="00A00237">
          <w:rPr>
            <w:lang w:val="es-ES"/>
          </w:rPr>
          <w:delText xml:space="preserve"> Estas, han </w:delText>
        </w:r>
      </w:del>
      <w:ins w:id="34" w:author="Maria Victoria Colmenares Macia" w:date="2021-03-09T11:49:00Z">
        <w:r w:rsidR="00A00237">
          <w:rPr>
            <w:lang w:val="es-ES"/>
          </w:rPr>
          <w:t xml:space="preserve"> </w:t>
        </w:r>
      </w:ins>
      <w:ins w:id="35" w:author="Maria Victoria Colmenares Macia" w:date="2021-03-09T11:50:00Z">
        <w:r w:rsidR="00A00237">
          <w:rPr>
            <w:lang w:val="es-ES"/>
          </w:rPr>
          <w:t xml:space="preserve">lo </w:t>
        </w:r>
        <w:proofErr w:type="spellStart"/>
        <w:r w:rsidR="00A00237">
          <w:rPr>
            <w:lang w:val="es-ES"/>
          </w:rPr>
          <w:t>uqe</w:t>
        </w:r>
        <w:proofErr w:type="spellEnd"/>
        <w:r w:rsidR="00A00237">
          <w:rPr>
            <w:lang w:val="es-ES"/>
          </w:rPr>
          <w:t xml:space="preserve"> trajo como consecuencia que </w:t>
        </w:r>
      </w:ins>
      <w:del w:id="36" w:author="Maria Victoria Colmenares Macia" w:date="2021-03-09T11:50:00Z">
        <w:r w:rsidR="00D81B95" w:rsidDel="00A00237">
          <w:rPr>
            <w:lang w:val="es-ES"/>
          </w:rPr>
          <w:delText>forzado a</w:delText>
        </w:r>
      </w:del>
      <w:r w:rsidR="00D81B95">
        <w:rPr>
          <w:lang w:val="es-ES"/>
        </w:rPr>
        <w:t xml:space="preserve"> 40</w:t>
      </w:r>
      <w:ins w:id="37" w:author="Maria Victoria Colmenares Macia" w:date="2021-03-09T11:50:00Z">
        <w:r w:rsidR="00A00237">
          <w:rPr>
            <w:lang w:val="es-ES"/>
          </w:rPr>
          <w:t xml:space="preserve"> a</w:t>
        </w:r>
      </w:ins>
      <w:del w:id="38" w:author="Maria Victoria Colmenares Macia" w:date="2021-03-09T11:50:00Z">
        <w:r w:rsidR="00D81B95" w:rsidDel="00A00237">
          <w:rPr>
            <w:lang w:val="es-ES"/>
          </w:rPr>
          <w:delText>-</w:delText>
        </w:r>
      </w:del>
      <w:r w:rsidR="00D81B95">
        <w:rPr>
          <w:lang w:val="es-ES"/>
        </w:rPr>
        <w:t xml:space="preserve">80 millones de personas </w:t>
      </w:r>
      <w:ins w:id="39" w:author="Maria Victoria Colmenares Macia" w:date="2021-03-09T11:50:00Z">
        <w:r w:rsidR="00A00237">
          <w:rPr>
            <w:lang w:val="es-ES"/>
          </w:rPr>
          <w:t>tuvieran desplazamiento forzado de s</w:t>
        </w:r>
      </w:ins>
      <w:ins w:id="40" w:author="Maria Victoria Colmenares Macia" w:date="2021-03-09T11:51:00Z">
        <w:r w:rsidR="00A00237">
          <w:rPr>
            <w:lang w:val="es-ES"/>
          </w:rPr>
          <w:t>us comunidades</w:t>
        </w:r>
      </w:ins>
      <w:del w:id="41" w:author="Maria Victoria Colmenares Macia" w:date="2021-03-09T11:51:00Z">
        <w:r w:rsidR="00D81B95" w:rsidDel="00A00237">
          <w:rPr>
            <w:lang w:val="es-ES"/>
          </w:rPr>
          <w:delText>a desplazarse de sus comunidades</w:delText>
        </w:r>
      </w:del>
      <w:r w:rsidR="00D81B95">
        <w:rPr>
          <w:lang w:val="es-ES"/>
        </w:rPr>
        <w:t>, siendo devastador para su cultura. Es por esto, que cada año el día 14 de marzo, se trata de crear un poco más de conciencia respecto del daño que generan grandes represas.</w:t>
      </w:r>
      <w:r w:rsidR="00DA6346">
        <w:rPr>
          <w:vertAlign w:val="superscript"/>
          <w:lang w:val="es-ES"/>
        </w:rPr>
        <w:t>4</w:t>
      </w:r>
      <w:r w:rsidR="00EE2306">
        <w:rPr>
          <w:lang w:val="es-ES"/>
        </w:rPr>
        <w:t xml:space="preserve"> </w:t>
      </w:r>
    </w:p>
    <w:p w14:paraId="24CBEAF6" w14:textId="2C76BCBB" w:rsidR="00AF36CD" w:rsidRDefault="00907CE6" w:rsidP="00907CE6">
      <w:pPr>
        <w:jc w:val="both"/>
        <w:rPr>
          <w:lang w:val="es-ES"/>
        </w:rPr>
      </w:pPr>
      <w:r>
        <w:rPr>
          <w:lang w:val="es-ES"/>
        </w:rPr>
        <w:tab/>
      </w:r>
      <w:commentRangeStart w:id="42"/>
      <w:r>
        <w:rPr>
          <w:lang w:val="es-ES"/>
        </w:rPr>
        <w:t xml:space="preserve">Afortunadamente, en los últimos años se ha creado más conciencia sobre </w:t>
      </w:r>
      <w:del w:id="43" w:author="Maria Victoria Colmenares Macia" w:date="2021-03-09T11:51:00Z">
        <w:r w:rsidDel="00A00237">
          <w:rPr>
            <w:lang w:val="es-ES"/>
          </w:rPr>
          <w:delText xml:space="preserve">las grandes represas y sobre </w:delText>
        </w:r>
      </w:del>
      <w:r>
        <w:rPr>
          <w:lang w:val="es-ES"/>
        </w:rPr>
        <w:t>la importancia del curso natural de los Ríos</w:t>
      </w:r>
      <w:r w:rsidR="00833E67">
        <w:rPr>
          <w:lang w:val="es-ES"/>
        </w:rPr>
        <w:t xml:space="preserve">, </w:t>
      </w:r>
      <w:ins w:id="44" w:author="Maria Victoria Colmenares Macia" w:date="2021-03-09T11:51:00Z">
        <w:r w:rsidR="00A00237">
          <w:rPr>
            <w:lang w:val="es-ES"/>
          </w:rPr>
          <w:t>los impacto</w:t>
        </w:r>
      </w:ins>
      <w:ins w:id="45" w:author="Maria Victoria Colmenares Macia" w:date="2021-03-09T11:52:00Z">
        <w:r w:rsidR="00A00237">
          <w:rPr>
            <w:lang w:val="es-ES"/>
          </w:rPr>
          <w:t xml:space="preserve">s que generan las represas, </w:t>
        </w:r>
      </w:ins>
      <w:r w:rsidR="00833E67">
        <w:rPr>
          <w:lang w:val="es-ES"/>
        </w:rPr>
        <w:t xml:space="preserve">así como también se han explorado otras maneras de generar </w:t>
      </w:r>
      <w:r w:rsidR="00AF36CD">
        <w:rPr>
          <w:lang w:val="es-ES"/>
        </w:rPr>
        <w:t>energías menos invasivas</w:t>
      </w:r>
      <w:r w:rsidR="00833E67">
        <w:rPr>
          <w:lang w:val="es-ES"/>
        </w:rPr>
        <w:t xml:space="preserve"> con el ecosistema. </w:t>
      </w:r>
      <w:ins w:id="46" w:author="Maria Victoria Colmenares Macia" w:date="2021-03-09T11:58:00Z">
        <w:r w:rsidR="00E8128B">
          <w:rPr>
            <w:lang w:val="es-ES"/>
          </w:rPr>
          <w:t>Actualmente e</w:t>
        </w:r>
      </w:ins>
      <w:ins w:id="47" w:author="Maria Victoria Colmenares Macia" w:date="2021-03-09T11:57:00Z">
        <w:r w:rsidR="00E8128B">
          <w:rPr>
            <w:lang w:val="es-ES"/>
          </w:rPr>
          <w:t xml:space="preserve">xisten movimientos </w:t>
        </w:r>
      </w:ins>
      <w:ins w:id="48" w:author="Maria Victoria Colmenares Macia" w:date="2021-03-09T11:58:00Z">
        <w:r w:rsidR="00E8128B">
          <w:rPr>
            <w:lang w:val="es-ES"/>
          </w:rPr>
          <w:t>sociales que</w:t>
        </w:r>
      </w:ins>
      <w:del w:id="49" w:author="Maria Victoria Colmenares Macia" w:date="2021-03-09T11:58:00Z">
        <w:r w:rsidR="00833E67" w:rsidDel="00E8128B">
          <w:rPr>
            <w:lang w:val="es-ES"/>
          </w:rPr>
          <w:delText xml:space="preserve">La Organización sin fines de lucro </w:delText>
        </w:r>
        <w:r w:rsidR="00833E67" w:rsidRPr="00833E67" w:rsidDel="00E8128B">
          <w:rPr>
            <w:i/>
            <w:iCs/>
            <w:lang w:val="es-ES"/>
          </w:rPr>
          <w:delText>International Rivers</w:delText>
        </w:r>
        <w:r w:rsidR="00833E67" w:rsidDel="00E8128B">
          <w:rPr>
            <w:lang w:val="es-ES"/>
          </w:rPr>
          <w:delText>,</w:delText>
        </w:r>
      </w:del>
      <w:r w:rsidR="00833E67">
        <w:rPr>
          <w:lang w:val="es-ES"/>
        </w:rPr>
        <w:t xml:space="preserve"> </w:t>
      </w:r>
      <w:ins w:id="50" w:author="Maria Victoria Colmenares Macia" w:date="2021-03-09T11:59:00Z">
        <w:r w:rsidR="00E8128B">
          <w:rPr>
            <w:lang w:val="es-ES"/>
          </w:rPr>
          <w:t xml:space="preserve">en </w:t>
        </w:r>
      </w:ins>
      <w:r w:rsidR="00833E67">
        <w:rPr>
          <w:lang w:val="es-ES"/>
        </w:rPr>
        <w:t>los últimos años</w:t>
      </w:r>
      <w:r w:rsidR="004454AF">
        <w:rPr>
          <w:lang w:val="es-ES"/>
        </w:rPr>
        <w:t xml:space="preserve"> se ha dedicado a defender el curso natural de los Ríos de todo el mundo</w:t>
      </w:r>
      <w:r w:rsidR="00AF36CD">
        <w:rPr>
          <w:lang w:val="es-ES"/>
        </w:rPr>
        <w:t xml:space="preserve">, velar por la protección de la biodiversidad y el uso de energías limpias. </w:t>
      </w:r>
      <w:ins w:id="51" w:author="Maria Victoria Colmenares Macia" w:date="2021-03-09T11:59:00Z">
        <w:r w:rsidR="00E8128B">
          <w:rPr>
            <w:lang w:val="es-ES"/>
          </w:rPr>
          <w:t>Algunos de los logros que podemos mencionar son los siguientes</w:t>
        </w:r>
      </w:ins>
      <w:del w:id="52" w:author="Maria Victoria Colmenares Macia" w:date="2021-03-09T11:59:00Z">
        <w:r w:rsidR="00AF36CD" w:rsidDel="00E8128B">
          <w:rPr>
            <w:lang w:val="es-ES"/>
          </w:rPr>
          <w:delText>Dentro de los logros que destacan con respecto al cause natural de los Ríos incluyen</w:delText>
        </w:r>
      </w:del>
      <w:r w:rsidR="00AF36CD">
        <w:rPr>
          <w:lang w:val="es-ES"/>
        </w:rPr>
        <w:t>:</w:t>
      </w:r>
      <w:commentRangeEnd w:id="42"/>
      <w:r w:rsidR="00E8128B">
        <w:rPr>
          <w:rStyle w:val="Refdecomentario"/>
        </w:rPr>
        <w:commentReference w:id="42"/>
      </w:r>
    </w:p>
    <w:p w14:paraId="369C1E5B" w14:textId="77D13638" w:rsidR="00E078E3" w:rsidRDefault="00AF36CD" w:rsidP="00AF36CD">
      <w:pPr>
        <w:pStyle w:val="Prrafodelista"/>
        <w:numPr>
          <w:ilvl w:val="0"/>
          <w:numId w:val="1"/>
        </w:numPr>
        <w:jc w:val="both"/>
        <w:rPr>
          <w:lang w:val="es-ES"/>
        </w:rPr>
      </w:pPr>
      <w:r>
        <w:rPr>
          <w:lang w:val="es-ES"/>
        </w:rPr>
        <w:lastRenderedPageBreak/>
        <w:t xml:space="preserve">2017 </w:t>
      </w:r>
      <w:proofErr w:type="gramStart"/>
      <w:r>
        <w:rPr>
          <w:lang w:val="es-ES"/>
        </w:rPr>
        <w:t>Suspensión</w:t>
      </w:r>
      <w:proofErr w:type="gramEnd"/>
      <w:r>
        <w:rPr>
          <w:lang w:val="es-ES"/>
        </w:rPr>
        <w:t xml:space="preserve"> de represas en la Patagonia Argentina por parte de la Corte Suprema del país.</w:t>
      </w:r>
    </w:p>
    <w:p w14:paraId="3E231CB5" w14:textId="71116454" w:rsidR="00AF36CD" w:rsidRDefault="00AF36CD" w:rsidP="00AF36CD">
      <w:pPr>
        <w:pStyle w:val="Prrafodelista"/>
        <w:numPr>
          <w:ilvl w:val="0"/>
          <w:numId w:val="1"/>
        </w:numPr>
        <w:jc w:val="both"/>
        <w:rPr>
          <w:lang w:val="es-ES"/>
        </w:rPr>
      </w:pPr>
      <w:r>
        <w:rPr>
          <w:lang w:val="es-ES"/>
        </w:rPr>
        <w:t xml:space="preserve">2016 </w:t>
      </w:r>
      <w:proofErr w:type="gramStart"/>
      <w:r>
        <w:rPr>
          <w:lang w:val="es-ES"/>
        </w:rPr>
        <w:t>Suspensión</w:t>
      </w:r>
      <w:proofErr w:type="gramEnd"/>
      <w:r>
        <w:rPr>
          <w:lang w:val="es-ES"/>
        </w:rPr>
        <w:t xml:space="preserve"> de represas en el Amazonas en Perú debido al excedente energético que presentaba el país. </w:t>
      </w:r>
    </w:p>
    <w:p w14:paraId="7D1A61BA" w14:textId="62330DCD" w:rsidR="00AF36CD" w:rsidRDefault="00AF36CD" w:rsidP="00AF36CD">
      <w:pPr>
        <w:pStyle w:val="Prrafodelista"/>
        <w:numPr>
          <w:ilvl w:val="0"/>
          <w:numId w:val="1"/>
        </w:numPr>
        <w:jc w:val="both"/>
        <w:rPr>
          <w:ins w:id="53" w:author="Maria Victoria Colmenares Macia" w:date="2021-03-09T11:59:00Z"/>
          <w:lang w:val="es-ES"/>
        </w:rPr>
      </w:pPr>
      <w:r>
        <w:rPr>
          <w:lang w:val="es-ES"/>
        </w:rPr>
        <w:t xml:space="preserve">2016 </w:t>
      </w:r>
      <w:proofErr w:type="gramStart"/>
      <w:r>
        <w:rPr>
          <w:lang w:val="es-ES"/>
        </w:rPr>
        <w:t>Luego</w:t>
      </w:r>
      <w:proofErr w:type="gramEnd"/>
      <w:r>
        <w:rPr>
          <w:lang w:val="es-ES"/>
        </w:rPr>
        <w:t xml:space="preserve"> de una campaña de décadas, se suspenden 6 represas en Chile. </w:t>
      </w:r>
    </w:p>
    <w:p w14:paraId="5BA55055" w14:textId="37BFDACA" w:rsidR="00E8128B" w:rsidRDefault="00E8128B" w:rsidP="00AF36CD">
      <w:pPr>
        <w:pStyle w:val="Prrafodelista"/>
        <w:numPr>
          <w:ilvl w:val="0"/>
          <w:numId w:val="1"/>
        </w:numPr>
        <w:jc w:val="both"/>
        <w:rPr>
          <w:ins w:id="54" w:author="Maria Victoria Colmenares Macia" w:date="2021-03-09T12:00:00Z"/>
          <w:lang w:val="es-ES"/>
        </w:rPr>
      </w:pPr>
      <w:ins w:id="55" w:author="Maria Victoria Colmenares Macia" w:date="2021-03-09T11:59:00Z">
        <w:r>
          <w:rPr>
            <w:lang w:val="es-ES"/>
          </w:rPr>
          <w:t>Recuperación de territorios ancestrales de pueblos ind</w:t>
        </w:r>
      </w:ins>
      <w:ins w:id="56" w:author="Maria Victoria Colmenares Macia" w:date="2021-03-09T12:00:00Z">
        <w:r>
          <w:rPr>
            <w:lang w:val="es-ES"/>
          </w:rPr>
          <w:t xml:space="preserve">ígenas en la gestión del recurso hídrico. </w:t>
        </w:r>
      </w:ins>
    </w:p>
    <w:p w14:paraId="56393E90" w14:textId="292A121E" w:rsidR="00E8128B" w:rsidRDefault="00E8128B" w:rsidP="00AF36CD">
      <w:pPr>
        <w:pStyle w:val="Prrafodelista"/>
        <w:numPr>
          <w:ilvl w:val="0"/>
          <w:numId w:val="1"/>
        </w:numPr>
        <w:jc w:val="both"/>
        <w:rPr>
          <w:ins w:id="57" w:author="Maria Victoria Colmenares Macia" w:date="2021-03-09T12:00:00Z"/>
          <w:lang w:val="es-ES"/>
        </w:rPr>
      </w:pPr>
      <w:ins w:id="58" w:author="Maria Victoria Colmenares Macia" w:date="2021-03-09T12:00:00Z">
        <w:r>
          <w:rPr>
            <w:lang w:val="es-ES"/>
          </w:rPr>
          <w:t xml:space="preserve">Promulgación de leyes y políticas nacionales para la conservación de las fuentes de agua y la conservación de la biodiversidad. </w:t>
        </w:r>
      </w:ins>
    </w:p>
    <w:p w14:paraId="4E05C4FE" w14:textId="12CA238A" w:rsidR="00E8128B" w:rsidRPr="00AF36CD" w:rsidRDefault="00E8128B" w:rsidP="00AF36CD">
      <w:pPr>
        <w:pStyle w:val="Prrafodelista"/>
        <w:numPr>
          <w:ilvl w:val="0"/>
          <w:numId w:val="1"/>
        </w:numPr>
        <w:jc w:val="both"/>
        <w:rPr>
          <w:lang w:val="es-ES"/>
        </w:rPr>
      </w:pPr>
      <w:ins w:id="59" w:author="Maria Victoria Colmenares Macia" w:date="2021-03-09T12:00:00Z">
        <w:r>
          <w:rPr>
            <w:lang w:val="es-ES"/>
          </w:rPr>
          <w:t xml:space="preserve">Entre otros logros. </w:t>
        </w:r>
      </w:ins>
    </w:p>
    <w:p w14:paraId="6526D7CA" w14:textId="69341483" w:rsidR="00E078E3" w:rsidRDefault="00433FB0" w:rsidP="00433FB0">
      <w:pPr>
        <w:jc w:val="both"/>
        <w:rPr>
          <w:lang w:val="es-ES"/>
        </w:rPr>
      </w:pPr>
      <w:r>
        <w:rPr>
          <w:lang w:val="es-ES"/>
        </w:rPr>
        <w:tab/>
        <w:t>Finalmente</w:t>
      </w:r>
      <w:del w:id="60" w:author="Maria Victoria Colmenares Macia" w:date="2021-03-09T12:01:00Z">
        <w:r w:rsidDel="00E8128B">
          <w:rPr>
            <w:lang w:val="es-ES"/>
          </w:rPr>
          <w:delText>,</w:delText>
        </w:r>
      </w:del>
      <w:r>
        <w:rPr>
          <w:lang w:val="es-ES"/>
        </w:rPr>
        <w:t xml:space="preserve"> </w:t>
      </w:r>
      <w:del w:id="61" w:author="Maria Victoria Colmenares Macia" w:date="2021-03-09T12:01:00Z">
        <w:r w:rsidDel="00E8128B">
          <w:rPr>
            <w:lang w:val="es-ES"/>
          </w:rPr>
          <w:delText>a nivel nacional,</w:delText>
        </w:r>
      </w:del>
      <w:ins w:id="62" w:author="Maria Victoria Colmenares Macia" w:date="2021-03-09T12:01:00Z">
        <w:r w:rsidR="00E8128B">
          <w:rPr>
            <w:lang w:val="es-ES"/>
          </w:rPr>
          <w:t>en Chile,</w:t>
        </w:r>
      </w:ins>
      <w:r>
        <w:rPr>
          <w:lang w:val="es-ES"/>
        </w:rPr>
        <w:t xml:space="preserve"> varias organizaciones relacionadas al cuidado del medio ambiente se unieron para promover la promulgación de la </w:t>
      </w:r>
      <w:r w:rsidRPr="00433FB0">
        <w:rPr>
          <w:i/>
          <w:iCs/>
          <w:lang w:val="es-ES"/>
        </w:rPr>
        <w:t>Ley de Ríos Salvajes</w:t>
      </w:r>
      <w:r>
        <w:rPr>
          <w:lang w:val="es-ES"/>
        </w:rPr>
        <w:t xml:space="preserve">, </w:t>
      </w:r>
      <w:del w:id="63" w:author="Maria Victoria Colmenares Macia" w:date="2021-03-09T11:52:00Z">
        <w:r w:rsidDel="00A00237">
          <w:rPr>
            <w:lang w:val="es-ES"/>
          </w:rPr>
          <w:delText>la cual</w:delText>
        </w:r>
      </w:del>
      <w:ins w:id="64" w:author="Maria Victoria Colmenares Macia" w:date="2021-03-09T11:52:00Z">
        <w:r w:rsidR="00A00237">
          <w:rPr>
            <w:lang w:val="es-ES"/>
          </w:rPr>
          <w:t>que</w:t>
        </w:r>
      </w:ins>
      <w:r>
        <w:rPr>
          <w:lang w:val="es-ES"/>
        </w:rPr>
        <w:t xml:space="preserve"> busca preservar y restaurar los </w:t>
      </w:r>
      <w:ins w:id="65" w:author="Maria Victoria Colmenares Macia" w:date="2021-03-09T11:53:00Z">
        <w:r w:rsidR="00A00237">
          <w:rPr>
            <w:lang w:val="es-ES"/>
          </w:rPr>
          <w:t>r</w:t>
        </w:r>
      </w:ins>
      <w:del w:id="66" w:author="Maria Victoria Colmenares Macia" w:date="2021-03-09T11:53:00Z">
        <w:r w:rsidDel="00A00237">
          <w:rPr>
            <w:lang w:val="es-ES"/>
          </w:rPr>
          <w:delText>R</w:delText>
        </w:r>
      </w:del>
      <w:r>
        <w:rPr>
          <w:lang w:val="es-ES"/>
        </w:rPr>
        <w:t>íos de Chile</w:t>
      </w:r>
      <w:r w:rsidR="00F62842">
        <w:rPr>
          <w:lang w:val="es-ES"/>
        </w:rPr>
        <w:t xml:space="preserve">, </w:t>
      </w:r>
      <w:r w:rsidR="0042093A">
        <w:rPr>
          <w:lang w:val="es-ES"/>
        </w:rPr>
        <w:t xml:space="preserve">ya que actualmente, solo están protegidos 12 </w:t>
      </w:r>
      <w:del w:id="67" w:author="Maria Victoria Colmenares Macia" w:date="2021-03-09T11:53:00Z">
        <w:r w:rsidR="0042093A" w:rsidDel="00A00237">
          <w:rPr>
            <w:lang w:val="es-ES"/>
          </w:rPr>
          <w:delText>Ríos</w:delText>
        </w:r>
      </w:del>
      <w:r w:rsidR="0042093A">
        <w:rPr>
          <w:lang w:val="es-ES"/>
        </w:rPr>
        <w:t xml:space="preserve"> de los 1.251 </w:t>
      </w:r>
      <w:ins w:id="68" w:author="Maria Victoria Colmenares Macia" w:date="2021-03-09T11:53:00Z">
        <w:r w:rsidR="00A00237">
          <w:rPr>
            <w:lang w:val="es-ES"/>
          </w:rPr>
          <w:t xml:space="preserve">ríos </w:t>
        </w:r>
      </w:ins>
      <w:r w:rsidR="0042093A">
        <w:rPr>
          <w:lang w:val="es-ES"/>
        </w:rPr>
        <w:t>que existen en nuestro país.</w:t>
      </w:r>
      <w:r w:rsidR="0020466C">
        <w:rPr>
          <w:vertAlign w:val="superscript"/>
          <w:lang w:val="es-ES"/>
        </w:rPr>
        <w:t>6</w:t>
      </w:r>
      <w:r w:rsidR="00F62842">
        <w:rPr>
          <w:lang w:val="es-ES"/>
        </w:rPr>
        <w:t xml:space="preserve"> </w:t>
      </w:r>
    </w:p>
    <w:p w14:paraId="516000C0" w14:textId="77C81D02" w:rsidR="00F62842" w:rsidRDefault="00A00237" w:rsidP="00433FB0">
      <w:pPr>
        <w:jc w:val="both"/>
        <w:rPr>
          <w:lang w:val="es-ES"/>
        </w:rPr>
      </w:pPr>
      <w:ins w:id="69" w:author="Maria Victoria Colmenares Macia" w:date="2021-03-09T11:53:00Z">
        <w:r>
          <w:rPr>
            <w:lang w:val="es-ES"/>
          </w:rPr>
          <w:tab/>
        </w:r>
      </w:ins>
      <w:ins w:id="70" w:author="Maria Victoria Colmenares Macia" w:date="2021-03-09T12:02:00Z">
        <w:r w:rsidR="00E8128B">
          <w:rPr>
            <w:lang w:val="es-ES"/>
          </w:rPr>
          <w:t>Con la importancia del agua</w:t>
        </w:r>
      </w:ins>
      <w:ins w:id="71" w:author="Maria Victoria Colmenares Macia" w:date="2021-03-09T12:01:00Z">
        <w:r w:rsidR="00E8128B">
          <w:rPr>
            <w:lang w:val="es-ES"/>
          </w:rPr>
          <w:t xml:space="preserve">, </w:t>
        </w:r>
      </w:ins>
      <w:ins w:id="72" w:author="Maria Victoria Colmenares Macia" w:date="2021-03-09T12:02:00Z">
        <w:r w:rsidR="00E8128B">
          <w:rPr>
            <w:lang w:val="es-ES"/>
          </w:rPr>
          <w:t>¿qué acción cotidiana realiza para su uso racional?</w:t>
        </w:r>
      </w:ins>
    </w:p>
    <w:p w14:paraId="6CCEA36B" w14:textId="01B7D5F8" w:rsidR="00F62842" w:rsidRDefault="00F62842" w:rsidP="00433FB0">
      <w:pPr>
        <w:jc w:val="both"/>
        <w:rPr>
          <w:lang w:val="es-ES"/>
        </w:rPr>
      </w:pPr>
      <w:r>
        <w:rPr>
          <w:lang w:val="es-ES"/>
        </w:rPr>
        <w:t>Fuentes:</w:t>
      </w:r>
    </w:p>
    <w:p w14:paraId="5D8201A5" w14:textId="325416F9" w:rsidR="008320F4" w:rsidRPr="00AF36CD" w:rsidRDefault="008320F4" w:rsidP="00AF36CD">
      <w:pPr>
        <w:jc w:val="both"/>
        <w:rPr>
          <w:rFonts w:cstheme="minorHAnsi"/>
          <w:lang w:val="es-ES"/>
        </w:rPr>
      </w:pPr>
      <w:r w:rsidRPr="00AF36CD">
        <w:rPr>
          <w:rFonts w:cstheme="minorHAnsi"/>
          <w:lang w:val="es-ES"/>
        </w:rPr>
        <w:t xml:space="preserve">1 </w:t>
      </w:r>
      <w:proofErr w:type="gramStart"/>
      <w:r w:rsidR="00E32958" w:rsidRPr="00AF36CD">
        <w:rPr>
          <w:rFonts w:cstheme="minorHAnsi"/>
          <w:lang w:val="es-ES"/>
        </w:rPr>
        <w:t>Naciones</w:t>
      </w:r>
      <w:proofErr w:type="gramEnd"/>
      <w:r w:rsidR="00E32958" w:rsidRPr="00AF36CD">
        <w:rPr>
          <w:rFonts w:cstheme="minorHAnsi"/>
          <w:lang w:val="es-ES"/>
        </w:rPr>
        <w:t xml:space="preserve"> Unidas. </w:t>
      </w:r>
      <w:hyperlink r:id="rId9" w:history="1">
        <w:r w:rsidR="00E32958" w:rsidRPr="00AF36CD">
          <w:rPr>
            <w:rStyle w:val="Hipervnculo"/>
            <w:rFonts w:cstheme="minorHAnsi"/>
            <w:lang w:val="es-ES"/>
          </w:rPr>
          <w:t>https://www.un.org/es/sections/issues-depth/water/index.html</w:t>
        </w:r>
      </w:hyperlink>
      <w:r w:rsidR="00E32958" w:rsidRPr="00AF36CD">
        <w:rPr>
          <w:rFonts w:cstheme="minorHAnsi"/>
          <w:lang w:val="es-ES"/>
        </w:rPr>
        <w:t xml:space="preserve"> </w:t>
      </w:r>
    </w:p>
    <w:p w14:paraId="61F809DA" w14:textId="6FF71E8A" w:rsidR="00E078E3" w:rsidRPr="00AF36CD" w:rsidRDefault="008320F4" w:rsidP="00AF36CD">
      <w:pPr>
        <w:jc w:val="both"/>
        <w:rPr>
          <w:rFonts w:cstheme="minorHAnsi"/>
          <w:lang w:val="es-ES"/>
        </w:rPr>
      </w:pPr>
      <w:r w:rsidRPr="00AF36CD">
        <w:rPr>
          <w:rFonts w:cstheme="minorHAnsi"/>
          <w:lang w:val="es-ES"/>
        </w:rPr>
        <w:t>2</w:t>
      </w:r>
      <w:r w:rsidR="0019644B" w:rsidRPr="00AF36CD">
        <w:rPr>
          <w:rFonts w:cstheme="minorHAnsi"/>
          <w:lang w:val="es-ES"/>
        </w:rPr>
        <w:t xml:space="preserve"> </w:t>
      </w:r>
      <w:proofErr w:type="gramStart"/>
      <w:r w:rsidR="00E32958" w:rsidRPr="00AF36CD">
        <w:rPr>
          <w:rFonts w:cstheme="minorHAnsi"/>
          <w:lang w:val="es-ES"/>
        </w:rPr>
        <w:t>Junta</w:t>
      </w:r>
      <w:proofErr w:type="gramEnd"/>
      <w:r w:rsidR="00E32958" w:rsidRPr="00AF36CD">
        <w:rPr>
          <w:rFonts w:cstheme="minorHAnsi"/>
          <w:lang w:val="es-ES"/>
        </w:rPr>
        <w:t xml:space="preserve"> Municipal de Agua Potable y Alcantarillado de Mazatlán. </w:t>
      </w:r>
      <w:hyperlink r:id="rId10" w:history="1">
        <w:r w:rsidR="00E32958" w:rsidRPr="00AF36CD">
          <w:rPr>
            <w:rStyle w:val="Hipervnculo"/>
            <w:rFonts w:cstheme="minorHAnsi"/>
            <w:lang w:val="es-ES"/>
          </w:rPr>
          <w:t>http://jumapam.gob.mx/cultura-del-agua/distribucion-de-agua-en-el-planeta/</w:t>
        </w:r>
      </w:hyperlink>
      <w:r w:rsidR="00E32958" w:rsidRPr="00AF36CD">
        <w:rPr>
          <w:rFonts w:cstheme="minorHAnsi"/>
          <w:lang w:val="es-ES"/>
        </w:rPr>
        <w:t xml:space="preserve"> </w:t>
      </w:r>
    </w:p>
    <w:p w14:paraId="7F09DDCF" w14:textId="1AFAD84D" w:rsidR="00E078E3" w:rsidRPr="00AF36CD" w:rsidRDefault="0039353C" w:rsidP="00AF36CD">
      <w:pPr>
        <w:jc w:val="both"/>
        <w:rPr>
          <w:rFonts w:cstheme="minorHAnsi"/>
          <w:lang w:val="es-ES"/>
        </w:rPr>
      </w:pPr>
      <w:r w:rsidRPr="00AF36CD">
        <w:rPr>
          <w:rFonts w:cstheme="minorHAnsi"/>
          <w:lang w:val="es-ES"/>
        </w:rPr>
        <w:t xml:space="preserve">3 Greenpeace. </w:t>
      </w:r>
      <w:hyperlink r:id="rId11" w:history="1">
        <w:r w:rsidRPr="00AF36CD">
          <w:rPr>
            <w:rStyle w:val="Hipervnculo"/>
            <w:rFonts w:cstheme="minorHAnsi"/>
            <w:lang w:val="es-ES"/>
          </w:rPr>
          <w:t>https://www.greenpeace.org/chile/noticia/issues/climayenergia/el-mundo-se-seca-gota-a-gota/</w:t>
        </w:r>
      </w:hyperlink>
      <w:r w:rsidRPr="00AF36CD">
        <w:rPr>
          <w:rFonts w:cstheme="minorHAnsi"/>
          <w:lang w:val="es-ES"/>
        </w:rPr>
        <w:t xml:space="preserve"> </w:t>
      </w:r>
    </w:p>
    <w:p w14:paraId="558D5287" w14:textId="0816EA8B" w:rsidR="00E078E3" w:rsidRPr="00AF36CD" w:rsidRDefault="00DA6346" w:rsidP="00AF36CD">
      <w:pPr>
        <w:jc w:val="both"/>
        <w:rPr>
          <w:rFonts w:cstheme="minorHAnsi"/>
          <w:color w:val="333333"/>
          <w:shd w:val="clear" w:color="auto" w:fill="FFFFFF"/>
        </w:rPr>
      </w:pPr>
      <w:r w:rsidRPr="00AF36CD">
        <w:rPr>
          <w:rFonts w:cstheme="minorHAnsi"/>
          <w:color w:val="333333"/>
          <w:shd w:val="clear" w:color="auto" w:fill="FFFFFF"/>
        </w:rPr>
        <w:t xml:space="preserve">4 International </w:t>
      </w:r>
      <w:proofErr w:type="spellStart"/>
      <w:r w:rsidRPr="00AF36CD">
        <w:rPr>
          <w:rFonts w:cstheme="minorHAnsi"/>
          <w:color w:val="333333"/>
          <w:shd w:val="clear" w:color="auto" w:fill="FFFFFF"/>
        </w:rPr>
        <w:t>Rivers</w:t>
      </w:r>
      <w:proofErr w:type="spellEnd"/>
      <w:r w:rsidRPr="00AF36CD">
        <w:rPr>
          <w:rFonts w:cstheme="minorHAnsi"/>
          <w:color w:val="333333"/>
          <w:shd w:val="clear" w:color="auto" w:fill="FFFFFF"/>
        </w:rPr>
        <w:t xml:space="preserve">. </w:t>
      </w:r>
      <w:hyperlink r:id="rId12" w:history="1">
        <w:r w:rsidRPr="00AF36CD">
          <w:rPr>
            <w:rStyle w:val="Hipervnculo"/>
            <w:rFonts w:cstheme="minorHAnsi"/>
            <w:shd w:val="clear" w:color="auto" w:fill="FFFFFF"/>
          </w:rPr>
          <w:t>https://archive.internationalrivers.org/es/problems-with-big-dams</w:t>
        </w:r>
      </w:hyperlink>
      <w:r w:rsidRPr="00AF36CD">
        <w:rPr>
          <w:rFonts w:cstheme="minorHAnsi"/>
          <w:color w:val="333333"/>
          <w:shd w:val="clear" w:color="auto" w:fill="FFFFFF"/>
        </w:rPr>
        <w:t xml:space="preserve"> </w:t>
      </w:r>
    </w:p>
    <w:p w14:paraId="12BDC6D5" w14:textId="4D649A91" w:rsidR="00E078E3" w:rsidRDefault="00AF36CD" w:rsidP="00AF36CD">
      <w:pPr>
        <w:jc w:val="both"/>
        <w:rPr>
          <w:rStyle w:val="Hipervnculo"/>
          <w:rFonts w:cstheme="minorHAnsi"/>
          <w:lang w:val="es-ES"/>
        </w:rPr>
      </w:pPr>
      <w:r w:rsidRPr="00AF36CD">
        <w:rPr>
          <w:rFonts w:cstheme="minorHAnsi"/>
          <w:lang w:val="es-ES"/>
        </w:rPr>
        <w:t xml:space="preserve">5 International </w:t>
      </w:r>
      <w:proofErr w:type="spellStart"/>
      <w:r w:rsidRPr="00AF36CD">
        <w:rPr>
          <w:rFonts w:cstheme="minorHAnsi"/>
          <w:lang w:val="es-ES"/>
        </w:rPr>
        <w:t>Rivers</w:t>
      </w:r>
      <w:proofErr w:type="spellEnd"/>
      <w:r w:rsidRPr="00AF36CD">
        <w:rPr>
          <w:rFonts w:cstheme="minorHAnsi"/>
          <w:lang w:val="es-ES"/>
        </w:rPr>
        <w:t xml:space="preserve">. </w:t>
      </w:r>
      <w:proofErr w:type="spellStart"/>
      <w:r w:rsidRPr="00AF36CD">
        <w:rPr>
          <w:rFonts w:cstheme="minorHAnsi"/>
          <w:lang w:val="es-ES"/>
        </w:rPr>
        <w:t>Successes</w:t>
      </w:r>
      <w:proofErr w:type="spellEnd"/>
      <w:r w:rsidRPr="00AF36CD">
        <w:rPr>
          <w:rFonts w:cstheme="minorHAnsi"/>
          <w:lang w:val="es-ES"/>
        </w:rPr>
        <w:t xml:space="preserve">. </w:t>
      </w:r>
      <w:hyperlink r:id="rId13" w:history="1">
        <w:r w:rsidRPr="00AF36CD">
          <w:rPr>
            <w:rStyle w:val="Hipervnculo"/>
            <w:rFonts w:cstheme="minorHAnsi"/>
            <w:lang w:val="es-ES"/>
          </w:rPr>
          <w:t>https://archive.internationalrivers.org/es/successes-for-the-movement</w:t>
        </w:r>
      </w:hyperlink>
      <w:r w:rsidRPr="00AF36CD">
        <w:rPr>
          <w:rFonts w:cstheme="minorHAnsi"/>
          <w:lang w:val="es-ES"/>
        </w:rPr>
        <w:t xml:space="preserve"> </w:t>
      </w:r>
    </w:p>
    <w:p w14:paraId="278A9CB2" w14:textId="031DB91D" w:rsidR="0020466C" w:rsidRPr="0020466C" w:rsidRDefault="0020466C" w:rsidP="0020466C">
      <w:pPr>
        <w:rPr>
          <w:rFonts w:cstheme="minorHAnsi"/>
          <w:lang w:val="es-ES"/>
        </w:rPr>
      </w:pPr>
      <w:r>
        <w:rPr>
          <w:rFonts w:cstheme="minorHAnsi"/>
          <w:lang w:val="es-ES"/>
        </w:rPr>
        <w:t xml:space="preserve">6 </w:t>
      </w:r>
      <w:proofErr w:type="gramStart"/>
      <w:r>
        <w:rPr>
          <w:rFonts w:cstheme="minorHAnsi"/>
          <w:lang w:val="es-ES"/>
        </w:rPr>
        <w:t>El</w:t>
      </w:r>
      <w:proofErr w:type="gramEnd"/>
      <w:r>
        <w:rPr>
          <w:rFonts w:cstheme="minorHAnsi"/>
          <w:lang w:val="es-ES"/>
        </w:rPr>
        <w:t xml:space="preserve"> Mostrador. </w:t>
      </w:r>
      <w:hyperlink r:id="rId14" w:anchor=":~:text=Actualmente%2C%20en%20Chile%20no%20existe,otros%20medios%20para%20obtener%20agua" w:history="1">
        <w:r w:rsidRPr="00D44C18">
          <w:rPr>
            <w:rStyle w:val="Hipervnculo"/>
            <w:rFonts w:cstheme="minorHAnsi"/>
            <w:lang w:val="es-ES"/>
          </w:rPr>
          <w:t>https://www.elmostrador.cl/noticias/pais/2019/02/09/ley-de-rios-salvajes-la-propuesta-ambientalista-que-busca-preservar-y-restaurar-los-rios-de-chile/</w:t>
        </w:r>
      </w:hyperlink>
      <w:r>
        <w:rPr>
          <w:rFonts w:cstheme="minorHAnsi"/>
          <w:lang w:val="es-ES"/>
        </w:rPr>
        <w:t xml:space="preserve"> </w:t>
      </w:r>
    </w:p>
    <w:sectPr w:rsidR="0020466C" w:rsidRPr="0020466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a Victoria Colmenares Macia" w:date="2021-03-09T11:42:00Z" w:initials="MVCM">
    <w:p w14:paraId="2958DA1B" w14:textId="1ABE8669" w:rsidR="000455C4" w:rsidRDefault="000455C4">
      <w:pPr>
        <w:pStyle w:val="Textocomentario"/>
      </w:pPr>
      <w:r>
        <w:rPr>
          <w:rStyle w:val="Refdecomentario"/>
        </w:rPr>
        <w:annotationRef/>
      </w:r>
      <w:r>
        <w:t xml:space="preserve">Colocar la fuente de esta información. </w:t>
      </w:r>
    </w:p>
  </w:comment>
  <w:comment w:id="42" w:author="Maria Victoria Colmenares Macia" w:date="2021-03-09T11:56:00Z" w:initials="MVCM">
    <w:p w14:paraId="6E35EADB" w14:textId="7DB0EBB9" w:rsidR="00E8128B" w:rsidRDefault="00E8128B">
      <w:pPr>
        <w:pStyle w:val="Textocomentario"/>
      </w:pPr>
      <w:r>
        <w:rPr>
          <w:rStyle w:val="Refdecomentario"/>
        </w:rPr>
        <w:annotationRef/>
      </w:r>
      <w:r>
        <w:t xml:space="preserve">Para generar más balance, le quitaría la referencia a la ONG y la ampliaría. En el texto hago una propuesta de redacción.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58DA1B" w15:done="0"/>
  <w15:commentEx w15:paraId="6E35EA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DD99" w16cex:dateUtc="2021-03-09T14:42:00Z"/>
  <w16cex:commentExtensible w16cex:durableId="23F1E0F9" w16cex:dateUtc="2021-03-09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58DA1B" w16cid:durableId="23F1DD99"/>
  <w16cid:commentId w16cid:paraId="6E35EADB" w16cid:durableId="23F1E0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82E89"/>
    <w:multiLevelType w:val="hybridMultilevel"/>
    <w:tmpl w:val="EED27A66"/>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 Victoria Colmenares Macia">
    <w15:presenceInfo w15:providerId="Windows Live" w15:userId="8345f44060ec49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E3"/>
    <w:rsid w:val="000455C4"/>
    <w:rsid w:val="0019644B"/>
    <w:rsid w:val="0020466C"/>
    <w:rsid w:val="0039353C"/>
    <w:rsid w:val="0042093A"/>
    <w:rsid w:val="00433FB0"/>
    <w:rsid w:val="004454AF"/>
    <w:rsid w:val="00494816"/>
    <w:rsid w:val="005113A7"/>
    <w:rsid w:val="005524C0"/>
    <w:rsid w:val="005A1263"/>
    <w:rsid w:val="00696543"/>
    <w:rsid w:val="007C5B43"/>
    <w:rsid w:val="007D5BFB"/>
    <w:rsid w:val="008320F4"/>
    <w:rsid w:val="00833E67"/>
    <w:rsid w:val="008D1B78"/>
    <w:rsid w:val="00907CE6"/>
    <w:rsid w:val="00972768"/>
    <w:rsid w:val="00A00237"/>
    <w:rsid w:val="00A241B0"/>
    <w:rsid w:val="00AD7860"/>
    <w:rsid w:val="00AF36CD"/>
    <w:rsid w:val="00C9665C"/>
    <w:rsid w:val="00D6634C"/>
    <w:rsid w:val="00D81B95"/>
    <w:rsid w:val="00D96CDE"/>
    <w:rsid w:val="00DA6346"/>
    <w:rsid w:val="00DD713A"/>
    <w:rsid w:val="00E078E3"/>
    <w:rsid w:val="00E32958"/>
    <w:rsid w:val="00E8128B"/>
    <w:rsid w:val="00EE2306"/>
    <w:rsid w:val="00F6284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4DD6"/>
  <w15:chartTrackingRefBased/>
  <w15:docId w15:val="{0EB115BA-2EC1-4B55-9CC5-DFB779A0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2958"/>
    <w:rPr>
      <w:color w:val="0563C1" w:themeColor="hyperlink"/>
      <w:u w:val="single"/>
    </w:rPr>
  </w:style>
  <w:style w:type="character" w:styleId="Mencinsinresolver">
    <w:name w:val="Unresolved Mention"/>
    <w:basedOn w:val="Fuentedeprrafopredeter"/>
    <w:uiPriority w:val="99"/>
    <w:semiHidden/>
    <w:unhideWhenUsed/>
    <w:rsid w:val="00E32958"/>
    <w:rPr>
      <w:color w:val="605E5C"/>
      <w:shd w:val="clear" w:color="auto" w:fill="E1DFDD"/>
    </w:rPr>
  </w:style>
  <w:style w:type="paragraph" w:styleId="Prrafodelista">
    <w:name w:val="List Paragraph"/>
    <w:basedOn w:val="Normal"/>
    <w:uiPriority w:val="34"/>
    <w:qFormat/>
    <w:rsid w:val="00AF36CD"/>
    <w:pPr>
      <w:ind w:left="720"/>
      <w:contextualSpacing/>
    </w:pPr>
  </w:style>
  <w:style w:type="character" w:styleId="Hipervnculovisitado">
    <w:name w:val="FollowedHyperlink"/>
    <w:basedOn w:val="Fuentedeprrafopredeter"/>
    <w:uiPriority w:val="99"/>
    <w:semiHidden/>
    <w:unhideWhenUsed/>
    <w:rsid w:val="0020466C"/>
    <w:rPr>
      <w:color w:val="954F72" w:themeColor="followedHyperlink"/>
      <w:u w:val="single"/>
    </w:rPr>
  </w:style>
  <w:style w:type="character" w:styleId="Refdecomentario">
    <w:name w:val="annotation reference"/>
    <w:basedOn w:val="Fuentedeprrafopredeter"/>
    <w:uiPriority w:val="99"/>
    <w:semiHidden/>
    <w:unhideWhenUsed/>
    <w:rsid w:val="000455C4"/>
    <w:rPr>
      <w:sz w:val="16"/>
      <w:szCs w:val="16"/>
    </w:rPr>
  </w:style>
  <w:style w:type="paragraph" w:styleId="Textocomentario">
    <w:name w:val="annotation text"/>
    <w:basedOn w:val="Normal"/>
    <w:link w:val="TextocomentarioCar"/>
    <w:uiPriority w:val="99"/>
    <w:semiHidden/>
    <w:unhideWhenUsed/>
    <w:rsid w:val="000455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55C4"/>
    <w:rPr>
      <w:sz w:val="20"/>
      <w:szCs w:val="20"/>
    </w:rPr>
  </w:style>
  <w:style w:type="paragraph" w:styleId="Asuntodelcomentario">
    <w:name w:val="annotation subject"/>
    <w:basedOn w:val="Textocomentario"/>
    <w:next w:val="Textocomentario"/>
    <w:link w:val="AsuntodelcomentarioCar"/>
    <w:uiPriority w:val="99"/>
    <w:semiHidden/>
    <w:unhideWhenUsed/>
    <w:rsid w:val="000455C4"/>
    <w:rPr>
      <w:b/>
      <w:bCs/>
    </w:rPr>
  </w:style>
  <w:style w:type="character" w:customStyle="1" w:styleId="AsuntodelcomentarioCar">
    <w:name w:val="Asunto del comentario Car"/>
    <w:basedOn w:val="TextocomentarioCar"/>
    <w:link w:val="Asuntodelcomentario"/>
    <w:uiPriority w:val="99"/>
    <w:semiHidden/>
    <w:rsid w:val="000455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archive.internationalrivers.org/es/successes-for-the-movement"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archive.internationalrivers.org/es/problems-with-big-dam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greenpeace.org/chile/noticia/issues/climayenergia/el-mundo-se-seca-gota-a-gota/"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jumapam.gob.mx/cultura-del-agua/distribucion-de-agua-en-el-planeta/" TargetMode="External"/><Relationship Id="rId4" Type="http://schemas.openxmlformats.org/officeDocument/2006/relationships/webSettings" Target="webSettings.xml"/><Relationship Id="rId9" Type="http://schemas.openxmlformats.org/officeDocument/2006/relationships/hyperlink" Target="https://www.un.org/es/sections/issues-depth/water/index.html" TargetMode="External"/><Relationship Id="rId14" Type="http://schemas.openxmlformats.org/officeDocument/2006/relationships/hyperlink" Target="https://www.elmostrador.cl/noticias/pais/2019/02/09/ley-de-rios-salvajes-la-propuesta-ambientalista-que-busca-preservar-y-restaurar-los-rios-de-ch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890</Words>
  <Characters>4899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Marió Ceballos</dc:creator>
  <cp:keywords/>
  <dc:description/>
  <cp:lastModifiedBy>Maria Victoria Colmenares Macia</cp:lastModifiedBy>
  <cp:revision>2</cp:revision>
  <dcterms:created xsi:type="dcterms:W3CDTF">2021-03-09T15:04:00Z</dcterms:created>
  <dcterms:modified xsi:type="dcterms:W3CDTF">2021-03-09T15:04:00Z</dcterms:modified>
</cp:coreProperties>
</file>