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521F976F" w:rsidR="00507E42" w:rsidRPr="00F50D77" w:rsidRDefault="0012549E">
      <w:pPr>
        <w:jc w:val="both"/>
        <w:rPr>
          <w:rFonts w:asciiTheme="majorHAnsi" w:hAnsiTheme="majorHAnsi" w:cstheme="majorHAnsi"/>
          <w:b/>
          <w:bCs/>
        </w:rPr>
      </w:pPr>
      <w:r w:rsidRPr="00F50D77">
        <w:rPr>
          <w:rFonts w:asciiTheme="majorHAnsi" w:hAnsiTheme="majorHAnsi" w:cstheme="majorHAnsi"/>
          <w:b/>
          <w:bCs/>
        </w:rPr>
        <w:t>¿</w:t>
      </w:r>
      <w:r w:rsidR="009771C0" w:rsidRPr="00F50D77">
        <w:rPr>
          <w:rFonts w:asciiTheme="majorHAnsi" w:hAnsiTheme="majorHAnsi" w:cstheme="majorHAnsi"/>
          <w:b/>
          <w:bCs/>
        </w:rPr>
        <w:t xml:space="preserve">Sabías que el 15 de marzo </w:t>
      </w:r>
      <w:r w:rsidRPr="00F50D77">
        <w:rPr>
          <w:rFonts w:asciiTheme="majorHAnsi" w:hAnsiTheme="majorHAnsi" w:cstheme="majorHAnsi"/>
          <w:b/>
          <w:bCs/>
        </w:rPr>
        <w:t>se celebra el día mundial de los derechos del consumir?</w:t>
      </w:r>
    </w:p>
    <w:p w14:paraId="0B1C284B" w14:textId="77777777" w:rsidR="00F50D77" w:rsidRDefault="00F50D77">
      <w:pPr>
        <w:jc w:val="both"/>
        <w:rPr>
          <w:rFonts w:asciiTheme="majorHAnsi" w:hAnsiTheme="majorHAnsi" w:cstheme="majorHAnsi"/>
        </w:rPr>
      </w:pPr>
    </w:p>
    <w:p w14:paraId="2EFB86DE" w14:textId="543EDFCA" w:rsidR="0012549E" w:rsidRDefault="00324E1D">
      <w:pPr>
        <w:jc w:val="both"/>
        <w:rPr>
          <w:rFonts w:asciiTheme="majorHAnsi" w:hAnsiTheme="majorHAnsi" w:cstheme="majorHAnsi"/>
        </w:rPr>
      </w:pPr>
      <w:r>
        <w:rPr>
          <w:rFonts w:asciiTheme="majorHAnsi" w:hAnsiTheme="majorHAnsi" w:cstheme="majorHAnsi"/>
        </w:rPr>
        <w:t>E</w:t>
      </w:r>
      <w:r w:rsidR="0012549E">
        <w:rPr>
          <w:rFonts w:asciiTheme="majorHAnsi" w:hAnsiTheme="majorHAnsi" w:cstheme="majorHAnsi"/>
        </w:rPr>
        <w:t>s</w:t>
      </w:r>
      <w:r w:rsidR="0012549E">
        <w:rPr>
          <w:rFonts w:asciiTheme="majorHAnsi" w:hAnsiTheme="majorHAnsi" w:cstheme="majorHAnsi"/>
        </w:rPr>
        <w:t xml:space="preserve">te día tiene como origen el discurso del presidente estadounidense John F. Kennedy, quién se dirigió al congreso un 15 de marzo de 1962 manifestando que </w:t>
      </w:r>
      <w:r w:rsidR="00E778C7" w:rsidRPr="00F50D77">
        <w:rPr>
          <w:rFonts w:asciiTheme="majorHAnsi" w:hAnsiTheme="majorHAnsi" w:cstheme="majorHAnsi"/>
          <w:i/>
          <w:iCs/>
        </w:rPr>
        <w:t>“Consumidores, por definición, nos incluye a todos. Somos el grupo económico más grande de la economía, afectando y viéndose afectado por casi todas las decisiones económicas, públicas y privadas… Pero somos el único grupo importante en la economía que no está efectivamente organizado, cuyas opiniones a menudo no se escuchan</w:t>
      </w:r>
      <w:r w:rsidR="00E778C7">
        <w:rPr>
          <w:rStyle w:val="Refdenotaalpie"/>
          <w:rFonts w:asciiTheme="majorHAnsi" w:hAnsiTheme="majorHAnsi" w:cstheme="majorHAnsi"/>
        </w:rPr>
        <w:footnoteReference w:id="1"/>
      </w:r>
      <w:r w:rsidR="00E778C7" w:rsidRPr="00DC6E02">
        <w:rPr>
          <w:rFonts w:asciiTheme="majorHAnsi" w:hAnsiTheme="majorHAnsi" w:cstheme="majorHAnsi"/>
        </w:rPr>
        <w:t>.”</w:t>
      </w:r>
    </w:p>
    <w:p w14:paraId="571DBEA6" w14:textId="77777777" w:rsidR="00B42EBC" w:rsidRDefault="00B42EBC">
      <w:pPr>
        <w:jc w:val="both"/>
        <w:rPr>
          <w:rFonts w:asciiTheme="majorHAnsi" w:hAnsiTheme="majorHAnsi" w:cstheme="majorHAnsi"/>
        </w:rPr>
      </w:pPr>
    </w:p>
    <w:p w14:paraId="6B53B71D" w14:textId="77777777" w:rsidR="00B42EBC" w:rsidRDefault="00B42EBC" w:rsidP="00B42EBC">
      <w:pPr>
        <w:jc w:val="both"/>
        <w:rPr>
          <w:rFonts w:asciiTheme="majorHAnsi" w:hAnsiTheme="majorHAnsi" w:cstheme="majorHAnsi"/>
        </w:rPr>
      </w:pPr>
      <w:r w:rsidRPr="00B42EBC">
        <w:rPr>
          <w:rFonts w:asciiTheme="majorHAnsi" w:hAnsiTheme="majorHAnsi" w:cstheme="majorHAnsi"/>
        </w:rPr>
        <w:t xml:space="preserve">Así comienza la declaración que sentó las bases para establecer los derechos que protegían a los consumidores de las desventajas económicas, educativas o de negociación que tenían frente a los productores. </w:t>
      </w:r>
    </w:p>
    <w:p w14:paraId="298CBD45" w14:textId="467E035C" w:rsidR="00B42EBC" w:rsidRDefault="00B42EBC" w:rsidP="00B42EBC">
      <w:pPr>
        <w:jc w:val="both"/>
        <w:rPr>
          <w:rFonts w:asciiTheme="majorHAnsi" w:hAnsiTheme="majorHAnsi" w:cstheme="majorHAnsi"/>
        </w:rPr>
      </w:pPr>
      <w:r w:rsidRPr="00B42EBC">
        <w:rPr>
          <w:rFonts w:asciiTheme="majorHAnsi" w:hAnsiTheme="majorHAnsi" w:cstheme="majorHAnsi"/>
        </w:rPr>
        <w:t xml:space="preserve">Fueron cuatro los derechos que se presentaron en aquel discurso: </w:t>
      </w:r>
    </w:p>
    <w:p w14:paraId="5BA00B7A" w14:textId="2E5C649E" w:rsidR="00136054" w:rsidRPr="00B42EBC" w:rsidRDefault="00136054" w:rsidP="00B42EBC">
      <w:pPr>
        <w:pStyle w:val="Prrafodelista"/>
        <w:numPr>
          <w:ilvl w:val="0"/>
          <w:numId w:val="3"/>
        </w:numPr>
        <w:jc w:val="both"/>
        <w:rPr>
          <w:rFonts w:asciiTheme="majorHAnsi" w:hAnsiTheme="majorHAnsi" w:cstheme="majorHAnsi"/>
        </w:rPr>
      </w:pPr>
      <w:r w:rsidRPr="00B42EBC">
        <w:rPr>
          <w:rFonts w:asciiTheme="majorHAnsi" w:hAnsiTheme="majorHAnsi" w:cstheme="majorHAnsi"/>
        </w:rPr>
        <w:t>Derecho a la seguridad</w:t>
      </w:r>
    </w:p>
    <w:p w14:paraId="462D9270" w14:textId="77777777" w:rsid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estar informado</w:t>
      </w:r>
    </w:p>
    <w:p w14:paraId="4E44C9AC" w14:textId="77777777" w:rsid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poder elegir y</w:t>
      </w:r>
      <w:r>
        <w:rPr>
          <w:rFonts w:asciiTheme="majorHAnsi" w:hAnsiTheme="majorHAnsi" w:cstheme="majorHAnsi"/>
        </w:rPr>
        <w:t>,</w:t>
      </w:r>
    </w:p>
    <w:p w14:paraId="33F45CA2" w14:textId="014A192C" w:rsidR="00136054" w:rsidRPr="00136054" w:rsidRDefault="00136054" w:rsidP="00136054">
      <w:pPr>
        <w:pStyle w:val="Prrafodelista"/>
        <w:numPr>
          <w:ilvl w:val="0"/>
          <w:numId w:val="3"/>
        </w:numPr>
        <w:jc w:val="both"/>
        <w:rPr>
          <w:rFonts w:asciiTheme="majorHAnsi" w:hAnsiTheme="majorHAnsi" w:cstheme="majorHAnsi"/>
        </w:rPr>
      </w:pPr>
      <w:r>
        <w:rPr>
          <w:rFonts w:asciiTheme="majorHAnsi" w:hAnsiTheme="majorHAnsi" w:cstheme="majorHAnsi"/>
        </w:rPr>
        <w:t>A</w:t>
      </w:r>
      <w:r w:rsidRPr="00136054">
        <w:rPr>
          <w:rFonts w:asciiTheme="majorHAnsi" w:hAnsiTheme="majorHAnsi" w:cstheme="majorHAnsi"/>
        </w:rPr>
        <w:t xml:space="preserve"> ser escuchado. </w:t>
      </w:r>
    </w:p>
    <w:p w14:paraId="221BC64D" w14:textId="77777777" w:rsidR="00136054" w:rsidRPr="00EB5B79" w:rsidRDefault="00136054" w:rsidP="00EB5B79">
      <w:pPr>
        <w:ind w:left="360"/>
        <w:jc w:val="both"/>
        <w:rPr>
          <w:rFonts w:asciiTheme="majorHAnsi" w:hAnsiTheme="majorHAnsi" w:cstheme="majorHAnsi"/>
        </w:rPr>
      </w:pPr>
    </w:p>
    <w:p w14:paraId="37919A0A" w14:textId="77777777" w:rsidR="00B42EBC" w:rsidRDefault="00B42EBC" w:rsidP="00136054">
      <w:pPr>
        <w:jc w:val="both"/>
        <w:rPr>
          <w:rFonts w:asciiTheme="majorHAnsi" w:hAnsiTheme="majorHAnsi" w:cstheme="majorHAnsi"/>
        </w:rPr>
      </w:pPr>
    </w:p>
    <w:p w14:paraId="6263ECDD" w14:textId="18DD22AC" w:rsidR="00136054" w:rsidRPr="00DC6E02" w:rsidRDefault="00B42EBC" w:rsidP="00B42EBC">
      <w:pPr>
        <w:pStyle w:val="Textoindependiente"/>
      </w:pPr>
      <w:r>
        <w:t xml:space="preserve">Basado en esta declaración, 24 años más tarde </w:t>
      </w:r>
      <w:r w:rsidRPr="003E623B">
        <w:t>en el año 1986, la Organización de las Naciones Unidas (ONU) sentaría las Directrices para la Protección del Consumidor</w:t>
      </w:r>
      <w:r>
        <w:t xml:space="preserve"> y p</w:t>
      </w:r>
      <w:r w:rsidR="00136054" w:rsidRPr="00DC6E02">
        <w:t xml:space="preserve">osteriormente, </w:t>
      </w:r>
      <w:proofErr w:type="spellStart"/>
      <w:r w:rsidR="00136054" w:rsidRPr="00EB5B79">
        <w:rPr>
          <w:highlight w:val="yellow"/>
        </w:rPr>
        <w:t>Consumers</w:t>
      </w:r>
      <w:proofErr w:type="spellEnd"/>
      <w:r w:rsidR="00136054" w:rsidRPr="00EB5B79">
        <w:rPr>
          <w:highlight w:val="yellow"/>
        </w:rPr>
        <w:t xml:space="preserve"> International -organización de membresía que agrupa a consumidores de todo el mundo</w:t>
      </w:r>
      <w:commentRangeStart w:id="1"/>
      <w:r w:rsidR="00EB5B79" w:rsidRPr="00F55259">
        <w:rPr>
          <w:rStyle w:val="Refdenotaalpie"/>
          <w:highlight w:val="yellow"/>
        </w:rPr>
        <w:footnoteReference w:id="2"/>
      </w:r>
      <w:commentRangeEnd w:id="1"/>
      <w:r w:rsidR="00EB5B79" w:rsidRPr="00F55259">
        <w:rPr>
          <w:rStyle w:val="Refdecomentario"/>
          <w:rFonts w:ascii="Arial" w:hAnsi="Arial" w:cs="Arial"/>
          <w:highlight w:val="yellow"/>
        </w:rPr>
        <w:commentReference w:id="1"/>
      </w:r>
      <w:r w:rsidR="00136054" w:rsidRPr="00F55259">
        <w:rPr>
          <w:highlight w:val="yellow"/>
        </w:rPr>
        <w:t xml:space="preserve"> - adoptó tanto los derechos de la ONU como los propuestos por Kennedy y comenzó a reconocer esta fecha como el Día Mundial de los Derechos del Consumidor.</w:t>
      </w:r>
    </w:p>
    <w:p w14:paraId="13F18167" w14:textId="4C39E15D" w:rsidR="0012549E" w:rsidRDefault="0012549E">
      <w:pPr>
        <w:jc w:val="both"/>
        <w:rPr>
          <w:rFonts w:asciiTheme="majorHAnsi" w:hAnsiTheme="majorHAnsi" w:cstheme="majorHAnsi"/>
        </w:rPr>
      </w:pPr>
    </w:p>
    <w:p w14:paraId="3C362648" w14:textId="57DC4688" w:rsidR="00136054" w:rsidRPr="00F55259" w:rsidRDefault="00CB16AC" w:rsidP="00F55259">
      <w:pPr>
        <w:pStyle w:val="Ttulo7"/>
      </w:pPr>
      <w:r w:rsidRPr="00F55259">
        <w:t>En Chile, ¿Quién vela por los derechos de los consumidores?</w:t>
      </w:r>
    </w:p>
    <w:p w14:paraId="680B81DC" w14:textId="48942FF4" w:rsidR="00F55259" w:rsidRDefault="00CB16AC" w:rsidP="00CB16AC">
      <w:pPr>
        <w:jc w:val="both"/>
        <w:rPr>
          <w:rFonts w:asciiTheme="majorHAnsi" w:hAnsiTheme="majorHAnsi" w:cstheme="majorHAnsi"/>
        </w:rPr>
      </w:pPr>
      <w:r>
        <w:rPr>
          <w:rFonts w:asciiTheme="majorHAnsi" w:hAnsiTheme="majorHAnsi" w:cstheme="majorHAnsi"/>
        </w:rPr>
        <w:t>L</w:t>
      </w:r>
      <w:r w:rsidRPr="00DC6E02">
        <w:rPr>
          <w:rFonts w:asciiTheme="majorHAnsi" w:hAnsiTheme="majorHAnsi" w:cstheme="majorHAnsi"/>
        </w:rPr>
        <w:t>a agencia encargada de velar y promover los derechos de los consumidores es el Servicio Nacional del Consumidor (SERNAC</w:t>
      </w:r>
      <w:r>
        <w:rPr>
          <w:rFonts w:asciiTheme="majorHAnsi" w:hAnsiTheme="majorHAnsi" w:cstheme="majorHAnsi"/>
        </w:rPr>
        <w:t xml:space="preserve">). </w:t>
      </w:r>
    </w:p>
    <w:p w14:paraId="7800924E" w14:textId="48F9C567" w:rsidR="00F55259" w:rsidRDefault="00F55259" w:rsidP="00CB16AC">
      <w:pPr>
        <w:jc w:val="both"/>
        <w:rPr>
          <w:rFonts w:asciiTheme="majorHAnsi" w:hAnsiTheme="majorHAnsi" w:cstheme="majorHAnsi"/>
        </w:rPr>
      </w:pPr>
    </w:p>
    <w:p w14:paraId="3116DF0E" w14:textId="57FDECB4" w:rsidR="00F55259" w:rsidRPr="00F55259" w:rsidRDefault="00F55259" w:rsidP="00F55259">
      <w:pPr>
        <w:pStyle w:val="Ttulo7"/>
      </w:pPr>
      <w:r w:rsidRPr="00F55259">
        <w:t>Algo de Historia</w:t>
      </w:r>
    </w:p>
    <w:p w14:paraId="5F9B9FC1" w14:textId="223E45B8"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 xml:space="preserve">El </w:t>
      </w:r>
      <w:r w:rsidRPr="00F55259">
        <w:rPr>
          <w:rFonts w:asciiTheme="majorHAnsi" w:hAnsiTheme="majorHAnsi" w:cstheme="majorHAnsi"/>
          <w:lang w:val="es-CL"/>
        </w:rPr>
        <w:t>SERNAC</w:t>
      </w:r>
      <w:r w:rsidRPr="00F55259">
        <w:rPr>
          <w:rFonts w:asciiTheme="majorHAnsi" w:hAnsiTheme="majorHAnsi" w:cstheme="majorHAnsi"/>
          <w:lang w:val="es-CL"/>
        </w:rPr>
        <w:t xml:space="preserve"> se crea el año 1990 en reemplazo de la Dirección de Industria y Comercio (</w:t>
      </w:r>
      <w:r w:rsidRPr="00F55259">
        <w:rPr>
          <w:rFonts w:asciiTheme="majorHAnsi" w:hAnsiTheme="majorHAnsi" w:cstheme="majorHAnsi"/>
          <w:lang w:val="es-CL"/>
        </w:rPr>
        <w:t>DIRINCO</w:t>
      </w:r>
      <w:r w:rsidRPr="00F55259">
        <w:rPr>
          <w:rFonts w:asciiTheme="majorHAnsi" w:hAnsiTheme="majorHAnsi" w:cstheme="majorHAnsi"/>
          <w:lang w:val="es-CL"/>
        </w:rPr>
        <w:t>). En sus inicios, sus principales desafíos fueron la elaboración del primer marco jurídico para garantizar los derechos básicos de los consumidores, impulsar un sistema institucional para trabajar en materia de orientación jurídica y fomentar la educación para el consumo.</w:t>
      </w:r>
    </w:p>
    <w:p w14:paraId="704C99CF" w14:textId="77777777"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En 1997, se promulgó Ley de Protección del Consumidor (19.496) que plasmó los derechos de los consumidores y estableció las reglas del juego, en un mercado que hasta entonces ponía a los ciudadanos en clara desventaja.</w:t>
      </w:r>
    </w:p>
    <w:p w14:paraId="436E8CC2" w14:textId="41463C27" w:rsidR="00F55259" w:rsidRPr="00F55259" w:rsidRDefault="00F55259" w:rsidP="00F55259">
      <w:pPr>
        <w:pStyle w:val="Prrafodelista"/>
        <w:numPr>
          <w:ilvl w:val="0"/>
          <w:numId w:val="4"/>
        </w:numPr>
        <w:jc w:val="both"/>
        <w:rPr>
          <w:rFonts w:asciiTheme="majorHAnsi" w:hAnsiTheme="majorHAnsi" w:cstheme="majorHAnsi"/>
          <w:lang w:val="es-CL"/>
        </w:rPr>
      </w:pPr>
      <w:r w:rsidRPr="00F55259">
        <w:rPr>
          <w:rFonts w:asciiTheme="majorHAnsi" w:hAnsiTheme="majorHAnsi" w:cstheme="majorHAnsi"/>
          <w:lang w:val="es-CL"/>
        </w:rPr>
        <w:t>Entre 1999 y 2004 la Ley del Consumidor se modificó para incorporar nuevos derechos, como regular las cobranzas extrajudiciales, la posibilidad del retracto o de arrepentirse cuando se ha firmado cierto tipo de contratos, terminar con la letra chica, facilitar la formación de asociaciones de consumidores y permitir las acciones colectivas</w:t>
      </w:r>
      <w:r>
        <w:rPr>
          <w:rStyle w:val="Refdenotaalpie"/>
          <w:rFonts w:asciiTheme="majorHAnsi" w:hAnsiTheme="majorHAnsi" w:cstheme="majorHAnsi"/>
          <w:lang w:val="es-CL"/>
        </w:rPr>
        <w:footnoteReference w:id="3"/>
      </w:r>
      <w:r w:rsidRPr="00F55259">
        <w:rPr>
          <w:rFonts w:asciiTheme="majorHAnsi" w:hAnsiTheme="majorHAnsi" w:cstheme="majorHAnsi"/>
          <w:lang w:val="es-CL"/>
        </w:rPr>
        <w:t>.</w:t>
      </w:r>
    </w:p>
    <w:p w14:paraId="39E0150F" w14:textId="77777777" w:rsidR="00F55259" w:rsidRDefault="00F55259" w:rsidP="00CB16AC">
      <w:pPr>
        <w:jc w:val="both"/>
        <w:rPr>
          <w:rFonts w:asciiTheme="majorHAnsi" w:hAnsiTheme="majorHAnsi" w:cstheme="majorHAnsi"/>
        </w:rPr>
      </w:pPr>
    </w:p>
    <w:p w14:paraId="0B1C9A7F" w14:textId="63F299F9" w:rsidR="00CB16AC" w:rsidRPr="00F55259" w:rsidRDefault="00F55259" w:rsidP="00F55259">
      <w:pPr>
        <w:pStyle w:val="Ttulo7"/>
      </w:pPr>
      <w:r w:rsidRPr="00F55259">
        <w:lastRenderedPageBreak/>
        <w:t>Y entonces…. ¿Cuáles son nuestros Derechos como Consumidor?</w:t>
      </w:r>
    </w:p>
    <w:p w14:paraId="6A99B16B"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1. Derecho a elegir libremente la compra de un producto o la contratación de un servicio. </w:t>
      </w:r>
    </w:p>
    <w:p w14:paraId="253856C0"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2. Derecho a la información veraz y oportuna. </w:t>
      </w:r>
    </w:p>
    <w:p w14:paraId="7D64C768"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3. Derecho a no ser discriminado arbitrariamente por las empresas al usar un servicio o contratarlo. </w:t>
      </w:r>
    </w:p>
    <w:p w14:paraId="1E42E1CF"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4. Derecho a seguridad en el consumo. </w:t>
      </w:r>
    </w:p>
    <w:p w14:paraId="06DD93F3"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5. Derecho a recibir información de servicios financieros y cobranzas. </w:t>
      </w:r>
    </w:p>
    <w:p w14:paraId="7D818B45"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6. Derecho a cuentas claras y cobros justos. </w:t>
      </w:r>
    </w:p>
    <w:p w14:paraId="6DC8C688"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7. Derecho a la garantía legal. </w:t>
      </w:r>
    </w:p>
    <w:p w14:paraId="4A7541F9"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8. Derecho a que las cobranzas de las empresas respeten la tranquilidad familiar del deudor y su estabilidad laboral. </w:t>
      </w:r>
    </w:p>
    <w:p w14:paraId="0F70BCF6" w14:textId="77777777" w:rsidR="00CB16AC" w:rsidRPr="00DC6E02" w:rsidRDefault="00CB16AC" w:rsidP="00CB16AC">
      <w:pPr>
        <w:jc w:val="both"/>
        <w:rPr>
          <w:rFonts w:asciiTheme="majorHAnsi" w:hAnsiTheme="majorHAnsi" w:cstheme="majorHAnsi"/>
        </w:rPr>
      </w:pPr>
      <w:r w:rsidRPr="00DC6E02">
        <w:rPr>
          <w:rFonts w:asciiTheme="majorHAnsi" w:hAnsiTheme="majorHAnsi" w:cstheme="majorHAnsi"/>
        </w:rPr>
        <w:t xml:space="preserve">9. Derecho a que las empresas cumplan sus promesas publicitarias. </w:t>
      </w:r>
    </w:p>
    <w:p w14:paraId="730DD220" w14:textId="41E49348" w:rsidR="00CB16AC" w:rsidRPr="00DC6E02" w:rsidRDefault="00CB16AC" w:rsidP="00CB16AC">
      <w:pPr>
        <w:jc w:val="both"/>
        <w:rPr>
          <w:rFonts w:asciiTheme="majorHAnsi" w:hAnsiTheme="majorHAnsi" w:cstheme="majorHAnsi"/>
        </w:rPr>
      </w:pPr>
      <w:r w:rsidRPr="00DC6E02">
        <w:rPr>
          <w:rFonts w:asciiTheme="majorHAnsi" w:hAnsiTheme="majorHAnsi" w:cstheme="majorHAnsi"/>
        </w:rPr>
        <w:t>10. Derecho a indemnización. Si la empresa no respeta la Ley de Protección al Consumidor y le causa algún daño moral o material</w:t>
      </w:r>
      <w:r w:rsidR="00EB5B79">
        <w:rPr>
          <w:rStyle w:val="Refdenotaalpie"/>
          <w:rFonts w:asciiTheme="majorHAnsi" w:hAnsiTheme="majorHAnsi" w:cstheme="majorHAnsi"/>
        </w:rPr>
        <w:footnoteReference w:id="4"/>
      </w:r>
      <w:r w:rsidRPr="00DC6E02">
        <w:rPr>
          <w:rFonts w:asciiTheme="majorHAnsi" w:hAnsiTheme="majorHAnsi" w:cstheme="majorHAnsi"/>
        </w:rPr>
        <w:t xml:space="preserve">. </w:t>
      </w:r>
    </w:p>
    <w:p w14:paraId="11804590" w14:textId="55C044E2" w:rsidR="00CB16AC" w:rsidRDefault="00CB16AC">
      <w:pPr>
        <w:jc w:val="both"/>
        <w:rPr>
          <w:rFonts w:asciiTheme="majorHAnsi" w:hAnsiTheme="majorHAnsi" w:cstheme="majorHAnsi"/>
        </w:rPr>
      </w:pPr>
    </w:p>
    <w:p w14:paraId="4C1F7336" w14:textId="51E322BE" w:rsidR="00F55259" w:rsidRDefault="00F55259">
      <w:pPr>
        <w:jc w:val="both"/>
        <w:rPr>
          <w:rFonts w:asciiTheme="majorHAnsi" w:hAnsiTheme="majorHAnsi" w:cstheme="majorHAnsi"/>
        </w:rPr>
      </w:pPr>
    </w:p>
    <w:p w14:paraId="11B8A29A" w14:textId="3E745048" w:rsidR="00F55259" w:rsidRDefault="00F55259" w:rsidP="00F55259">
      <w:pPr>
        <w:pStyle w:val="Ttulo7"/>
      </w:pPr>
      <w:r w:rsidRPr="00F55259">
        <w:t>Curiosidades para conmemorar este día…</w:t>
      </w:r>
    </w:p>
    <w:p w14:paraId="0F38B486" w14:textId="77777777" w:rsidR="00F55259" w:rsidRPr="00F55259" w:rsidRDefault="00F55259">
      <w:pPr>
        <w:jc w:val="both"/>
        <w:rPr>
          <w:rFonts w:asciiTheme="majorHAnsi" w:hAnsiTheme="majorHAnsi" w:cstheme="majorHAnsi"/>
          <w:b/>
          <w:bCs/>
        </w:rPr>
      </w:pPr>
    </w:p>
    <w:p w14:paraId="00000018" w14:textId="5D3F12A1" w:rsidR="00507E42" w:rsidRPr="00DC6E02" w:rsidRDefault="00EF5072">
      <w:pPr>
        <w:jc w:val="both"/>
        <w:rPr>
          <w:rFonts w:asciiTheme="majorHAnsi" w:hAnsiTheme="majorHAnsi" w:cstheme="majorHAnsi"/>
        </w:rPr>
      </w:pPr>
      <w:r w:rsidRPr="00DC6E02">
        <w:rPr>
          <w:rFonts w:asciiTheme="majorHAnsi" w:hAnsiTheme="majorHAnsi" w:cstheme="majorHAnsi"/>
        </w:rPr>
        <w:t>Para conmemorar este día,</w:t>
      </w:r>
      <w:r w:rsidR="00CB16AC">
        <w:rPr>
          <w:rFonts w:asciiTheme="majorHAnsi" w:hAnsiTheme="majorHAnsi" w:cstheme="majorHAnsi"/>
        </w:rPr>
        <w:t xml:space="preserve"> Data Intelligence,</w:t>
      </w:r>
      <w:r w:rsidRPr="00DC6E02">
        <w:rPr>
          <w:rFonts w:asciiTheme="majorHAnsi" w:hAnsiTheme="majorHAnsi" w:cstheme="majorHAnsi"/>
        </w:rPr>
        <w:t xml:space="preserve"> </w:t>
      </w:r>
      <w:r w:rsidR="00F55259">
        <w:rPr>
          <w:rFonts w:asciiTheme="majorHAnsi" w:hAnsiTheme="majorHAnsi" w:cstheme="majorHAnsi"/>
        </w:rPr>
        <w:t xml:space="preserve">te </w:t>
      </w:r>
      <w:r w:rsidRPr="00DC6E02">
        <w:rPr>
          <w:rFonts w:asciiTheme="majorHAnsi" w:hAnsiTheme="majorHAnsi" w:cstheme="majorHAnsi"/>
        </w:rPr>
        <w:t xml:space="preserve">presenta 7 datos </w:t>
      </w:r>
      <w:r w:rsidR="00F55259">
        <w:rPr>
          <w:rFonts w:asciiTheme="majorHAnsi" w:hAnsiTheme="majorHAnsi" w:cstheme="majorHAnsi"/>
        </w:rPr>
        <w:t xml:space="preserve">que probablemente no sabías relacionados </w:t>
      </w:r>
      <w:r w:rsidRPr="00DC6E02">
        <w:rPr>
          <w:rFonts w:asciiTheme="majorHAnsi" w:hAnsiTheme="majorHAnsi" w:cstheme="majorHAnsi"/>
        </w:rPr>
        <w:t>con esta efeméride:</w:t>
      </w:r>
    </w:p>
    <w:p w14:paraId="00000019" w14:textId="77777777" w:rsidR="00507E42" w:rsidRPr="00DC6E02" w:rsidRDefault="00507E42">
      <w:pPr>
        <w:jc w:val="both"/>
        <w:rPr>
          <w:rFonts w:asciiTheme="majorHAnsi" w:hAnsiTheme="majorHAnsi" w:cstheme="majorHAnsi"/>
        </w:rPr>
      </w:pPr>
    </w:p>
    <w:p w14:paraId="0000001A" w14:textId="1588AECF"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Todos los años,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propone un tema relevante en torno al consumo para conmemorar este día. El tema para este 15 de marzo girará en torno a la “Lucha contra la contaminación por plásticos”</w:t>
      </w:r>
      <w:r w:rsidR="00F55259">
        <w:rPr>
          <w:rStyle w:val="Refdenotaalpie"/>
          <w:rFonts w:asciiTheme="majorHAnsi" w:hAnsiTheme="majorHAnsi" w:cstheme="majorHAnsi"/>
        </w:rPr>
        <w:footnoteReference w:id="5"/>
      </w:r>
      <w:r w:rsidRPr="00DC6E02">
        <w:rPr>
          <w:rFonts w:asciiTheme="majorHAnsi" w:hAnsiTheme="majorHAnsi" w:cstheme="majorHAnsi"/>
        </w:rPr>
        <w:t xml:space="preserve">. </w:t>
      </w:r>
    </w:p>
    <w:p w14:paraId="0000001B" w14:textId="1F31DC42"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relación con el punto anterior, la ONU plantea que no solo los gobiernos y las empresas son agentes de cambio importantes para crear modelos sustentables de producción de plástico, si no que nosotros mismos como consumidores también podemos </w:t>
      </w:r>
      <w:r>
        <w:rPr>
          <w:rFonts w:asciiTheme="majorHAnsi" w:hAnsiTheme="majorHAnsi" w:cstheme="majorHAnsi"/>
        </w:rPr>
        <w:t xml:space="preserve">generar un cambio al </w:t>
      </w:r>
      <w:r w:rsidRPr="00DC6E02">
        <w:rPr>
          <w:rFonts w:asciiTheme="majorHAnsi" w:hAnsiTheme="majorHAnsi" w:cstheme="majorHAnsi"/>
        </w:rPr>
        <w:t>exigir alternativas sostenibles al momento de decidir qué comprar</w:t>
      </w:r>
      <w:r w:rsidR="00F55259">
        <w:rPr>
          <w:rStyle w:val="Refdenotaalpie"/>
          <w:rFonts w:asciiTheme="majorHAnsi" w:hAnsiTheme="majorHAnsi" w:cstheme="majorHAnsi"/>
        </w:rPr>
        <w:footnoteReference w:id="6"/>
      </w:r>
      <w:r w:rsidRPr="00DC6E02">
        <w:rPr>
          <w:rFonts w:asciiTheme="majorHAnsi" w:hAnsiTheme="majorHAnsi" w:cstheme="majorHAnsi"/>
        </w:rPr>
        <w:t xml:space="preserve">. </w:t>
      </w:r>
    </w:p>
    <w:p w14:paraId="0000001C" w14:textId="04999FAA"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Chile fue el primer país de </w:t>
      </w:r>
      <w:proofErr w:type="spellStart"/>
      <w:r w:rsidRPr="00DC6E02">
        <w:rPr>
          <w:rFonts w:asciiTheme="majorHAnsi" w:hAnsiTheme="majorHAnsi" w:cstheme="majorHAnsi"/>
        </w:rPr>
        <w:t>latinoamérica</w:t>
      </w:r>
      <w:proofErr w:type="spellEnd"/>
      <w:r w:rsidRPr="00DC6E02">
        <w:rPr>
          <w:rFonts w:asciiTheme="majorHAnsi" w:hAnsiTheme="majorHAnsi" w:cstheme="majorHAnsi"/>
        </w:rPr>
        <w:t xml:space="preserve"> en prohibir el uso de bolsas plásticas en el comercio</w:t>
      </w:r>
      <w:r w:rsidR="0028117B">
        <w:rPr>
          <w:rStyle w:val="Refdenotaalpie"/>
          <w:rFonts w:asciiTheme="majorHAnsi" w:hAnsiTheme="majorHAnsi" w:cstheme="majorHAnsi"/>
        </w:rPr>
        <w:footnoteReference w:id="7"/>
      </w:r>
      <w:r w:rsidRPr="00DC6E02">
        <w:rPr>
          <w:rFonts w:asciiTheme="majorHAnsi" w:hAnsiTheme="majorHAnsi" w:cstheme="majorHAnsi"/>
        </w:rPr>
        <w:t xml:space="preserve">. </w:t>
      </w:r>
    </w:p>
    <w:p w14:paraId="0000001D" w14:textId="08348CD4"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esta misma línea, también se encuentra aprobado el proyecto de ley que limita el uso de plásticos desechables de un solo uso</w:t>
      </w:r>
      <w:r w:rsidR="0028117B">
        <w:rPr>
          <w:rStyle w:val="Refdenotaalpie"/>
          <w:rFonts w:asciiTheme="majorHAnsi" w:hAnsiTheme="majorHAnsi" w:cstheme="majorHAnsi"/>
        </w:rPr>
        <w:footnoteReference w:id="8"/>
      </w:r>
      <w:r w:rsidRPr="00DC6E02">
        <w:rPr>
          <w:rFonts w:asciiTheme="majorHAnsi" w:hAnsiTheme="majorHAnsi" w:cstheme="majorHAnsi"/>
        </w:rPr>
        <w:t>, cuya tramitación podría terminar durante este año.</w:t>
      </w:r>
    </w:p>
    <w:p w14:paraId="0000001E" w14:textId="7D91821F"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cuanto a la educación, a partir del año 2020, comienza a regir el </w:t>
      </w:r>
      <w:r w:rsidR="0028117B" w:rsidRPr="0028117B">
        <w:rPr>
          <w:rFonts w:asciiTheme="majorHAnsi" w:hAnsiTheme="majorHAnsi" w:cstheme="majorHAnsi"/>
          <w:b/>
          <w:bCs/>
        </w:rPr>
        <w:t>D</w:t>
      </w:r>
      <w:r w:rsidRPr="0028117B">
        <w:rPr>
          <w:rFonts w:asciiTheme="majorHAnsi" w:hAnsiTheme="majorHAnsi" w:cstheme="majorHAnsi"/>
          <w:b/>
          <w:bCs/>
        </w:rPr>
        <w:t xml:space="preserve">erecho a </w:t>
      </w:r>
      <w:r w:rsidR="0028117B" w:rsidRPr="0028117B">
        <w:rPr>
          <w:rFonts w:asciiTheme="majorHAnsi" w:hAnsiTheme="majorHAnsi" w:cstheme="majorHAnsi"/>
          <w:b/>
          <w:bCs/>
        </w:rPr>
        <w:t>R</w:t>
      </w:r>
      <w:r w:rsidRPr="0028117B">
        <w:rPr>
          <w:rFonts w:asciiTheme="majorHAnsi" w:hAnsiTheme="majorHAnsi" w:cstheme="majorHAnsi"/>
          <w:b/>
          <w:bCs/>
        </w:rPr>
        <w:t>etracto</w:t>
      </w:r>
      <w:r w:rsidRPr="00DC6E02">
        <w:rPr>
          <w:rFonts w:asciiTheme="majorHAnsi" w:hAnsiTheme="majorHAnsi" w:cstheme="majorHAnsi"/>
        </w:rPr>
        <w:t xml:space="preserve"> para la educación superior, que beneficia a alumnos de primer año que quieran cambiarse de institución luego de haberse matriculado en otra</w:t>
      </w:r>
      <w:r w:rsidR="0028117B">
        <w:rPr>
          <w:rStyle w:val="Refdenotaalpie"/>
          <w:rFonts w:asciiTheme="majorHAnsi" w:hAnsiTheme="majorHAnsi" w:cstheme="majorHAnsi"/>
        </w:rPr>
        <w:footnoteReference w:id="9"/>
      </w:r>
      <w:r w:rsidRPr="00DC6E02">
        <w:rPr>
          <w:rFonts w:asciiTheme="majorHAnsi" w:hAnsiTheme="majorHAnsi" w:cstheme="majorHAnsi"/>
        </w:rPr>
        <w:t xml:space="preserve">. </w:t>
      </w:r>
    </w:p>
    <w:p w14:paraId="06E4F275" w14:textId="508147B8" w:rsidR="0028117B" w:rsidRDefault="0028117B">
      <w:pPr>
        <w:numPr>
          <w:ilvl w:val="0"/>
          <w:numId w:val="2"/>
        </w:numPr>
        <w:jc w:val="both"/>
        <w:rPr>
          <w:rFonts w:asciiTheme="majorHAnsi" w:hAnsiTheme="majorHAnsi" w:cstheme="majorHAnsi"/>
        </w:rPr>
      </w:pPr>
      <w:r>
        <w:rPr>
          <w:rFonts w:asciiTheme="majorHAnsi" w:hAnsiTheme="majorHAnsi" w:cstheme="majorHAnsi"/>
        </w:rPr>
        <w:t xml:space="preserve">Para productos nuevos tenemos la </w:t>
      </w:r>
      <w:r w:rsidRPr="0028117B">
        <w:rPr>
          <w:rFonts w:asciiTheme="majorHAnsi" w:hAnsiTheme="majorHAnsi" w:cstheme="majorHAnsi"/>
          <w:b/>
          <w:bCs/>
        </w:rPr>
        <w:t>Garantía legal o 3x3</w:t>
      </w:r>
      <w:r>
        <w:rPr>
          <w:rFonts w:asciiTheme="majorHAnsi" w:hAnsiTheme="majorHAnsi" w:cstheme="majorHAnsi"/>
        </w:rPr>
        <w:t xml:space="preserve">, </w:t>
      </w:r>
      <w:r w:rsidRPr="0028117B">
        <w:rPr>
          <w:rFonts w:asciiTheme="majorHAnsi" w:hAnsiTheme="majorHAnsi" w:cstheme="majorHAnsi"/>
        </w:rPr>
        <w:t>significa que los consumidores deciden entre 3 opciones: devolución del dinero, cambio de producto o reparación gratuita durante los 3 primeros meses desde la recepción del producto</w:t>
      </w:r>
      <w:r>
        <w:rPr>
          <w:rStyle w:val="Refdenotaalpie"/>
          <w:rFonts w:asciiTheme="majorHAnsi" w:hAnsiTheme="majorHAnsi" w:cstheme="majorHAnsi"/>
        </w:rPr>
        <w:footnoteReference w:id="10"/>
      </w:r>
      <w:r>
        <w:rPr>
          <w:rFonts w:asciiTheme="majorHAnsi" w:hAnsiTheme="majorHAnsi" w:cstheme="majorHAnsi"/>
        </w:rPr>
        <w:t>.</w:t>
      </w:r>
    </w:p>
    <w:p w14:paraId="0000001F" w14:textId="7859F1E8"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lastRenderedPageBreak/>
        <w:t xml:space="preserve">No hay que olvidar que en Chile la garantía legal no es lo mismo que un </w:t>
      </w:r>
      <w:proofErr w:type="gramStart"/>
      <w:r w:rsidRPr="00DC6E02">
        <w:rPr>
          <w:rFonts w:asciiTheme="majorHAnsi" w:hAnsiTheme="majorHAnsi" w:cstheme="majorHAnsi"/>
        </w:rPr>
        <w:t>ticket</w:t>
      </w:r>
      <w:proofErr w:type="gramEnd"/>
      <w:r w:rsidRPr="00DC6E02">
        <w:rPr>
          <w:rFonts w:asciiTheme="majorHAnsi" w:hAnsiTheme="majorHAnsi" w:cstheme="majorHAnsi"/>
        </w:rPr>
        <w:t xml:space="preserve"> de cambio. El primero es un derecho por ley</w:t>
      </w:r>
      <w:r w:rsidR="003B79CF">
        <w:rPr>
          <w:rFonts w:asciiTheme="majorHAnsi" w:hAnsiTheme="majorHAnsi" w:cstheme="majorHAnsi"/>
        </w:rPr>
        <w:t xml:space="preserve">, </w:t>
      </w:r>
      <w:r w:rsidR="003B79CF" w:rsidRPr="003B79CF">
        <w:rPr>
          <w:rFonts w:asciiTheme="majorHAnsi" w:hAnsiTheme="majorHAnsi" w:cstheme="majorHAnsi"/>
        </w:rPr>
        <w:t xml:space="preserve">mientras que el </w:t>
      </w:r>
      <w:proofErr w:type="gramStart"/>
      <w:r w:rsidR="003B79CF" w:rsidRPr="003B79CF">
        <w:rPr>
          <w:rFonts w:asciiTheme="majorHAnsi" w:hAnsiTheme="majorHAnsi" w:cstheme="majorHAnsi"/>
        </w:rPr>
        <w:t>ticket</w:t>
      </w:r>
      <w:proofErr w:type="gramEnd"/>
      <w:r w:rsidR="003B79CF" w:rsidRPr="003B79CF">
        <w:rPr>
          <w:rFonts w:asciiTheme="majorHAnsi" w:hAnsiTheme="majorHAnsi" w:cstheme="majorHAnsi"/>
        </w:rPr>
        <w:t xml:space="preserve"> de cambio es un acto voluntario de la empresa, que permite cambiar el producto "a todo evento" en un tiempo establecido. </w:t>
      </w:r>
      <w:r w:rsidR="00ED11A0" w:rsidRPr="003B79CF">
        <w:rPr>
          <w:rFonts w:asciiTheme="majorHAnsi" w:hAnsiTheme="majorHAnsi" w:cstheme="majorHAnsi"/>
        </w:rPr>
        <w:t>¡En este caso, sí aplica el gusto o la talla!</w:t>
      </w:r>
      <w:r w:rsidR="003B79CF" w:rsidRPr="003B79CF">
        <w:rPr>
          <w:rStyle w:val="Refdenotaalpie"/>
          <w:rFonts w:asciiTheme="majorHAnsi" w:hAnsiTheme="majorHAnsi" w:cstheme="majorHAnsi"/>
          <w:vertAlign w:val="baseline"/>
        </w:rPr>
        <w:t xml:space="preserve"> </w:t>
      </w:r>
      <w:r w:rsidR="0028117B">
        <w:rPr>
          <w:rStyle w:val="Refdenotaalpie"/>
          <w:rFonts w:asciiTheme="majorHAnsi" w:hAnsiTheme="majorHAnsi" w:cstheme="majorHAnsi"/>
        </w:rPr>
        <w:footnoteReference w:id="11"/>
      </w:r>
    </w:p>
    <w:p w14:paraId="0000002D" w14:textId="38D01C02" w:rsidR="00507E42" w:rsidRPr="00DC6E02" w:rsidRDefault="00EF5072" w:rsidP="00DC6E02">
      <w:pPr>
        <w:numPr>
          <w:ilvl w:val="0"/>
          <w:numId w:val="2"/>
        </w:numPr>
        <w:shd w:val="clear" w:color="auto" w:fill="FFFFFF"/>
        <w:spacing w:after="300"/>
        <w:jc w:val="both"/>
        <w:rPr>
          <w:rFonts w:asciiTheme="majorHAnsi" w:hAnsiTheme="majorHAnsi" w:cstheme="majorHAnsi"/>
        </w:rPr>
      </w:pPr>
      <w:r w:rsidRPr="00DC6E02">
        <w:rPr>
          <w:rFonts w:asciiTheme="majorHAnsi" w:hAnsiTheme="majorHAnsi" w:cstheme="majorHAnsi"/>
        </w:rPr>
        <w:t xml:space="preserve">Hasta julio del 2020, se observó que el uso en línea de servicios públicos y </w:t>
      </w:r>
      <w:proofErr w:type="spellStart"/>
      <w:r w:rsidRPr="00DC6E02">
        <w:rPr>
          <w:rFonts w:asciiTheme="majorHAnsi" w:hAnsiTheme="majorHAnsi" w:cstheme="majorHAnsi"/>
        </w:rPr>
        <w:t>retail</w:t>
      </w:r>
      <w:proofErr w:type="spellEnd"/>
      <w:r w:rsidRPr="00DC6E02">
        <w:rPr>
          <w:rFonts w:asciiTheme="majorHAnsi" w:hAnsiTheme="majorHAnsi" w:cstheme="majorHAnsi"/>
        </w:rPr>
        <w:t xml:space="preserve"> en Chile aumentó en un 63% y 68% respectivamente, en comparación al periodo anterior al confinamiento por la pandemia</w:t>
      </w:r>
      <w:r w:rsidR="003B79CF">
        <w:rPr>
          <w:rStyle w:val="Refdenotaalpie"/>
          <w:rFonts w:asciiTheme="majorHAnsi" w:hAnsiTheme="majorHAnsi" w:cstheme="majorHAnsi"/>
        </w:rPr>
        <w:footnoteReference w:id="12"/>
      </w:r>
      <w:r w:rsidRPr="00DC6E02">
        <w:rPr>
          <w:rFonts w:asciiTheme="majorHAnsi" w:hAnsiTheme="majorHAnsi" w:cstheme="majorHAnsi"/>
        </w:rPr>
        <w:t>. Estas tendencias invitan a estar atento a posibles estafas y fraudes y a consumir en internet con responsabilidad</w:t>
      </w:r>
      <w:r w:rsidR="00ED11A0">
        <w:rPr>
          <w:rStyle w:val="Refdenotaalpie"/>
          <w:rFonts w:asciiTheme="majorHAnsi" w:hAnsiTheme="majorHAnsi" w:cstheme="majorHAnsi"/>
        </w:rPr>
        <w:footnoteReference w:id="13"/>
      </w:r>
      <w:r w:rsidR="00ED11A0">
        <w:rPr>
          <w:rFonts w:asciiTheme="majorHAnsi" w:hAnsiTheme="majorHAnsi" w:cstheme="majorHAnsi"/>
        </w:rPr>
        <w:t>,</w:t>
      </w:r>
      <w:r w:rsidR="00ED11A0">
        <w:rPr>
          <w:rStyle w:val="Refdenotaalpie"/>
          <w:rFonts w:asciiTheme="majorHAnsi" w:hAnsiTheme="majorHAnsi" w:cstheme="majorHAnsi"/>
        </w:rPr>
        <w:footnoteReference w:id="14"/>
      </w:r>
      <w:r w:rsidRPr="00DC6E02">
        <w:rPr>
          <w:rFonts w:asciiTheme="majorHAnsi" w:hAnsiTheme="majorHAnsi" w:cstheme="majorHAnsi"/>
        </w:rPr>
        <w:t xml:space="preserve">. </w:t>
      </w:r>
    </w:p>
    <w:p w14:paraId="0000002E" w14:textId="77777777" w:rsidR="00507E42" w:rsidRPr="00DC6E02" w:rsidRDefault="00507E42">
      <w:pPr>
        <w:rPr>
          <w:rFonts w:asciiTheme="majorHAnsi" w:hAnsiTheme="majorHAnsi" w:cstheme="majorHAnsi"/>
        </w:rPr>
      </w:pPr>
    </w:p>
    <w:p w14:paraId="0000003D" w14:textId="77777777" w:rsidR="00507E42" w:rsidRPr="00DC6E02" w:rsidRDefault="00507E42">
      <w:pPr>
        <w:ind w:left="720"/>
        <w:rPr>
          <w:rFonts w:asciiTheme="majorHAnsi" w:hAnsiTheme="majorHAnsi" w:cstheme="majorHAnsi"/>
        </w:rPr>
      </w:pPr>
    </w:p>
    <w:sectPr w:rsidR="00507E42" w:rsidRPr="00DC6E0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trid Holmgren" w:date="2021-03-14T09:47:00Z" w:initials="AH">
    <w:p w14:paraId="716FD0CB" w14:textId="5A7B459A" w:rsidR="00EB5B79" w:rsidRDefault="00EB5B79">
      <w:pPr>
        <w:pStyle w:val="Textocomentario"/>
      </w:pPr>
      <w:r>
        <w:rPr>
          <w:rStyle w:val="Refdecomentario"/>
        </w:rPr>
        <w:annotationRef/>
      </w:r>
      <w:r>
        <w:t>Eso no lo logré encontrar a pesar de que está la cita… Así que si quieres bórralo.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6FD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85A17" w16cex:dateUtc="2021-03-14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6FD0CB" w16cid:durableId="23F85A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0452" w14:textId="77777777" w:rsidR="005C708C" w:rsidRDefault="005C708C" w:rsidP="00E778C7">
      <w:pPr>
        <w:spacing w:line="240" w:lineRule="auto"/>
      </w:pPr>
      <w:r>
        <w:separator/>
      </w:r>
    </w:p>
  </w:endnote>
  <w:endnote w:type="continuationSeparator" w:id="0">
    <w:p w14:paraId="4E083C08" w14:textId="77777777" w:rsidR="005C708C" w:rsidRDefault="005C708C" w:rsidP="00E77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69599" w14:textId="77777777" w:rsidR="005C708C" w:rsidRDefault="005C708C" w:rsidP="00E778C7">
      <w:pPr>
        <w:spacing w:line="240" w:lineRule="auto"/>
      </w:pPr>
      <w:r>
        <w:separator/>
      </w:r>
    </w:p>
  </w:footnote>
  <w:footnote w:type="continuationSeparator" w:id="0">
    <w:p w14:paraId="5F3DA75B" w14:textId="77777777" w:rsidR="005C708C" w:rsidRDefault="005C708C" w:rsidP="00E778C7">
      <w:pPr>
        <w:spacing w:line="240" w:lineRule="auto"/>
      </w:pPr>
      <w:r>
        <w:continuationSeparator/>
      </w:r>
    </w:p>
  </w:footnote>
  <w:footnote w:id="1">
    <w:p w14:paraId="4DADAE57" w14:textId="1406E68F" w:rsidR="00E778C7" w:rsidRPr="00E778C7" w:rsidRDefault="00E778C7">
      <w:pPr>
        <w:pStyle w:val="Textonotapie"/>
        <w:rPr>
          <w:lang w:val="es-CL"/>
        </w:rPr>
      </w:pPr>
      <w:ins w:id="0" w:author="Astrid Holmgren" w:date="2021-03-14T09:15:00Z">
        <w:r>
          <w:rPr>
            <w:rStyle w:val="Refdenotaalpie"/>
          </w:rPr>
          <w:footnoteRef/>
        </w:r>
        <w:r>
          <w:t xml:space="preserve"> </w:t>
        </w:r>
        <w:r w:rsidRPr="00DC6E02">
          <w:rPr>
            <w:rFonts w:asciiTheme="majorHAnsi" w:hAnsiTheme="majorHAnsi" w:cstheme="majorHAnsi"/>
          </w:rPr>
          <w:t>https://www.jfklibrary.org/asset-viewer/archives/JFKPOF/037/JFKPOF-037-028</w:t>
        </w:r>
      </w:ins>
    </w:p>
  </w:footnote>
  <w:footnote w:id="2">
    <w:p w14:paraId="08CAC61F" w14:textId="081AE71D" w:rsidR="00EB5B79" w:rsidRPr="00EB5B79" w:rsidRDefault="00EB5B79">
      <w:pPr>
        <w:pStyle w:val="Textonotapie"/>
        <w:rPr>
          <w:lang w:val="es-CL"/>
        </w:rPr>
      </w:pPr>
      <w:r>
        <w:rPr>
          <w:rStyle w:val="Refdenotaalpie"/>
        </w:rPr>
        <w:footnoteRef/>
      </w:r>
      <w:r>
        <w:t xml:space="preserve"> </w:t>
      </w:r>
      <w:hyperlink r:id="rId1" w:history="1">
        <w:r w:rsidRPr="004038F2">
          <w:rPr>
            <w:rStyle w:val="Hipervnculo"/>
            <w:rFonts w:asciiTheme="majorHAnsi" w:hAnsiTheme="majorHAnsi" w:cstheme="majorHAnsi"/>
          </w:rPr>
          <w:t>https://es.consumersinternational.or</w:t>
        </w:r>
        <w:r w:rsidRPr="004038F2">
          <w:rPr>
            <w:rStyle w:val="Hipervnculo"/>
            <w:rFonts w:asciiTheme="majorHAnsi" w:hAnsiTheme="majorHAnsi" w:cstheme="majorHAnsi"/>
          </w:rPr>
          <w:t>g</w:t>
        </w:r>
        <w:r w:rsidRPr="004038F2">
          <w:rPr>
            <w:rStyle w:val="Hipervnculo"/>
            <w:rFonts w:asciiTheme="majorHAnsi" w:hAnsiTheme="majorHAnsi" w:cstheme="majorHAnsi"/>
          </w:rPr>
          <w:t>/who-we-are/</w:t>
        </w:r>
      </w:hyperlink>
    </w:p>
  </w:footnote>
  <w:footnote w:id="3">
    <w:p w14:paraId="3E75C580" w14:textId="19BE3A6A" w:rsidR="00F55259" w:rsidRPr="00F55259" w:rsidRDefault="00F55259">
      <w:pPr>
        <w:pStyle w:val="Textonotapie"/>
      </w:pPr>
      <w:r w:rsidRPr="00F55259">
        <w:rPr>
          <w:rStyle w:val="Refdenotaalpie"/>
          <w:rFonts w:asciiTheme="majorHAnsi" w:hAnsiTheme="majorHAnsi" w:cstheme="majorHAnsi"/>
        </w:rPr>
        <w:footnoteRef/>
      </w:r>
      <w:r w:rsidRPr="00F55259">
        <w:rPr>
          <w:rFonts w:asciiTheme="majorHAnsi" w:hAnsiTheme="majorHAnsi" w:cstheme="majorHAnsi"/>
        </w:rPr>
        <w:t xml:space="preserve"> </w:t>
      </w:r>
      <w:hyperlink r:id="rId2" w:history="1">
        <w:r w:rsidRPr="00F55259">
          <w:rPr>
            <w:rStyle w:val="Hipervnculo"/>
            <w:rFonts w:asciiTheme="majorHAnsi" w:hAnsiTheme="majorHAnsi" w:cstheme="majorHAnsi"/>
          </w:rPr>
          <w:t>https://www.sernac.cl/portal/604/w3-article-1479.html</w:t>
        </w:r>
      </w:hyperlink>
    </w:p>
  </w:footnote>
  <w:footnote w:id="4">
    <w:p w14:paraId="66393383" w14:textId="0224384F" w:rsidR="00EB5B79" w:rsidRPr="00EB5B79" w:rsidRDefault="00EB5B79">
      <w:pPr>
        <w:pStyle w:val="Textonotapie"/>
        <w:rPr>
          <w:sz w:val="18"/>
          <w:szCs w:val="18"/>
        </w:rPr>
      </w:pPr>
      <w:r w:rsidRPr="00EB5B79">
        <w:rPr>
          <w:rStyle w:val="Refdenotaalpie"/>
          <w:rFonts w:asciiTheme="majorHAnsi" w:hAnsiTheme="majorHAnsi" w:cstheme="majorHAnsi"/>
        </w:rPr>
        <w:footnoteRef/>
      </w:r>
      <w:r w:rsidRPr="00EB5B79">
        <w:rPr>
          <w:rFonts w:asciiTheme="majorHAnsi" w:hAnsiTheme="majorHAnsi" w:cstheme="majorHAnsi"/>
        </w:rPr>
        <w:t xml:space="preserve"> </w:t>
      </w:r>
      <w:hyperlink r:id="rId3" w:history="1">
        <w:r w:rsidRPr="00EB5B79">
          <w:rPr>
            <w:rStyle w:val="Hipervnculo"/>
            <w:rFonts w:asciiTheme="majorHAnsi" w:hAnsiTheme="majorHAnsi" w:cstheme="majorHAnsi"/>
          </w:rPr>
          <w:t>https://www.sernac.cl/portal/607/a</w:t>
        </w:r>
        <w:r w:rsidRPr="00EB5B79">
          <w:rPr>
            <w:rStyle w:val="Hipervnculo"/>
            <w:rFonts w:asciiTheme="majorHAnsi" w:hAnsiTheme="majorHAnsi" w:cstheme="majorHAnsi"/>
          </w:rPr>
          <w:t>r</w:t>
        </w:r>
        <w:r w:rsidRPr="00EB5B79">
          <w:rPr>
            <w:rStyle w:val="Hipervnculo"/>
            <w:rFonts w:asciiTheme="majorHAnsi" w:hAnsiTheme="majorHAnsi" w:cstheme="majorHAnsi"/>
          </w:rPr>
          <w:t>ticles-21603_archivo_01.pdf</w:t>
        </w:r>
      </w:hyperlink>
    </w:p>
  </w:footnote>
  <w:footnote w:id="5">
    <w:p w14:paraId="65AE1143" w14:textId="3F9451CB" w:rsidR="00F55259" w:rsidRPr="00F55259" w:rsidRDefault="00F55259">
      <w:pPr>
        <w:pStyle w:val="Textonotapie"/>
      </w:pPr>
      <w:r w:rsidRPr="00F55259">
        <w:rPr>
          <w:rStyle w:val="Refdenotaalpie"/>
          <w:rFonts w:asciiTheme="majorHAnsi" w:hAnsiTheme="majorHAnsi" w:cstheme="majorHAnsi"/>
        </w:rPr>
        <w:footnoteRef/>
      </w:r>
      <w:r w:rsidRPr="00F55259">
        <w:rPr>
          <w:rFonts w:asciiTheme="majorHAnsi" w:hAnsiTheme="majorHAnsi" w:cstheme="majorHAnsi"/>
        </w:rPr>
        <w:t xml:space="preserve"> </w:t>
      </w:r>
      <w:hyperlink r:id="rId4" w:history="1">
        <w:r w:rsidRPr="00F55259">
          <w:rPr>
            <w:rStyle w:val="Hipervnculo"/>
            <w:rFonts w:asciiTheme="majorHAnsi" w:hAnsiTheme="majorHAnsi" w:cstheme="majorHAnsi"/>
          </w:rPr>
          <w:t>https://www.consumersinternational.org/media/361443/campaign-outline-2021_wcrd_spa.pdf</w:t>
        </w:r>
      </w:hyperlink>
    </w:p>
  </w:footnote>
  <w:footnote w:id="6">
    <w:p w14:paraId="7C991447" w14:textId="621AF776" w:rsidR="00F55259" w:rsidRPr="00F55259" w:rsidRDefault="00F55259">
      <w:pPr>
        <w:pStyle w:val="Textonotapie"/>
        <w:rPr>
          <w:lang w:val="es-CL"/>
        </w:rPr>
      </w:pPr>
      <w:r>
        <w:rPr>
          <w:rStyle w:val="Refdenotaalpie"/>
        </w:rPr>
        <w:footnoteRef/>
      </w:r>
      <w:r>
        <w:t xml:space="preserve"> </w:t>
      </w:r>
      <w:hyperlink r:id="rId5">
        <w:r w:rsidR="0028117B" w:rsidRPr="00DC6E02">
          <w:rPr>
            <w:rFonts w:asciiTheme="majorHAnsi" w:hAnsiTheme="majorHAnsi" w:cstheme="majorHAnsi"/>
            <w:color w:val="1155CC"/>
            <w:u w:val="single"/>
          </w:rPr>
          <w:t>https://news.un.org/es/story/2018/06/1435111</w:t>
        </w:r>
      </w:hyperlink>
    </w:p>
  </w:footnote>
  <w:footnote w:id="7">
    <w:p w14:paraId="6118C65D" w14:textId="37120453" w:rsidR="0028117B" w:rsidRPr="0028117B" w:rsidRDefault="0028117B">
      <w:pPr>
        <w:pStyle w:val="Textonotapie"/>
      </w:pPr>
      <w:r>
        <w:rPr>
          <w:rStyle w:val="Refdenotaalpie"/>
        </w:rPr>
        <w:footnoteRef/>
      </w:r>
      <w:r w:rsidRPr="0028117B">
        <w:rPr>
          <w:sz w:val="16"/>
          <w:szCs w:val="16"/>
        </w:rPr>
        <w:t xml:space="preserve"> </w:t>
      </w:r>
      <w:hyperlink r:id="rId6" w:history="1">
        <w:r w:rsidRPr="0028117B">
          <w:rPr>
            <w:rStyle w:val="Hipervnculo"/>
            <w:sz w:val="18"/>
            <w:szCs w:val="18"/>
          </w:rPr>
          <w:t>https://cop25.mma.gob.cl/chile-se-convirtio-en-el-primer-pais-de-america-latina-en-prohibir-la-entrega-de-bolsas-plasticas/</w:t>
        </w:r>
      </w:hyperlink>
    </w:p>
  </w:footnote>
  <w:footnote w:id="8">
    <w:p w14:paraId="584E3882" w14:textId="340D4728" w:rsidR="0028117B" w:rsidRPr="0028117B" w:rsidRDefault="0028117B">
      <w:pPr>
        <w:pStyle w:val="Textonotapie"/>
      </w:pPr>
      <w:r>
        <w:rPr>
          <w:rStyle w:val="Refdenotaalpie"/>
        </w:rPr>
        <w:footnoteRef/>
      </w:r>
      <w:r>
        <w:t xml:space="preserve"> </w:t>
      </w:r>
      <w:hyperlink r:id="rId7" w:history="1">
        <w:r w:rsidRPr="0028117B">
          <w:rPr>
            <w:rStyle w:val="Hipervnculo"/>
            <w:sz w:val="18"/>
            <w:szCs w:val="18"/>
          </w:rPr>
          <w:t>h</w:t>
        </w:r>
        <w:r w:rsidRPr="0028117B">
          <w:rPr>
            <w:rStyle w:val="Hipervnculo"/>
            <w:sz w:val="18"/>
            <w:szCs w:val="18"/>
          </w:rPr>
          <w:t>ttps://www.senado.cl/a-segundo-tramite-norma-que-limita-los-plasticos-de-un-solo-uso/senado/2020-07-08/174612</w:t>
        </w:r>
        <w:r w:rsidRPr="0028117B">
          <w:rPr>
            <w:rStyle w:val="Hipervnculo"/>
            <w:sz w:val="18"/>
            <w:szCs w:val="18"/>
          </w:rPr>
          <w:t>.</w:t>
        </w:r>
        <w:r w:rsidRPr="0028117B">
          <w:rPr>
            <w:rStyle w:val="Hipervnculo"/>
            <w:sz w:val="18"/>
            <w:szCs w:val="18"/>
          </w:rPr>
          <w:t>html</w:t>
        </w:r>
      </w:hyperlink>
    </w:p>
  </w:footnote>
  <w:footnote w:id="9">
    <w:p w14:paraId="0EFAD969" w14:textId="1304D58C" w:rsidR="0028117B" w:rsidRPr="0028117B" w:rsidRDefault="0028117B">
      <w:pPr>
        <w:pStyle w:val="Textonotapie"/>
        <w:rPr>
          <w:rFonts w:asciiTheme="majorHAnsi" w:hAnsiTheme="majorHAnsi" w:cstheme="majorHAnsi"/>
        </w:rPr>
      </w:pPr>
      <w:r w:rsidRPr="0028117B">
        <w:rPr>
          <w:rStyle w:val="Refdenotaalpie"/>
          <w:rFonts w:asciiTheme="majorHAnsi" w:hAnsiTheme="majorHAnsi" w:cstheme="majorHAnsi"/>
        </w:rPr>
        <w:footnoteRef/>
      </w:r>
      <w:r w:rsidRPr="0028117B">
        <w:rPr>
          <w:rFonts w:asciiTheme="majorHAnsi" w:hAnsiTheme="majorHAnsi" w:cstheme="majorHAnsi"/>
        </w:rPr>
        <w:t xml:space="preserve"> </w:t>
      </w:r>
      <w:hyperlink r:id="rId8" w:history="1">
        <w:r w:rsidRPr="0028117B">
          <w:rPr>
            <w:rStyle w:val="Hipervnculo"/>
            <w:rFonts w:asciiTheme="majorHAnsi" w:hAnsiTheme="majorHAnsi" w:cstheme="majorHAnsi"/>
          </w:rPr>
          <w:t>https://www.ayudamineduc.cl</w:t>
        </w:r>
        <w:r w:rsidRPr="0028117B">
          <w:rPr>
            <w:rStyle w:val="Hipervnculo"/>
            <w:rFonts w:asciiTheme="majorHAnsi" w:hAnsiTheme="majorHAnsi" w:cstheme="majorHAnsi"/>
          </w:rPr>
          <w:t>/</w:t>
        </w:r>
        <w:r w:rsidRPr="0028117B">
          <w:rPr>
            <w:rStyle w:val="Hipervnculo"/>
            <w:rFonts w:asciiTheme="majorHAnsi" w:hAnsiTheme="majorHAnsi" w:cstheme="majorHAnsi"/>
          </w:rPr>
          <w:t>ficha/derecho-retracto-5</w:t>
        </w:r>
      </w:hyperlink>
    </w:p>
  </w:footnote>
  <w:footnote w:id="10">
    <w:p w14:paraId="787D3FBA" w14:textId="181DE34A" w:rsidR="0028117B" w:rsidRPr="0028117B" w:rsidRDefault="0028117B">
      <w:pPr>
        <w:pStyle w:val="Textonotapie"/>
      </w:pPr>
      <w:r w:rsidRPr="0028117B">
        <w:rPr>
          <w:rStyle w:val="Refdenotaalpie"/>
          <w:sz w:val="18"/>
          <w:szCs w:val="18"/>
        </w:rPr>
        <w:footnoteRef/>
      </w:r>
      <w:r w:rsidRPr="0028117B">
        <w:rPr>
          <w:sz w:val="18"/>
          <w:szCs w:val="18"/>
        </w:rPr>
        <w:t xml:space="preserve"> </w:t>
      </w:r>
      <w:hyperlink r:id="rId9" w:history="1">
        <w:r w:rsidRPr="0028117B">
          <w:rPr>
            <w:rStyle w:val="Hipervnculo"/>
            <w:sz w:val="18"/>
            <w:szCs w:val="18"/>
          </w:rPr>
          <w:t>https://www.sernac.cl/portal/604/w3-propertyvalue</w:t>
        </w:r>
        <w:r w:rsidRPr="0028117B">
          <w:rPr>
            <w:rStyle w:val="Hipervnculo"/>
            <w:sz w:val="18"/>
            <w:szCs w:val="18"/>
          </w:rPr>
          <w:t>-</w:t>
        </w:r>
        <w:r w:rsidRPr="0028117B">
          <w:rPr>
            <w:rStyle w:val="Hipervnculo"/>
            <w:sz w:val="18"/>
            <w:szCs w:val="18"/>
          </w:rPr>
          <w:t>8062.html</w:t>
        </w:r>
      </w:hyperlink>
    </w:p>
  </w:footnote>
  <w:footnote w:id="11">
    <w:p w14:paraId="00EA23F6" w14:textId="35B2F1DB" w:rsidR="0028117B" w:rsidRPr="0028117B" w:rsidRDefault="0028117B">
      <w:pPr>
        <w:pStyle w:val="Textonotapie"/>
      </w:pPr>
      <w:r w:rsidRPr="0028117B">
        <w:rPr>
          <w:rStyle w:val="Refdenotaalpie"/>
          <w:sz w:val="18"/>
          <w:szCs w:val="18"/>
        </w:rPr>
        <w:footnoteRef/>
      </w:r>
      <w:hyperlink r:id="rId10" w:history="1">
        <w:r w:rsidR="003B79CF" w:rsidRPr="004038F2">
          <w:rPr>
            <w:rStyle w:val="Hipervnculo"/>
            <w:sz w:val="18"/>
            <w:szCs w:val="18"/>
          </w:rPr>
          <w:t>https://www.sernac.cl/portal/604/w3-propertyvalue-62203.html</w:t>
        </w:r>
      </w:hyperlink>
    </w:p>
  </w:footnote>
  <w:footnote w:id="12">
    <w:p w14:paraId="6DBA738A" w14:textId="7237FD4B" w:rsidR="003B79CF" w:rsidRPr="003B79CF" w:rsidRDefault="003B79CF">
      <w:pPr>
        <w:pStyle w:val="Textonotapie"/>
      </w:pPr>
      <w:r>
        <w:rPr>
          <w:rStyle w:val="Refdenotaalpie"/>
        </w:rPr>
        <w:footnoteRef/>
      </w:r>
      <w:r>
        <w:t xml:space="preserve"> </w:t>
      </w:r>
      <w:hyperlink r:id="rId11" w:history="1">
        <w:r w:rsidRPr="003B79CF">
          <w:rPr>
            <w:rStyle w:val="Hipervnculo"/>
            <w:rFonts w:asciiTheme="majorHAnsi" w:hAnsiTheme="majorHAnsi" w:cstheme="majorHAnsi"/>
            <w:sz w:val="18"/>
            <w:szCs w:val="18"/>
          </w:rPr>
          <w:t>https://www.gfk.com/hubfs/Changes-in-online-behavior-across-Latin-America-June-2020-2.pdf?utm_referrer=https%3A%2F%2Fwww.gfk.com%2Fes%2Finformacion%2Fcovid19cambiosenelcomportamientoonlinelatam</w:t>
        </w:r>
      </w:hyperlink>
    </w:p>
  </w:footnote>
  <w:footnote w:id="13">
    <w:p w14:paraId="7138AC24" w14:textId="38823AF9" w:rsidR="00ED11A0" w:rsidRPr="00ED11A0" w:rsidRDefault="00ED11A0">
      <w:pPr>
        <w:pStyle w:val="Textonotapie"/>
      </w:pPr>
      <w:r w:rsidRPr="00ED11A0">
        <w:rPr>
          <w:rStyle w:val="Refdenotaalpie"/>
          <w:rFonts w:asciiTheme="majorHAnsi" w:hAnsiTheme="majorHAnsi" w:cstheme="majorHAnsi"/>
          <w:sz w:val="18"/>
          <w:szCs w:val="18"/>
        </w:rPr>
        <w:footnoteRef/>
      </w:r>
      <w:hyperlink r:id="rId12" w:history="1">
        <w:r w:rsidRPr="00ED11A0">
          <w:rPr>
            <w:rStyle w:val="Hipervnculo"/>
            <w:rFonts w:asciiTheme="majorHAnsi" w:hAnsiTheme="majorHAnsi" w:cstheme="majorHAnsi"/>
            <w:sz w:val="18"/>
            <w:szCs w:val="18"/>
          </w:rPr>
          <w:t>https://www.sernac.cl/portal/604/w3-propertyvalue-66244.html</w:t>
        </w:r>
      </w:hyperlink>
    </w:p>
  </w:footnote>
  <w:footnote w:id="14">
    <w:p w14:paraId="1AF00275" w14:textId="5D26E73F" w:rsidR="00ED11A0" w:rsidRPr="00ED11A0" w:rsidRDefault="00ED11A0">
      <w:pPr>
        <w:pStyle w:val="Textonotapie"/>
        <w:rPr>
          <w:rFonts w:asciiTheme="majorHAnsi" w:hAnsiTheme="majorHAnsi" w:cstheme="majorHAnsi"/>
          <w:sz w:val="18"/>
          <w:szCs w:val="18"/>
        </w:rPr>
      </w:pPr>
      <w:r w:rsidRPr="00ED11A0">
        <w:rPr>
          <w:rStyle w:val="Refdenotaalpie"/>
          <w:sz w:val="18"/>
          <w:szCs w:val="18"/>
        </w:rPr>
        <w:footnoteRef/>
      </w:r>
      <w:r w:rsidRPr="00ED11A0">
        <w:rPr>
          <w:sz w:val="18"/>
          <w:szCs w:val="18"/>
        </w:rPr>
        <w:t xml:space="preserve"> </w:t>
      </w:r>
      <w:hyperlink r:id="rId13" w:history="1">
        <w:r w:rsidRPr="00ED11A0">
          <w:rPr>
            <w:rStyle w:val="Hipervnculo"/>
            <w:rFonts w:asciiTheme="majorHAnsi" w:hAnsiTheme="majorHAnsi" w:cstheme="majorHAnsi"/>
            <w:sz w:val="18"/>
            <w:szCs w:val="18"/>
          </w:rPr>
          <w:t>https://www.sernac.cl/portal/604/w3-article-58572.html</w:t>
        </w:r>
      </w:hyperlink>
    </w:p>
    <w:p w14:paraId="5F7430E1" w14:textId="77777777" w:rsidR="00ED11A0" w:rsidRPr="00ED11A0" w:rsidRDefault="00ED11A0">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C16"/>
    <w:multiLevelType w:val="multilevel"/>
    <w:tmpl w:val="69E0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31282"/>
    <w:multiLevelType w:val="hybridMultilevel"/>
    <w:tmpl w:val="2E8AD1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5820AC4"/>
    <w:multiLevelType w:val="multilevel"/>
    <w:tmpl w:val="524A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72643D"/>
    <w:multiLevelType w:val="hybridMultilevel"/>
    <w:tmpl w:val="A57E6CE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12549E"/>
    <w:rsid w:val="00136054"/>
    <w:rsid w:val="0028117B"/>
    <w:rsid w:val="00302AA2"/>
    <w:rsid w:val="00324E1D"/>
    <w:rsid w:val="003B79CF"/>
    <w:rsid w:val="003E623B"/>
    <w:rsid w:val="00507E42"/>
    <w:rsid w:val="005A39BB"/>
    <w:rsid w:val="005C708C"/>
    <w:rsid w:val="009771C0"/>
    <w:rsid w:val="00B42EBC"/>
    <w:rsid w:val="00CB16AC"/>
    <w:rsid w:val="00DC6E02"/>
    <w:rsid w:val="00E778C7"/>
    <w:rsid w:val="00EB5B79"/>
    <w:rsid w:val="00ED11A0"/>
    <w:rsid w:val="00EF5072"/>
    <w:rsid w:val="00F50D77"/>
    <w:rsid w:val="00F55259"/>
    <w:rsid w:val="00F95B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AEA9"/>
  <w15:docId w15:val="{54AFF058-17EE-4FE0-B3A3-1A90FA8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F55259"/>
    <w:pPr>
      <w:keepNext/>
      <w:jc w:val="both"/>
      <w:outlineLvl w:val="6"/>
    </w:pPr>
    <w:rPr>
      <w:rFonts w:asciiTheme="majorHAnsi" w:hAnsiTheme="majorHAnsi" w:cstheme="majorHAns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2549E"/>
    <w:rPr>
      <w:color w:val="0000FF"/>
      <w:u w:val="single"/>
    </w:rPr>
  </w:style>
  <w:style w:type="paragraph" w:styleId="Prrafodelista">
    <w:name w:val="List Paragraph"/>
    <w:basedOn w:val="Normal"/>
    <w:uiPriority w:val="34"/>
    <w:qFormat/>
    <w:rsid w:val="00136054"/>
    <w:pPr>
      <w:ind w:left="720"/>
      <w:contextualSpacing/>
    </w:pPr>
  </w:style>
  <w:style w:type="character" w:styleId="Refdecomentario">
    <w:name w:val="annotation reference"/>
    <w:basedOn w:val="Fuentedeprrafopredeter"/>
    <w:uiPriority w:val="99"/>
    <w:semiHidden/>
    <w:unhideWhenUsed/>
    <w:rsid w:val="00136054"/>
    <w:rPr>
      <w:sz w:val="16"/>
      <w:szCs w:val="16"/>
    </w:rPr>
  </w:style>
  <w:style w:type="paragraph" w:styleId="Textocomentario">
    <w:name w:val="annotation text"/>
    <w:basedOn w:val="Normal"/>
    <w:link w:val="TextocomentarioCar"/>
    <w:uiPriority w:val="99"/>
    <w:semiHidden/>
    <w:unhideWhenUsed/>
    <w:rsid w:val="001360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6054"/>
    <w:rPr>
      <w:sz w:val="20"/>
      <w:szCs w:val="20"/>
    </w:rPr>
  </w:style>
  <w:style w:type="paragraph" w:styleId="Asuntodelcomentario">
    <w:name w:val="annotation subject"/>
    <w:basedOn w:val="Textocomentario"/>
    <w:next w:val="Textocomentario"/>
    <w:link w:val="AsuntodelcomentarioCar"/>
    <w:uiPriority w:val="99"/>
    <w:semiHidden/>
    <w:unhideWhenUsed/>
    <w:rsid w:val="00136054"/>
    <w:rPr>
      <w:b/>
      <w:bCs/>
    </w:rPr>
  </w:style>
  <w:style w:type="character" w:customStyle="1" w:styleId="AsuntodelcomentarioCar">
    <w:name w:val="Asunto del comentario Car"/>
    <w:basedOn w:val="TextocomentarioCar"/>
    <w:link w:val="Asuntodelcomentario"/>
    <w:uiPriority w:val="99"/>
    <w:semiHidden/>
    <w:rsid w:val="00136054"/>
    <w:rPr>
      <w:b/>
      <w:bCs/>
      <w:sz w:val="20"/>
      <w:szCs w:val="20"/>
    </w:rPr>
  </w:style>
  <w:style w:type="paragraph" w:styleId="Textonotapie">
    <w:name w:val="footnote text"/>
    <w:basedOn w:val="Normal"/>
    <w:link w:val="TextonotapieCar"/>
    <w:uiPriority w:val="99"/>
    <w:semiHidden/>
    <w:unhideWhenUsed/>
    <w:rsid w:val="00E778C7"/>
    <w:pPr>
      <w:spacing w:line="240" w:lineRule="auto"/>
    </w:pPr>
    <w:rPr>
      <w:sz w:val="20"/>
      <w:szCs w:val="20"/>
    </w:rPr>
  </w:style>
  <w:style w:type="character" w:customStyle="1" w:styleId="TextonotapieCar">
    <w:name w:val="Texto nota pie Car"/>
    <w:basedOn w:val="Fuentedeprrafopredeter"/>
    <w:link w:val="Textonotapie"/>
    <w:uiPriority w:val="99"/>
    <w:semiHidden/>
    <w:rsid w:val="00E778C7"/>
    <w:rPr>
      <w:sz w:val="20"/>
      <w:szCs w:val="20"/>
    </w:rPr>
  </w:style>
  <w:style w:type="character" w:styleId="Refdenotaalpie">
    <w:name w:val="footnote reference"/>
    <w:basedOn w:val="Fuentedeprrafopredeter"/>
    <w:uiPriority w:val="99"/>
    <w:semiHidden/>
    <w:unhideWhenUsed/>
    <w:rsid w:val="00E778C7"/>
    <w:rPr>
      <w:vertAlign w:val="superscript"/>
    </w:rPr>
  </w:style>
  <w:style w:type="paragraph" w:styleId="Textoindependiente">
    <w:name w:val="Body Text"/>
    <w:basedOn w:val="Normal"/>
    <w:link w:val="TextoindependienteCar"/>
    <w:uiPriority w:val="99"/>
    <w:unhideWhenUsed/>
    <w:rsid w:val="00B42EBC"/>
    <w:pPr>
      <w:jc w:val="both"/>
    </w:pPr>
    <w:rPr>
      <w:rFonts w:asciiTheme="majorHAnsi" w:hAnsiTheme="majorHAnsi" w:cstheme="majorHAnsi"/>
    </w:rPr>
  </w:style>
  <w:style w:type="character" w:customStyle="1" w:styleId="TextoindependienteCar">
    <w:name w:val="Texto independiente Car"/>
    <w:basedOn w:val="Fuentedeprrafopredeter"/>
    <w:link w:val="Textoindependiente"/>
    <w:uiPriority w:val="99"/>
    <w:rsid w:val="00B42EBC"/>
    <w:rPr>
      <w:rFonts w:asciiTheme="majorHAnsi" w:hAnsiTheme="majorHAnsi" w:cstheme="majorHAnsi"/>
    </w:rPr>
  </w:style>
  <w:style w:type="character" w:styleId="Mencinsinresolver">
    <w:name w:val="Unresolved Mention"/>
    <w:basedOn w:val="Fuentedeprrafopredeter"/>
    <w:uiPriority w:val="99"/>
    <w:semiHidden/>
    <w:unhideWhenUsed/>
    <w:rsid w:val="00EB5B79"/>
    <w:rPr>
      <w:color w:val="605E5C"/>
      <w:shd w:val="clear" w:color="auto" w:fill="E1DFDD"/>
    </w:rPr>
  </w:style>
  <w:style w:type="character" w:styleId="Hipervnculovisitado">
    <w:name w:val="FollowedHyperlink"/>
    <w:basedOn w:val="Fuentedeprrafopredeter"/>
    <w:uiPriority w:val="99"/>
    <w:semiHidden/>
    <w:unhideWhenUsed/>
    <w:rsid w:val="00EB5B79"/>
    <w:rPr>
      <w:color w:val="800080" w:themeColor="followedHyperlink"/>
      <w:u w:val="single"/>
    </w:rPr>
  </w:style>
  <w:style w:type="character" w:customStyle="1" w:styleId="Ttulo7Car">
    <w:name w:val="Título 7 Car"/>
    <w:basedOn w:val="Fuentedeprrafopredeter"/>
    <w:link w:val="Ttulo7"/>
    <w:uiPriority w:val="9"/>
    <w:rsid w:val="00F55259"/>
    <w:rPr>
      <w:rFonts w:asciiTheme="majorHAnsi" w:hAnsiTheme="majorHAnsi" w:cs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ayudamineduc.cl/ficha/derecho-retracto-5" TargetMode="External"/><Relationship Id="rId13" Type="http://schemas.openxmlformats.org/officeDocument/2006/relationships/hyperlink" Target="https://www.sernac.cl/portal/604/w3-article-58572.html" TargetMode="External"/><Relationship Id="rId3" Type="http://schemas.openxmlformats.org/officeDocument/2006/relationships/hyperlink" Target="https://www.sernac.cl/portal/607/articles-21603_archivo_01.pdf" TargetMode="External"/><Relationship Id="rId7" Type="http://schemas.openxmlformats.org/officeDocument/2006/relationships/hyperlink" Target="https://www.senado.cl/a-segundo-tramite-norma-que-limita-los-plasticos-de-un-solo-uso/senado/2020-07-08/174612.html" TargetMode="External"/><Relationship Id="rId12" Type="http://schemas.openxmlformats.org/officeDocument/2006/relationships/hyperlink" Target="https://www.sernac.cl/portal/604/w3-propertyvalue-66244.html" TargetMode="External"/><Relationship Id="rId2" Type="http://schemas.openxmlformats.org/officeDocument/2006/relationships/hyperlink" Target="https://www.sernac.cl/portal/604/w3-article-1479.html" TargetMode="External"/><Relationship Id="rId1" Type="http://schemas.openxmlformats.org/officeDocument/2006/relationships/hyperlink" Target="https://es.consumersinternational.org/who-we-are/" TargetMode="External"/><Relationship Id="rId6" Type="http://schemas.openxmlformats.org/officeDocument/2006/relationships/hyperlink" Target="https://cop25.mma.gob.cl/chile-se-convirtio-en-el-primer-pais-de-america-latina-en-prohibir-la-entrega-de-bolsas-plasticas/" TargetMode="External"/><Relationship Id="rId11" Type="http://schemas.openxmlformats.org/officeDocument/2006/relationships/hyperlink" Target="https://www.gfk.com/hubfs/Changes-in-online-behavior-across-Latin-America-June-2020-2.pdf?utm_referrer=https%3A%2F%2Fwww.gfk.com%2Fes%2Finformacion%2Fcovid19cambiosenelcomportamientoonlinelatam" TargetMode="External"/><Relationship Id="rId5" Type="http://schemas.openxmlformats.org/officeDocument/2006/relationships/hyperlink" Target="https://news.un.org/es/story/2018/06/1435111" TargetMode="External"/><Relationship Id="rId10" Type="http://schemas.openxmlformats.org/officeDocument/2006/relationships/hyperlink" Target="https://www.sernac.cl/portal/604/w3-propertyvalue-62203.html" TargetMode="External"/><Relationship Id="rId4" Type="http://schemas.openxmlformats.org/officeDocument/2006/relationships/hyperlink" Target="https://www.consumersinternational.org/media/361443/campaign-outline-2021_wcrd_spa.pdf" TargetMode="External"/><Relationship Id="rId9" Type="http://schemas.openxmlformats.org/officeDocument/2006/relationships/hyperlink" Target="https://www.sernac.cl/portal/604/w3-propertyvalue-80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7D3C-5FBF-4052-8381-CA05A27C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830</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Victoria Colmenares Macia</dc:creator>
  <cp:lastModifiedBy>Astrid Holmgren</cp:lastModifiedBy>
  <cp:revision>2</cp:revision>
  <dcterms:created xsi:type="dcterms:W3CDTF">2021-03-14T13:23:00Z</dcterms:created>
  <dcterms:modified xsi:type="dcterms:W3CDTF">2021-03-14T13:23:00Z</dcterms:modified>
</cp:coreProperties>
</file>