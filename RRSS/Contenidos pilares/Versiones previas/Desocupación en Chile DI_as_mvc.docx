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88F32" w14:textId="6DC41FDE" w:rsidR="00FD0380" w:rsidRDefault="00FD0380" w:rsidP="0044616E">
      <w:pPr>
        <w:jc w:val="both"/>
      </w:pPr>
      <w:r w:rsidRPr="00FD0380">
        <w:t>Desocupación en Chile: ¿Qué mide la tasa de desempleo?</w:t>
      </w:r>
    </w:p>
    <w:p w14:paraId="18076F21" w14:textId="77777777" w:rsidR="0044616E" w:rsidRPr="00FD0380" w:rsidRDefault="0044616E" w:rsidP="0044616E">
      <w:pPr>
        <w:jc w:val="both"/>
      </w:pPr>
    </w:p>
    <w:p w14:paraId="223A46CF" w14:textId="6966E877" w:rsidR="00FD0380" w:rsidRPr="00FD0380" w:rsidRDefault="00FD0380" w:rsidP="0044616E">
      <w:pPr>
        <w:jc w:val="both"/>
      </w:pPr>
      <w:r w:rsidRPr="00FD0380">
        <w:t xml:space="preserve">El mercado laboral ha ganado gran preponderancia durante los últimos años en la discusión pública. El Instituto Nacional de Estadísticas (INE) </w:t>
      </w:r>
      <w:commentRangeStart w:id="0"/>
      <w:r w:rsidRPr="00FD0380">
        <w:t xml:space="preserve">informó que en el trimestre </w:t>
      </w:r>
      <w:r w:rsidR="00D41650">
        <w:t>septiembre</w:t>
      </w:r>
      <w:r w:rsidRPr="00FD0380">
        <w:t>-</w:t>
      </w:r>
      <w:r w:rsidR="00D41650">
        <w:t>noviembre</w:t>
      </w:r>
      <w:r w:rsidRPr="00FD0380">
        <w:t xml:space="preserve"> de 2020 la tasa de desocupación alcanzó</w:t>
      </w:r>
      <w:r w:rsidR="002442E4">
        <w:t xml:space="preserve"> un</w:t>
      </w:r>
      <w:r w:rsidRPr="00FD0380">
        <w:t xml:space="preserve"> </w:t>
      </w:r>
      <w:r w:rsidR="00D41650">
        <w:t>10</w:t>
      </w:r>
      <w:r w:rsidR="002442E4">
        <w:t>,</w:t>
      </w:r>
      <w:r w:rsidR="00D41650">
        <w:t>8</w:t>
      </w:r>
      <w:r w:rsidRPr="00FD0380">
        <w:t xml:space="preserve">%. </w:t>
      </w:r>
      <w:commentRangeEnd w:id="0"/>
      <w:r w:rsidR="005419DE">
        <w:rPr>
          <w:rStyle w:val="Refdecomentario"/>
        </w:rPr>
        <w:commentReference w:id="0"/>
      </w:r>
      <w:r w:rsidRPr="00FD0380">
        <w:t xml:space="preserve">El último reporte sobre las perspectivas del desempleo publicadas por la </w:t>
      </w:r>
      <w:r w:rsidR="005419DE" w:rsidRPr="00FD0380">
        <w:t xml:space="preserve">Organización para la Cooperación y el Desarrollo Económico (OCDE) </w:t>
      </w:r>
      <w:commentRangeStart w:id="1"/>
      <w:r w:rsidRPr="00FD0380">
        <w:t>sitúa a Chile en el lugar número siete respecto a los demás países, es decir un aumento de una posición respecto al año 2018</w:t>
      </w:r>
      <w:commentRangeEnd w:id="1"/>
      <w:r w:rsidR="005419DE">
        <w:rPr>
          <w:rStyle w:val="Refdecomentario"/>
        </w:rPr>
        <w:commentReference w:id="1"/>
      </w:r>
      <w:r w:rsidRPr="00FD0380">
        <w:t>. Lo anterior nos hace plantearnos muchas preguntas en el camino, por lo que en el siguiente informe se dará una breve explicación sobre lo que busca medir el desempleo.</w:t>
      </w:r>
    </w:p>
    <w:p w14:paraId="39EE88FE" w14:textId="77777777" w:rsidR="0044616E" w:rsidRDefault="0044616E" w:rsidP="0044616E">
      <w:pPr>
        <w:jc w:val="both"/>
      </w:pPr>
    </w:p>
    <w:p w14:paraId="30BB3E47" w14:textId="703EF29E" w:rsidR="00FD0380" w:rsidRPr="00FD0380" w:rsidRDefault="00FD0380" w:rsidP="0044616E">
      <w:pPr>
        <w:jc w:val="both"/>
      </w:pPr>
      <w:r w:rsidRPr="00FD0380">
        <w:t>El empleo a nivel nacional posee mucha importancia para el desarrollo de políticas públicas, fiscales y monetarias, por lo que es fundamental entenderlo para mantenernos correctamente informados de las medidas que se están llevando al respecto. Es importante destacar que el trabajo no necesariamente condiciona a una retribución con dinero, sino que se divide en:</w:t>
      </w:r>
    </w:p>
    <w:p w14:paraId="1A5103C9" w14:textId="77777777" w:rsidR="00FD0380" w:rsidRPr="00FD0380" w:rsidRDefault="00FD0380" w:rsidP="0044616E">
      <w:pPr>
        <w:jc w:val="both"/>
      </w:pPr>
      <w:r w:rsidRPr="00FD0380">
        <w:t>· Actividades sin un fin remuneratorio.</w:t>
      </w:r>
    </w:p>
    <w:p w14:paraId="310AEF44" w14:textId="77777777" w:rsidR="00FD0380" w:rsidRPr="00FD0380" w:rsidRDefault="00FD0380" w:rsidP="0044616E">
      <w:pPr>
        <w:jc w:val="both"/>
      </w:pPr>
      <w:r w:rsidRPr="00FD0380">
        <w:t>· Actividades con un objetivo remuneratorio.</w:t>
      </w:r>
    </w:p>
    <w:p w14:paraId="0B89D4DB" w14:textId="77777777" w:rsidR="00FD0380" w:rsidRPr="00FD0380" w:rsidRDefault="00FD0380" w:rsidP="0044616E">
      <w:pPr>
        <w:jc w:val="both"/>
      </w:pPr>
      <w:r w:rsidRPr="00FD0380">
        <w:t xml:space="preserve">A nivel conceptual existen tres estados tradicionales para clasificar el empleo y corresponden a fotos estáticas en cada momento del tiempo para cada miembro de la población con una edad igual o superior a los 15 años, </w:t>
      </w:r>
      <w:commentRangeStart w:id="2"/>
      <w:r w:rsidRPr="00FD0380">
        <w:t>los que serán definidos a continuación:</w:t>
      </w:r>
      <w:commentRangeEnd w:id="2"/>
      <w:r w:rsidR="005419DE">
        <w:rPr>
          <w:rStyle w:val="Refdecomentario"/>
        </w:rPr>
        <w:commentReference w:id="2"/>
      </w:r>
    </w:p>
    <w:p w14:paraId="41B77E2C" w14:textId="77777777" w:rsidR="00FD0380" w:rsidRPr="00FD0380" w:rsidRDefault="00FD0380" w:rsidP="0044616E">
      <w:pPr>
        <w:jc w:val="both"/>
      </w:pPr>
      <w:r w:rsidRPr="00FD0380">
        <w:t>1) Ocupado: Dedica parte de su tiempo a un trabajo remunerado.</w:t>
      </w:r>
    </w:p>
    <w:p w14:paraId="377022B2" w14:textId="77777777" w:rsidR="00FD0380" w:rsidRPr="00FD0380" w:rsidRDefault="00FD0380" w:rsidP="0044616E">
      <w:pPr>
        <w:jc w:val="both"/>
      </w:pPr>
      <w:r w:rsidRPr="00FD0380">
        <w:t>2) Desempleado: Dedica parte de su tiempo a buscar un trabajo remunerado y no posee de un empleo remunerado.</w:t>
      </w:r>
    </w:p>
    <w:p w14:paraId="63EFCFCB" w14:textId="77777777" w:rsidR="00FD0380" w:rsidRPr="00FD0380" w:rsidRDefault="00FD0380" w:rsidP="0044616E">
      <w:pPr>
        <w:jc w:val="both"/>
      </w:pPr>
      <w:r w:rsidRPr="00FD0380">
        <w:t>3) No económicamente activo: Dedica su tiempo a otros usos que poseen un ingreso, pero no una remuneración.</w:t>
      </w:r>
    </w:p>
    <w:p w14:paraId="02038361" w14:textId="24A88A29" w:rsidR="00FD0380" w:rsidRPr="00FD0380" w:rsidRDefault="001B7D58" w:rsidP="0044616E">
      <w:pPr>
        <w:jc w:val="both"/>
      </w:pPr>
      <w:ins w:id="3" w:author="Maria Victoria Colmenares Macia" w:date="2021-03-09T07:44:00Z">
        <w:r>
          <w:t xml:space="preserve">Para recopilar información sobre el empleo como el desempleo, tanto el INE como al OCDE se basan </w:t>
        </w:r>
      </w:ins>
      <w:del w:id="4" w:author="Maria Victoria Colmenares Macia" w:date="2021-03-09T07:44:00Z">
        <w:r w:rsidR="00FD0380" w:rsidRPr="00FD0380" w:rsidDel="001B7D58">
          <w:delText xml:space="preserve">La definición estadística presentada por el </w:delText>
        </w:r>
      </w:del>
      <w:del w:id="5" w:author="Maria Victoria Colmenares Macia" w:date="2021-03-09T07:43:00Z">
        <w:r w:rsidR="00FD0380" w:rsidRPr="00FD0380" w:rsidDel="005419DE">
          <w:delText>Instituto Nacional de Estadística (</w:delText>
        </w:r>
      </w:del>
      <w:del w:id="6" w:author="Maria Victoria Colmenares Macia" w:date="2021-03-09T07:44:00Z">
        <w:r w:rsidR="00FD0380" w:rsidRPr="00FD0380" w:rsidDel="001B7D58">
          <w:delText>INE</w:delText>
        </w:r>
      </w:del>
      <w:del w:id="7" w:author="Maria Victoria Colmenares Macia" w:date="2021-03-09T07:43:00Z">
        <w:r w:rsidR="00FD0380" w:rsidRPr="00FD0380" w:rsidDel="005419DE">
          <w:delText>)</w:delText>
        </w:r>
      </w:del>
      <w:del w:id="8" w:author="Maria Victoria Colmenares Macia" w:date="2021-03-09T07:44:00Z">
        <w:r w:rsidR="00FD0380" w:rsidRPr="00FD0380" w:rsidDel="001B7D58">
          <w:delText xml:space="preserve"> y la </w:delText>
        </w:r>
      </w:del>
      <w:bookmarkStart w:id="9" w:name="_Hlk66168002"/>
      <w:del w:id="10" w:author="Maria Victoria Colmenares Macia" w:date="2021-03-09T07:43:00Z">
        <w:r w:rsidR="00FD0380" w:rsidRPr="00FD0380" w:rsidDel="005419DE">
          <w:delText>Organización para la Cooperación y el Desarrollo Económico (</w:delText>
        </w:r>
      </w:del>
      <w:del w:id="11" w:author="Maria Victoria Colmenares Macia" w:date="2021-03-09T07:44:00Z">
        <w:r w:rsidR="00FD0380" w:rsidRPr="00FD0380" w:rsidDel="001B7D58">
          <w:delText>OCDE</w:delText>
        </w:r>
      </w:del>
      <w:del w:id="12" w:author="Maria Victoria Colmenares Macia" w:date="2021-03-09T07:43:00Z">
        <w:r w:rsidR="00FD0380" w:rsidRPr="00FD0380" w:rsidDel="005419DE">
          <w:delText>)</w:delText>
        </w:r>
      </w:del>
      <w:del w:id="13" w:author="Maria Victoria Colmenares Macia" w:date="2021-03-09T07:44:00Z">
        <w:r w:rsidR="00FD0380" w:rsidRPr="00FD0380" w:rsidDel="001B7D58">
          <w:delText xml:space="preserve"> </w:delText>
        </w:r>
        <w:bookmarkEnd w:id="9"/>
        <w:r w:rsidR="00FD0380" w:rsidRPr="00FD0380" w:rsidDel="001B7D58">
          <w:delText xml:space="preserve">se basa </w:delText>
        </w:r>
      </w:del>
      <w:r w:rsidR="00FD0380" w:rsidRPr="00FD0380">
        <w:t xml:space="preserve">en la “Encuesta Nacional del Empleo” que permite conocer la situación del trabajo que tienen las personas que viven en nuestro país. </w:t>
      </w:r>
      <w:ins w:id="14" w:author="Maria Victoria Colmenares Macia" w:date="2021-03-09T07:44:00Z">
        <w:r>
          <w:t>Para ello se formulan las sigu</w:t>
        </w:r>
      </w:ins>
      <w:ins w:id="15" w:author="Maria Victoria Colmenares Macia" w:date="2021-03-09T07:45:00Z">
        <w:r>
          <w:t>ientes interrogantes</w:t>
        </w:r>
      </w:ins>
      <w:del w:id="16" w:author="Maria Victoria Colmenares Macia" w:date="2021-03-09T07:45:00Z">
        <w:r w:rsidR="00FD0380" w:rsidRPr="00FD0380" w:rsidDel="001B7D58">
          <w:delText>Y se enmarca en las siguientes preguntas</w:delText>
        </w:r>
      </w:del>
      <w:r w:rsidR="00FD0380" w:rsidRPr="00FD0380">
        <w:t>:</w:t>
      </w:r>
    </w:p>
    <w:p w14:paraId="5BD3D18A" w14:textId="77777777" w:rsidR="00FD0380" w:rsidRPr="00FD0380" w:rsidRDefault="00FD0380" w:rsidP="0044616E">
      <w:pPr>
        <w:jc w:val="both"/>
      </w:pPr>
      <w:r w:rsidRPr="00FD0380">
        <w:rPr>
          <w:i/>
          <w:iCs/>
        </w:rPr>
        <w:t>A. ¿Realizó alguna actividad remunerada durante la semana anterior, por al menos 1 hora?</w:t>
      </w:r>
    </w:p>
    <w:p w14:paraId="681A88E7" w14:textId="77777777" w:rsidR="00FD0380" w:rsidRPr="00FD0380" w:rsidRDefault="00FD0380" w:rsidP="0044616E">
      <w:pPr>
        <w:jc w:val="both"/>
      </w:pPr>
      <w:r w:rsidRPr="00FD0380">
        <w:t>Si responde “Sí” se cataloga como “Ocupado”</w:t>
      </w:r>
    </w:p>
    <w:p w14:paraId="5D02FABB" w14:textId="77777777" w:rsidR="00FD0380" w:rsidRPr="00FD0380" w:rsidRDefault="00FD0380" w:rsidP="0044616E">
      <w:pPr>
        <w:jc w:val="both"/>
      </w:pPr>
      <w:r w:rsidRPr="00FD0380">
        <w:rPr>
          <w:i/>
          <w:iCs/>
        </w:rPr>
        <w:t>B. En caso contrario, pasa a la siguiente pregunta: ¿Estuvo usted buscando trabajo activamente en las últimas 4 semanas, y además está disponible para las próximas 2 semanas?</w:t>
      </w:r>
    </w:p>
    <w:p w14:paraId="5659B897" w14:textId="77777777" w:rsidR="00FD0380" w:rsidRPr="00FD0380" w:rsidRDefault="00FD0380" w:rsidP="0044616E">
      <w:pPr>
        <w:jc w:val="both"/>
      </w:pPr>
      <w:r w:rsidRPr="00FD0380">
        <w:t>Si responde “No” es clasificado como “Inactivo”</w:t>
      </w:r>
    </w:p>
    <w:p w14:paraId="4B0B5ED5" w14:textId="77777777" w:rsidR="00FD0380" w:rsidRPr="00FD0380" w:rsidRDefault="00FD0380" w:rsidP="0044616E">
      <w:pPr>
        <w:jc w:val="both"/>
      </w:pPr>
      <w:r w:rsidRPr="00FD0380">
        <w:t>Si responde “Sí” es “Desocupado”</w:t>
      </w:r>
    </w:p>
    <w:p w14:paraId="0E41F363" w14:textId="77777777" w:rsidR="00FD0380" w:rsidRPr="00FD0380" w:rsidRDefault="00FD0380" w:rsidP="0044616E">
      <w:pPr>
        <w:jc w:val="both"/>
      </w:pPr>
      <w:commentRangeStart w:id="17"/>
      <w:r w:rsidRPr="00FD0380">
        <w:t xml:space="preserve">Cabe destacar que en el contexto de la contingencia generada por la pandemia del COVID-19, el INE adoptó desde marzo de 2020 una serie de medidas con motivo de dar continuidad a la recolección de datos de la “Encuesta Nacional del Empleo”, en donde se iniciará una recolección de datos vía telefónica, según la cual un encuestador del INE contactará a la </w:t>
      </w:r>
      <w:r w:rsidRPr="00FD0380">
        <w:lastRenderedPageBreak/>
        <w:t>vivienda. Si al informante no le es posible responder la encuesta por teléfono, el encuestador ofrecerá la alternativa de llenado vía web, a través de un cuestionario auto aplicado.</w:t>
      </w:r>
      <w:commentRangeEnd w:id="17"/>
      <w:r w:rsidR="001B7D58">
        <w:rPr>
          <w:rStyle w:val="Refdecomentario"/>
        </w:rPr>
        <w:commentReference w:id="17"/>
      </w:r>
    </w:p>
    <w:p w14:paraId="1322E6EC" w14:textId="180E4F2C" w:rsidR="00FD0380" w:rsidRPr="00FD0380" w:rsidRDefault="00FD0380" w:rsidP="0044616E">
      <w:pPr>
        <w:jc w:val="both"/>
      </w:pPr>
      <w:r w:rsidRPr="00FD0380">
        <w:t>Ahora que entendemos con mayor énfasis cada concepto y con el afán de ver la situación nacional, nos detendremos a revisar el periodo 2019–2020. El INE presenta sus boletines trimestrales que muestran la situación del empleo</w:t>
      </w:r>
      <w:del w:id="18" w:author="Maria Victoria Colmenares Macia" w:date="2021-03-09T07:46:00Z">
        <w:r w:rsidRPr="00FD0380" w:rsidDel="001B7D58">
          <w:delText xml:space="preserve"> en base a los conceptos explicados anteriormente</w:delText>
        </w:r>
      </w:del>
      <w:r w:rsidRPr="00FD0380">
        <w:t>.</w:t>
      </w:r>
    </w:p>
    <w:p w14:paraId="3D01A9ED" w14:textId="77777777" w:rsidR="00FD0380" w:rsidRPr="00FD0380" w:rsidRDefault="00FD0380" w:rsidP="0044616E">
      <w:pPr>
        <w:jc w:val="both"/>
      </w:pPr>
      <w:commentRangeStart w:id="19"/>
      <w:r w:rsidRPr="00FD0380">
        <w:t>[GRAFICO EVOLUCION DESEMPLEO]</w:t>
      </w:r>
      <w:commentRangeEnd w:id="19"/>
      <w:r w:rsidR="001B7D58">
        <w:rPr>
          <w:rStyle w:val="Refdecomentario"/>
        </w:rPr>
        <w:commentReference w:id="19"/>
      </w:r>
    </w:p>
    <w:p w14:paraId="03E0B9CD" w14:textId="6B48C1CF" w:rsidR="00FD0380" w:rsidRPr="00FD0380" w:rsidRDefault="00FD0380" w:rsidP="0044616E">
      <w:pPr>
        <w:pStyle w:val="Textoindependiente"/>
      </w:pPr>
      <w:r w:rsidRPr="00FD0380">
        <w:t xml:space="preserve">Los datos anteriores nos muestran que en el ultimo trimestre la tasa de desocupación nacional se ha incrementado en </w:t>
      </w:r>
      <w:r w:rsidR="002442E4">
        <w:t>3</w:t>
      </w:r>
      <w:r w:rsidRPr="00FD0380">
        <w:t>,</w:t>
      </w:r>
      <w:r w:rsidR="002442E4">
        <w:t>8</w:t>
      </w:r>
      <w:r w:rsidRPr="00FD0380">
        <w:t xml:space="preserve"> puntos porcentuales en los últimos doce meses, es decir, la desocupación ha aumentado de un </w:t>
      </w:r>
      <w:r w:rsidR="002442E4">
        <w:t>7,0</w:t>
      </w:r>
      <w:r w:rsidRPr="00FD0380">
        <w:t xml:space="preserve">% a un </w:t>
      </w:r>
      <w:r w:rsidR="002442E4">
        <w:t>10,8</w:t>
      </w:r>
      <w:r w:rsidRPr="00FD0380">
        <w:t>% durante el periodo descrito anteriormente.</w:t>
      </w:r>
    </w:p>
    <w:p w14:paraId="5F4492A3" w14:textId="77777777" w:rsidR="00FD0380" w:rsidRPr="00FD0380" w:rsidRDefault="00FD0380" w:rsidP="0044616E">
      <w:pPr>
        <w:jc w:val="both"/>
      </w:pPr>
      <w:r w:rsidRPr="00FD0380">
        <w:t>Por otro lado, a nivel de género y rango etario se observa lo siguiente:</w:t>
      </w:r>
    </w:p>
    <w:p w14:paraId="64BA54A6" w14:textId="77777777" w:rsidR="00FD0380" w:rsidRPr="00FD0380" w:rsidRDefault="00FD0380" w:rsidP="0044616E">
      <w:pPr>
        <w:jc w:val="both"/>
      </w:pPr>
      <w:commentRangeStart w:id="20"/>
      <w:r w:rsidRPr="00FD0380">
        <w:t>[GRAFICO GENERO Y RANGO ETARIO]</w:t>
      </w:r>
      <w:commentRangeEnd w:id="20"/>
      <w:r w:rsidR="001B7D58">
        <w:rPr>
          <w:rStyle w:val="Refdecomentario"/>
        </w:rPr>
        <w:commentReference w:id="20"/>
      </w:r>
    </w:p>
    <w:p w14:paraId="5B4E518C" w14:textId="32D603A8" w:rsidR="00FD0380" w:rsidRPr="00FD0380" w:rsidRDefault="00FD0380" w:rsidP="0044616E">
      <w:pPr>
        <w:jc w:val="both"/>
      </w:pPr>
      <w:commentRangeStart w:id="21"/>
      <w:r w:rsidRPr="00FD0380">
        <w:t xml:space="preserve">Finalmente, a nivel país durante el último trimestre publicado se observa que la región con mayor porcentaje de desocupación corresponde a Coquimbo con un </w:t>
      </w:r>
      <w:r w:rsidR="002442E4">
        <w:t>12,4</w:t>
      </w:r>
      <w:r w:rsidRPr="00FD0380">
        <w:t>%.</w:t>
      </w:r>
      <w:commentRangeEnd w:id="21"/>
      <w:r w:rsidR="001B7D58">
        <w:rPr>
          <w:rStyle w:val="Refdecomentario"/>
        </w:rPr>
        <w:commentReference w:id="21"/>
      </w:r>
    </w:p>
    <w:p w14:paraId="669B619E" w14:textId="77777777" w:rsidR="00FD0380" w:rsidRPr="00FD0380" w:rsidRDefault="00FD0380" w:rsidP="0044616E">
      <w:pPr>
        <w:jc w:val="both"/>
      </w:pPr>
      <w:commentRangeStart w:id="22"/>
      <w:r w:rsidRPr="00FD0380">
        <w:t>[GRAFICO DESOCUP REGIONES]</w:t>
      </w:r>
      <w:commentRangeEnd w:id="22"/>
      <w:r w:rsidR="001B7D58">
        <w:rPr>
          <w:rStyle w:val="Refdecomentario"/>
        </w:rPr>
        <w:commentReference w:id="22"/>
      </w:r>
    </w:p>
    <w:p w14:paraId="09F57ED8" w14:textId="453431DC" w:rsidR="00FD0380" w:rsidRPr="00FD0380" w:rsidRDefault="00FD0380" w:rsidP="0044616E">
      <w:pPr>
        <w:jc w:val="both"/>
      </w:pPr>
      <w:r w:rsidRPr="00FD0380">
        <w:t xml:space="preserve">A continuación, se explicarán dos clasificaciones </w:t>
      </w:r>
      <w:r w:rsidR="002442E4">
        <w:t>que posee</w:t>
      </w:r>
      <w:r w:rsidRPr="00FD0380">
        <w:t xml:space="preserve"> el desempleo.</w:t>
      </w:r>
    </w:p>
    <w:p w14:paraId="2A0FD28D" w14:textId="77777777" w:rsidR="00FD0380" w:rsidRPr="00FD0380" w:rsidRDefault="00FD0380" w:rsidP="0044616E">
      <w:pPr>
        <w:jc w:val="both"/>
      </w:pPr>
      <w:commentRangeStart w:id="23"/>
      <w:r w:rsidRPr="00FD0380">
        <w:t>· Desempleo Friccional: Se origina durante un tiempo y busca lograr dar coincidencia entre las preferencias del trabajador y las necesidades del empleador o contratante. Dentro de un rango aceptable de tiempo, el desempleo friccional no es perjuicioso para la economía, ya que al dar flexibilidad al emparejamiento se alcanza una mayor productividad media (cantidad de producto obtenida entre la cantidad de unidades de alguno de los factores de producción).</w:t>
      </w:r>
    </w:p>
    <w:p w14:paraId="3C0D39E6" w14:textId="77777777" w:rsidR="00FD0380" w:rsidRPr="00FD0380" w:rsidRDefault="00FD0380" w:rsidP="0044616E">
      <w:pPr>
        <w:jc w:val="both"/>
      </w:pPr>
      <w:r w:rsidRPr="00FD0380">
        <w:t>· Desempleo Estructural: Se origina por desalineaciones de mediano y largo plazo entre los atributos del trabajador y las vacantes, entre los ejemplos que se destacan se encuentran los estudios superiores en carreras que poseen baja demanda en el mercado laboral. Y para efectos prácticos es malo.</w:t>
      </w:r>
      <w:commentRangeEnd w:id="23"/>
      <w:r w:rsidR="001B7D58">
        <w:rPr>
          <w:rStyle w:val="Refdecomentario"/>
        </w:rPr>
        <w:commentReference w:id="23"/>
      </w:r>
    </w:p>
    <w:p w14:paraId="6272FBC1" w14:textId="6FCEBCB6" w:rsidR="00FD0380" w:rsidRPr="00FD0380" w:rsidRDefault="00FD0380" w:rsidP="0044616E">
      <w:pPr>
        <w:jc w:val="both"/>
      </w:pPr>
      <w:r w:rsidRPr="00FD0380">
        <w:t>Para distinguir entre ambas clasificaciones se toma en cuenta el tiempo de duración, ya que el desempleo friccional tiende a poseer una corta duración y su persistencia dependerá de la capacidad de recuperación que tenga la economía y será uno de los desafíos a asumir durante este 2</w:t>
      </w:r>
      <w:r w:rsidR="00587250">
        <w:t>021</w:t>
      </w:r>
      <w:r w:rsidRPr="00FD0380">
        <w:t>.</w:t>
      </w:r>
    </w:p>
    <w:p w14:paraId="7030F4BA" w14:textId="563F6AE4" w:rsidR="00FD0380" w:rsidRPr="00FD0380" w:rsidRDefault="00FD0380" w:rsidP="0044616E">
      <w:pPr>
        <w:jc w:val="both"/>
      </w:pPr>
      <w:r w:rsidRPr="00FD0380">
        <w:t>El desarrollo de la pandemia y cuarentenas en nuestro país gener</w:t>
      </w:r>
      <w:r w:rsidR="00587250">
        <w:t>ó</w:t>
      </w:r>
      <w:r w:rsidRPr="00FD0380">
        <w:t xml:space="preserve"> un gran impacto en el mercado laboral. </w:t>
      </w:r>
      <w:commentRangeStart w:id="24"/>
      <w:r w:rsidR="002A6370">
        <w:t xml:space="preserve">Según el último boletín estadístico sobre el empleo trimestral, </w:t>
      </w:r>
      <w:commentRangeEnd w:id="24"/>
      <w:r w:rsidR="001B7D58">
        <w:rPr>
          <w:rStyle w:val="Refdecomentario"/>
        </w:rPr>
        <w:commentReference w:id="24"/>
      </w:r>
      <w:r w:rsidR="002A6370">
        <w:t xml:space="preserve">la disminución de los ocupados se </w:t>
      </w:r>
      <w:r w:rsidR="00633247">
        <w:t>fundamentó</w:t>
      </w:r>
      <w:r w:rsidR="009A1C62">
        <w:t xml:space="preserve"> principalmente</w:t>
      </w:r>
      <w:r w:rsidR="00633247">
        <w:t>, según incidencia por comercio (-11,3%), alojamiento y servicio de comidas (-41,5%) y construcción (-23,0%)</w:t>
      </w:r>
      <w:r w:rsidRPr="00FD0380">
        <w:t>. De hecho, según el estudio “Reformas en tiempos de crisis: Análisis crítico de la agenda laboral del gobierno”, hasta mediados de mayo ya existían 86.070 empresas con 503.602 trabajadores y trabajadoras, que se habían acogido a la Ley de Protección del Empleo que busca dar suspensión del contrato y hacer uso del seguro de cesantía, donde el trabajador puede hacer retiro del dinero acumulado en su cuenta individual por cesantía.</w:t>
      </w:r>
    </w:p>
    <w:p w14:paraId="212966B4" w14:textId="59F4938E" w:rsidR="00FD0380" w:rsidRDefault="00FD0380" w:rsidP="0044616E">
      <w:pPr>
        <w:jc w:val="both"/>
      </w:pPr>
      <w:r w:rsidRPr="00FD0380">
        <w:t>El último trimestre de 2019 ya mostraba un escenario poco alentador con 641 mil personas sin empleo, siendo un número que actualmente llega a las 9</w:t>
      </w:r>
      <w:r w:rsidR="002A6370">
        <w:t>54</w:t>
      </w:r>
      <w:r w:rsidRPr="00FD0380">
        <w:t xml:space="preserve"> mil personas. Los datos anteriores nos demuestran que todavía nos queda un gran desafío que asumir y la </w:t>
      </w:r>
      <w:r w:rsidRPr="00FD0380">
        <w:lastRenderedPageBreak/>
        <w:t>información será un bien indispensable para el desarrollo de nuevas soluciones que busquen afrontar dichas problemáticas en el futuro.</w:t>
      </w:r>
    </w:p>
    <w:p w14:paraId="16CD898D" w14:textId="77777777" w:rsidR="009A1C62" w:rsidRPr="00FD0380" w:rsidRDefault="009A1C62" w:rsidP="0044616E">
      <w:pPr>
        <w:jc w:val="both"/>
      </w:pPr>
    </w:p>
    <w:p w14:paraId="4C55C6DB" w14:textId="77777777" w:rsidR="00FD0380" w:rsidRPr="00FD0380" w:rsidRDefault="00FD0380" w:rsidP="0044616E">
      <w:pPr>
        <w:jc w:val="both"/>
      </w:pPr>
      <w:r w:rsidRPr="00FD0380">
        <w:t>Referencias:</w:t>
      </w:r>
    </w:p>
    <w:p w14:paraId="11BA93A2" w14:textId="0AE3811C" w:rsidR="00FD0380" w:rsidRPr="0044616E" w:rsidRDefault="001B7D58" w:rsidP="00FD0380">
      <w:hyperlink r:id="rId9" w:tgtFrame="_blank" w:history="1">
        <w:r w:rsidR="00FD0380" w:rsidRPr="0044616E">
          <w:t>https://www.uc.cl/site/efs/files/10954/crisis_economica_covid19.pdf</w:t>
        </w:r>
      </w:hyperlink>
    </w:p>
    <w:p w14:paraId="54DCB83B" w14:textId="77777777" w:rsidR="00633247" w:rsidRPr="0044616E" w:rsidRDefault="00633247" w:rsidP="00FD0380"/>
    <w:p w14:paraId="3DBE59AF" w14:textId="77777777" w:rsidR="00FD0380" w:rsidRPr="0044616E" w:rsidRDefault="001B7D58" w:rsidP="00FD0380">
      <w:hyperlink r:id="rId10" w:anchor="global-outlook" w:tgtFrame="_blank" w:history="1">
        <w:r w:rsidR="00FD0380" w:rsidRPr="0044616E">
          <w:t>https://www.oecd.org/employment-outlook?utm_source=twitter&amp;utm_medium=social&amp;utm_campaign=empoutlookjul2020&amp;utm_content=en&amp;utm_term=els#global-outlook</w:t>
        </w:r>
      </w:hyperlink>
    </w:p>
    <w:p w14:paraId="4A837261" w14:textId="6B44BA57" w:rsidR="00FD0380" w:rsidRPr="0044616E" w:rsidRDefault="001B7D58" w:rsidP="00FD0380">
      <w:hyperlink r:id="rId11" w:tgtFrame="_blank" w:history="1">
        <w:r w:rsidR="00FD0380" w:rsidRPr="0044616E">
          <w:t>https://data.oecd.org/unemp/unemployment-rate.htm</w:t>
        </w:r>
      </w:hyperlink>
    </w:p>
    <w:p w14:paraId="46AD8C13" w14:textId="77777777" w:rsidR="00633247" w:rsidRPr="0044616E" w:rsidRDefault="00633247" w:rsidP="00FD0380"/>
    <w:p w14:paraId="2FC7CAFB" w14:textId="77777777" w:rsidR="00FD0380" w:rsidRPr="0044616E" w:rsidRDefault="001B7D58" w:rsidP="00FD0380">
      <w:hyperlink r:id="rId12" w:tgtFrame="_blank" w:history="1">
        <w:r w:rsidR="00FD0380" w:rsidRPr="0044616E">
          <w:t>http://www.fundacionsol.cl/estudios/reformas-en-tiempos-de-crisis-2020/</w:t>
        </w:r>
      </w:hyperlink>
    </w:p>
    <w:p w14:paraId="1EC2CD90" w14:textId="34BCB951" w:rsidR="00FD0380" w:rsidRDefault="00FD0380" w:rsidP="00FD0380">
      <w:pPr>
        <w:rPr>
          <w:lang w:val="en-US"/>
        </w:rPr>
      </w:pPr>
      <w:r w:rsidRPr="00FD0380">
        <w:rPr>
          <w:lang w:val="en-US"/>
        </w:rPr>
        <w:t>OECD (2020), Unemployment rate (indicator). doi: 10.1787/52570002-en (Accessed on 04 August 2020)</w:t>
      </w:r>
    </w:p>
    <w:p w14:paraId="471E2A2C" w14:textId="77777777" w:rsidR="00633247" w:rsidRPr="00FD0380" w:rsidRDefault="00633247" w:rsidP="00FD0380">
      <w:pPr>
        <w:rPr>
          <w:lang w:val="en-US"/>
        </w:rPr>
      </w:pPr>
    </w:p>
    <w:p w14:paraId="6B7329F0" w14:textId="2B6F63B0" w:rsidR="00FD0380" w:rsidRPr="00FD0380" w:rsidRDefault="00633247">
      <w:pPr>
        <w:rPr>
          <w:lang w:val="en-US"/>
        </w:rPr>
      </w:pPr>
      <w:r w:rsidRPr="00633247">
        <w:rPr>
          <w:lang w:val="en-US"/>
        </w:rPr>
        <w:t>https://www.ine.cl/estadisticas/sociales/mercado-laboral/ocupacion-y-desocupacion</w:t>
      </w:r>
    </w:p>
    <w:sectPr w:rsidR="00FD0380" w:rsidRPr="00FD038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ia Victoria Colmenares Macia" w:date="2021-03-09T07:33:00Z" w:initials="MVCM">
    <w:p w14:paraId="324F3BB1" w14:textId="4F787038" w:rsidR="005419DE" w:rsidRDefault="005419DE">
      <w:pPr>
        <w:pStyle w:val="Textocomentario"/>
      </w:pPr>
      <w:r>
        <w:rPr>
          <w:rStyle w:val="Refdecomentario"/>
        </w:rPr>
        <w:annotationRef/>
      </w:r>
      <w:proofErr w:type="gramStart"/>
      <w:r>
        <w:t>Link</w:t>
      </w:r>
      <w:proofErr w:type="gramEnd"/>
      <w:r>
        <w:t xml:space="preserve"> o fuente precisa de esta información</w:t>
      </w:r>
    </w:p>
  </w:comment>
  <w:comment w:id="1" w:author="Maria Victoria Colmenares Macia" w:date="2021-03-09T07:40:00Z" w:initials="MVCM">
    <w:p w14:paraId="199C0422" w14:textId="77777777" w:rsidR="005419DE" w:rsidRDefault="005419DE">
      <w:pPr>
        <w:pStyle w:val="Textocomentario"/>
      </w:pPr>
      <w:r>
        <w:rPr>
          <w:rStyle w:val="Refdecomentario"/>
        </w:rPr>
        <w:annotationRef/>
      </w:r>
      <w:proofErr w:type="gramStart"/>
      <w:r>
        <w:t>Link</w:t>
      </w:r>
      <w:proofErr w:type="gramEnd"/>
      <w:r>
        <w:t xml:space="preserve"> de la fuente.</w:t>
      </w:r>
    </w:p>
    <w:p w14:paraId="5C18AF99" w14:textId="77777777" w:rsidR="005419DE" w:rsidRDefault="005419DE">
      <w:pPr>
        <w:pStyle w:val="Textocomentario"/>
      </w:pPr>
    </w:p>
    <w:p w14:paraId="2BF0FEDD" w14:textId="33B4B760" w:rsidR="005419DE" w:rsidRDefault="005419DE">
      <w:pPr>
        <w:pStyle w:val="Textocomentario"/>
      </w:pPr>
      <w:r>
        <w:t xml:space="preserve">Por otro lado, </w:t>
      </w:r>
      <w:proofErr w:type="gramStart"/>
      <w:r>
        <w:t>qué significa que Chile se encuentre en el lugar 7??</w:t>
      </w:r>
      <w:proofErr w:type="gramEnd"/>
      <w:r>
        <w:t xml:space="preserve"> </w:t>
      </w:r>
      <w:proofErr w:type="gramStart"/>
      <w:r>
        <w:t xml:space="preserve">Mientras más bajo el número es menor la tasa de </w:t>
      </w:r>
      <w:proofErr w:type="spellStart"/>
      <w:r>
        <w:t>desemplo</w:t>
      </w:r>
      <w:proofErr w:type="spellEnd"/>
      <w:r>
        <w:t>?</w:t>
      </w:r>
      <w:proofErr w:type="gramEnd"/>
      <w:r>
        <w:t xml:space="preserve"> Eso no queda muy claro. </w:t>
      </w:r>
    </w:p>
  </w:comment>
  <w:comment w:id="2" w:author="Maria Victoria Colmenares Macia" w:date="2021-03-09T07:42:00Z" w:initials="MVCM">
    <w:p w14:paraId="36EBA86E" w14:textId="09685DD8" w:rsidR="005419DE" w:rsidRDefault="005419DE">
      <w:pPr>
        <w:pStyle w:val="Textocomentario"/>
      </w:pPr>
      <w:r>
        <w:rPr>
          <w:rStyle w:val="Refdecomentario"/>
        </w:rPr>
        <w:annotationRef/>
      </w:r>
      <w:r>
        <w:t xml:space="preserve">Hay que colocar la fuente de la definición, ¿es propia de Data </w:t>
      </w:r>
      <w:proofErr w:type="spellStart"/>
      <w:r>
        <w:t>Intelligence</w:t>
      </w:r>
      <w:proofErr w:type="spellEnd"/>
      <w:r>
        <w:t xml:space="preserve"> o de otra fuente?</w:t>
      </w:r>
    </w:p>
  </w:comment>
  <w:comment w:id="17" w:author="Maria Victoria Colmenares Macia" w:date="2021-03-09T07:45:00Z" w:initials="MVCM">
    <w:p w14:paraId="70C90D07" w14:textId="52DA341E" w:rsidR="001B7D58" w:rsidRDefault="001B7D58">
      <w:pPr>
        <w:pStyle w:val="Textocomentario"/>
      </w:pPr>
      <w:r>
        <w:rPr>
          <w:rStyle w:val="Refdecomentario"/>
        </w:rPr>
        <w:annotationRef/>
      </w:r>
      <w:r>
        <w:t xml:space="preserve">Ya se hizo o se </w:t>
      </w:r>
      <w:proofErr w:type="gramStart"/>
      <w:r>
        <w:t>va</w:t>
      </w:r>
      <w:proofErr w:type="gramEnd"/>
      <w:r>
        <w:t xml:space="preserve"> hacer?? Es para mejorar la redacción. </w:t>
      </w:r>
    </w:p>
  </w:comment>
  <w:comment w:id="19" w:author="Maria Victoria Colmenares Macia" w:date="2021-03-09T07:46:00Z" w:initials="MVCM">
    <w:p w14:paraId="78001084" w14:textId="42FEC6F2" w:rsidR="001B7D58" w:rsidRDefault="001B7D58">
      <w:pPr>
        <w:pStyle w:val="Textocomentario"/>
      </w:pPr>
      <w:r>
        <w:rPr>
          <w:rStyle w:val="Refdecomentario"/>
        </w:rPr>
        <w:annotationRef/>
      </w:r>
      <w:proofErr w:type="gramStart"/>
      <w:r>
        <w:t>Este gráfico de dónde es?</w:t>
      </w:r>
      <w:proofErr w:type="gramEnd"/>
      <w:r>
        <w:t xml:space="preserve"> De un Data o de un informe del INE. Colocar fuente. </w:t>
      </w:r>
    </w:p>
  </w:comment>
  <w:comment w:id="20" w:author="Maria Victoria Colmenares Macia" w:date="2021-03-09T07:47:00Z" w:initials="MVCM">
    <w:p w14:paraId="4323180B" w14:textId="21206F57" w:rsidR="001B7D58" w:rsidRDefault="001B7D58">
      <w:pPr>
        <w:pStyle w:val="Textocomentario"/>
      </w:pPr>
      <w:r>
        <w:rPr>
          <w:rStyle w:val="Refdecomentario"/>
        </w:rPr>
        <w:annotationRef/>
      </w:r>
      <w:proofErr w:type="spellStart"/>
      <w:r>
        <w:t>Idem</w:t>
      </w:r>
      <w:proofErr w:type="spellEnd"/>
    </w:p>
  </w:comment>
  <w:comment w:id="21" w:author="Maria Victoria Colmenares Macia" w:date="2021-03-09T07:47:00Z" w:initials="MVCM">
    <w:p w14:paraId="0E0B62D7" w14:textId="5F2C6CC7" w:rsidR="001B7D58" w:rsidRDefault="001B7D58">
      <w:pPr>
        <w:pStyle w:val="Textocomentario"/>
      </w:pPr>
      <w:r>
        <w:rPr>
          <w:rStyle w:val="Refdecomentario"/>
        </w:rPr>
        <w:annotationRef/>
      </w:r>
      <w:r>
        <w:t xml:space="preserve">Desarrollaría </w:t>
      </w:r>
      <w:proofErr w:type="gramStart"/>
      <w:r>
        <w:t>mayor información</w:t>
      </w:r>
      <w:proofErr w:type="gramEnd"/>
      <w:r>
        <w:t xml:space="preserve"> con </w:t>
      </w:r>
      <w:proofErr w:type="spellStart"/>
      <w:r>
        <w:t>crespecto</w:t>
      </w:r>
      <w:proofErr w:type="spellEnd"/>
      <w:r>
        <w:t xml:space="preserve"> al género y a los grupos etarios. Recomiendo colocar los gráficos para aportar en la redacción de los párrafos. </w:t>
      </w:r>
    </w:p>
    <w:p w14:paraId="745C176C" w14:textId="01F779E1" w:rsidR="001B7D58" w:rsidRDefault="001B7D58">
      <w:pPr>
        <w:pStyle w:val="Textocomentario"/>
      </w:pPr>
    </w:p>
  </w:comment>
  <w:comment w:id="22" w:author="Maria Victoria Colmenares Macia" w:date="2021-03-09T07:48:00Z" w:initials="MVCM">
    <w:p w14:paraId="465603C8" w14:textId="7045E45A" w:rsidR="001B7D58" w:rsidRDefault="001B7D58">
      <w:pPr>
        <w:pStyle w:val="Textocomentario"/>
      </w:pPr>
      <w:r>
        <w:rPr>
          <w:rStyle w:val="Refdecomentario"/>
        </w:rPr>
        <w:annotationRef/>
      </w:r>
      <w:r>
        <w:t xml:space="preserve">Fuente del gráfico y recomiendo colocar el gráfico en el texto. </w:t>
      </w:r>
    </w:p>
  </w:comment>
  <w:comment w:id="23" w:author="Maria Victoria Colmenares Macia" w:date="2021-03-09T07:48:00Z" w:initials="MVCM">
    <w:p w14:paraId="44563493" w14:textId="1B1CACDC" w:rsidR="001B7D58" w:rsidRDefault="001B7D58">
      <w:pPr>
        <w:pStyle w:val="Textocomentario"/>
      </w:pPr>
      <w:r>
        <w:rPr>
          <w:rStyle w:val="Refdecomentario"/>
        </w:rPr>
        <w:annotationRef/>
      </w:r>
      <w:r>
        <w:t xml:space="preserve">Colocar las fuentes de estas definiciones por favor. </w:t>
      </w:r>
    </w:p>
  </w:comment>
  <w:comment w:id="24" w:author="Maria Victoria Colmenares Macia" w:date="2021-03-09T07:49:00Z" w:initials="MVCM">
    <w:p w14:paraId="36202154" w14:textId="3C6986FB" w:rsidR="001B7D58" w:rsidRDefault="001B7D58">
      <w:pPr>
        <w:pStyle w:val="Textocomentario"/>
      </w:pPr>
      <w:r>
        <w:rPr>
          <w:rStyle w:val="Refdecomentario"/>
        </w:rPr>
        <w:annotationRef/>
      </w:r>
      <w:r>
        <w:t>De quién, ¿del 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24F3BB1" w15:done="0"/>
  <w15:commentEx w15:paraId="2BF0FEDD" w15:done="0"/>
  <w15:commentEx w15:paraId="36EBA86E" w15:done="0"/>
  <w15:commentEx w15:paraId="70C90D07" w15:done="0"/>
  <w15:commentEx w15:paraId="78001084" w15:done="0"/>
  <w15:commentEx w15:paraId="4323180B" w15:done="0"/>
  <w15:commentEx w15:paraId="745C176C" w15:done="0"/>
  <w15:commentEx w15:paraId="465603C8" w15:done="0"/>
  <w15:commentEx w15:paraId="44563493" w15:done="0"/>
  <w15:commentEx w15:paraId="362021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1A363" w16cex:dateUtc="2021-03-09T10:33:00Z"/>
  <w16cex:commentExtensible w16cex:durableId="23F1A4D3" w16cex:dateUtc="2021-03-09T10:40:00Z"/>
  <w16cex:commentExtensible w16cex:durableId="23F1A54B" w16cex:dateUtc="2021-03-09T10:42:00Z"/>
  <w16cex:commentExtensible w16cex:durableId="23F1A61E" w16cex:dateUtc="2021-03-09T10:45:00Z"/>
  <w16cex:commentExtensible w16cex:durableId="23F1A661" w16cex:dateUtc="2021-03-09T10:46:00Z"/>
  <w16cex:commentExtensible w16cex:durableId="23F1A67E" w16cex:dateUtc="2021-03-09T10:47:00Z"/>
  <w16cex:commentExtensible w16cex:durableId="23F1A68A" w16cex:dateUtc="2021-03-09T10:47:00Z"/>
  <w16cex:commentExtensible w16cex:durableId="23F1A6B9" w16cex:dateUtc="2021-03-09T10:48:00Z"/>
  <w16cex:commentExtensible w16cex:durableId="23F1A6D7" w16cex:dateUtc="2021-03-09T10:48:00Z"/>
  <w16cex:commentExtensible w16cex:durableId="23F1A701" w16cex:dateUtc="2021-03-09T1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24F3BB1" w16cid:durableId="23F1A363"/>
  <w16cid:commentId w16cid:paraId="2BF0FEDD" w16cid:durableId="23F1A4D3"/>
  <w16cid:commentId w16cid:paraId="36EBA86E" w16cid:durableId="23F1A54B"/>
  <w16cid:commentId w16cid:paraId="70C90D07" w16cid:durableId="23F1A61E"/>
  <w16cid:commentId w16cid:paraId="78001084" w16cid:durableId="23F1A661"/>
  <w16cid:commentId w16cid:paraId="4323180B" w16cid:durableId="23F1A67E"/>
  <w16cid:commentId w16cid:paraId="745C176C" w16cid:durableId="23F1A68A"/>
  <w16cid:commentId w16cid:paraId="465603C8" w16cid:durableId="23F1A6B9"/>
  <w16cid:commentId w16cid:paraId="44563493" w16cid:durableId="23F1A6D7"/>
  <w16cid:commentId w16cid:paraId="36202154" w16cid:durableId="23F1A7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ia Victoria Colmenares Macia">
    <w15:presenceInfo w15:providerId="Windows Live" w15:userId="8345f44060ec49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380"/>
    <w:rsid w:val="001B7D58"/>
    <w:rsid w:val="002442E4"/>
    <w:rsid w:val="002A6370"/>
    <w:rsid w:val="0044616E"/>
    <w:rsid w:val="005419DE"/>
    <w:rsid w:val="00587250"/>
    <w:rsid w:val="00633247"/>
    <w:rsid w:val="009A1C62"/>
    <w:rsid w:val="00D41650"/>
    <w:rsid w:val="00F0594A"/>
    <w:rsid w:val="00FD038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973A1"/>
  <w15:chartTrackingRefBased/>
  <w15:docId w15:val="{3551C53A-7B38-524C-A3AA-98E806786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D0380"/>
    <w:rPr>
      <w:color w:val="0563C1" w:themeColor="hyperlink"/>
      <w:u w:val="single"/>
    </w:rPr>
  </w:style>
  <w:style w:type="character" w:styleId="Mencinsinresolver">
    <w:name w:val="Unresolved Mention"/>
    <w:basedOn w:val="Fuentedeprrafopredeter"/>
    <w:uiPriority w:val="99"/>
    <w:semiHidden/>
    <w:unhideWhenUsed/>
    <w:rsid w:val="00FD0380"/>
    <w:rPr>
      <w:color w:val="605E5C"/>
      <w:shd w:val="clear" w:color="auto" w:fill="E1DFDD"/>
    </w:rPr>
  </w:style>
  <w:style w:type="character" w:styleId="Hipervnculovisitado">
    <w:name w:val="FollowedHyperlink"/>
    <w:basedOn w:val="Fuentedeprrafopredeter"/>
    <w:uiPriority w:val="99"/>
    <w:semiHidden/>
    <w:unhideWhenUsed/>
    <w:rsid w:val="00587250"/>
    <w:rPr>
      <w:color w:val="954F72" w:themeColor="followedHyperlink"/>
      <w:u w:val="single"/>
    </w:rPr>
  </w:style>
  <w:style w:type="paragraph" w:styleId="Textoindependiente">
    <w:name w:val="Body Text"/>
    <w:basedOn w:val="Normal"/>
    <w:link w:val="TextoindependienteCar"/>
    <w:uiPriority w:val="99"/>
    <w:unhideWhenUsed/>
    <w:rsid w:val="0044616E"/>
    <w:pPr>
      <w:jc w:val="both"/>
    </w:pPr>
  </w:style>
  <w:style w:type="character" w:customStyle="1" w:styleId="TextoindependienteCar">
    <w:name w:val="Texto independiente Car"/>
    <w:basedOn w:val="Fuentedeprrafopredeter"/>
    <w:link w:val="Textoindependiente"/>
    <w:uiPriority w:val="99"/>
    <w:rsid w:val="0044616E"/>
  </w:style>
  <w:style w:type="character" w:styleId="Refdecomentario">
    <w:name w:val="annotation reference"/>
    <w:basedOn w:val="Fuentedeprrafopredeter"/>
    <w:uiPriority w:val="99"/>
    <w:semiHidden/>
    <w:unhideWhenUsed/>
    <w:rsid w:val="005419DE"/>
    <w:rPr>
      <w:sz w:val="16"/>
      <w:szCs w:val="16"/>
    </w:rPr>
  </w:style>
  <w:style w:type="paragraph" w:styleId="Textocomentario">
    <w:name w:val="annotation text"/>
    <w:basedOn w:val="Normal"/>
    <w:link w:val="TextocomentarioCar"/>
    <w:uiPriority w:val="99"/>
    <w:semiHidden/>
    <w:unhideWhenUsed/>
    <w:rsid w:val="005419DE"/>
    <w:rPr>
      <w:sz w:val="20"/>
      <w:szCs w:val="20"/>
    </w:rPr>
  </w:style>
  <w:style w:type="character" w:customStyle="1" w:styleId="TextocomentarioCar">
    <w:name w:val="Texto comentario Car"/>
    <w:basedOn w:val="Fuentedeprrafopredeter"/>
    <w:link w:val="Textocomentario"/>
    <w:uiPriority w:val="99"/>
    <w:semiHidden/>
    <w:rsid w:val="005419DE"/>
    <w:rPr>
      <w:sz w:val="20"/>
      <w:szCs w:val="20"/>
    </w:rPr>
  </w:style>
  <w:style w:type="paragraph" w:styleId="Asuntodelcomentario">
    <w:name w:val="annotation subject"/>
    <w:basedOn w:val="Textocomentario"/>
    <w:next w:val="Textocomentario"/>
    <w:link w:val="AsuntodelcomentarioCar"/>
    <w:uiPriority w:val="99"/>
    <w:semiHidden/>
    <w:unhideWhenUsed/>
    <w:rsid w:val="005419DE"/>
    <w:rPr>
      <w:b/>
      <w:bCs/>
    </w:rPr>
  </w:style>
  <w:style w:type="character" w:customStyle="1" w:styleId="AsuntodelcomentarioCar">
    <w:name w:val="Asunto del comentario Car"/>
    <w:basedOn w:val="TextocomentarioCar"/>
    <w:link w:val="Asuntodelcomentario"/>
    <w:uiPriority w:val="99"/>
    <w:semiHidden/>
    <w:rsid w:val="005419D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04555">
      <w:bodyDiv w:val="1"/>
      <w:marLeft w:val="0"/>
      <w:marRight w:val="0"/>
      <w:marTop w:val="0"/>
      <w:marBottom w:val="0"/>
      <w:divBdr>
        <w:top w:val="none" w:sz="0" w:space="0" w:color="auto"/>
        <w:left w:val="none" w:sz="0" w:space="0" w:color="auto"/>
        <w:bottom w:val="none" w:sz="0" w:space="0" w:color="auto"/>
        <w:right w:val="none" w:sz="0" w:space="0" w:color="auto"/>
      </w:divBdr>
    </w:div>
    <w:div w:id="30659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www.fundacionsol.cl/estudios/reformas-en-tiempos-de-crisis-2020/" TargetMode="Externa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hyperlink" Target="https://data.oecd.org/unemp/unemployment-rate.htm" TargetMode="Externa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s://www.oecd.org/employment-outlook?utm_source=twitter&amp;utm_medium=social&amp;utm_campaign=empoutlookjul2020&amp;utm_content=en&amp;utm_term=els" TargetMode="External"/><Relationship Id="rId4" Type="http://schemas.openxmlformats.org/officeDocument/2006/relationships/webSettings" Target="webSettings.xml"/><Relationship Id="rId9" Type="http://schemas.openxmlformats.org/officeDocument/2006/relationships/hyperlink" Target="https://www.uc.cl/site/efs/files/10954/crisis_economica_covid19.pdf" TargetMode="Externa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6ABDC-C3B4-4591-80A9-F55A02A57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1120</Words>
  <Characters>6166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Maria Victoria Colmenares Macia</cp:lastModifiedBy>
  <cp:revision>3</cp:revision>
  <dcterms:created xsi:type="dcterms:W3CDTF">2021-03-05T20:13:00Z</dcterms:created>
  <dcterms:modified xsi:type="dcterms:W3CDTF">2021-03-09T10:50:00Z</dcterms:modified>
</cp:coreProperties>
</file>