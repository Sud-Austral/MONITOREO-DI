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5415D" w14:textId="154B3C1A" w:rsidR="00404AAC" w:rsidRDefault="00F6375D" w:rsidP="00F6375D">
      <w:pPr>
        <w:jc w:val="center"/>
        <w:rPr>
          <w:sz w:val="32"/>
          <w:szCs w:val="32"/>
        </w:rPr>
      </w:pPr>
      <w:r w:rsidRPr="00F6375D">
        <w:rPr>
          <w:sz w:val="32"/>
          <w:szCs w:val="32"/>
        </w:rPr>
        <w:t>Datos Freak de las Américas</w:t>
      </w:r>
    </w:p>
    <w:p w14:paraId="024D5DCF" w14:textId="6D146FB1" w:rsidR="00F6375D" w:rsidRDefault="00F6375D" w:rsidP="00F6375D">
      <w:pPr>
        <w:jc w:val="center"/>
        <w:rPr>
          <w:sz w:val="32"/>
          <w:szCs w:val="32"/>
        </w:rPr>
      </w:pPr>
    </w:p>
    <w:p w14:paraId="440DBA8F" w14:textId="4436B7A2" w:rsidR="00F6375D" w:rsidRDefault="00F6375D" w:rsidP="00F6375D">
      <w:pPr>
        <w:pStyle w:val="Prrafodelista"/>
        <w:numPr>
          <w:ilvl w:val="0"/>
          <w:numId w:val="2"/>
        </w:numPr>
      </w:pPr>
      <w:commentRangeStart w:id="0"/>
      <w:r w:rsidRPr="00F6375D">
        <w:t>El desierto de Atacama, uno de los lugares más áridos del mundo</w:t>
      </w:r>
      <w:ins w:id="1" w:author="Maria Victoria Colmenares Macia" w:date="2021-04-11T14:14:00Z">
        <w:r w:rsidR="008920C6">
          <w:t>, y se</w:t>
        </w:r>
      </w:ins>
      <w:ins w:id="2" w:author="Maria Victoria Colmenares Macia" w:date="2021-04-11T14:15:00Z">
        <w:r w:rsidR="008920C6">
          <w:t xml:space="preserve"> ha convertido en un lugar de preferencia para la astronomía por </w:t>
        </w:r>
        <w:proofErr w:type="gramStart"/>
        <w:r w:rsidR="008920C6">
          <w:t xml:space="preserve">su </w:t>
        </w:r>
      </w:ins>
      <w:ins w:id="3" w:author="Maria Victoria Colmenares Macia" w:date="2021-04-11T14:16:00Z">
        <w:r w:rsidR="008920C6">
          <w:t>características propias</w:t>
        </w:r>
        <w:proofErr w:type="gramEnd"/>
        <w:r w:rsidR="008920C6">
          <w:t xml:space="preserve"> para observar las estrellas. Fuente: </w:t>
        </w:r>
        <w:r w:rsidR="008920C6" w:rsidRPr="008920C6">
          <w:t>https://viajes.nationalgeographic.com.es/a/atacama-no-es-desierto-mas_15111/6</w:t>
        </w:r>
      </w:ins>
      <w:del w:id="4" w:author="Maria Victoria Colmenares Macia" w:date="2021-04-11T14:14:00Z">
        <w:r w:rsidDel="008920C6">
          <w:delText xml:space="preserve">. </w:delText>
        </w:r>
      </w:del>
      <w:del w:id="5" w:author="Maria Victoria Colmenares Macia" w:date="2021-04-11T14:16:00Z">
        <w:r w:rsidRPr="00F6375D" w:rsidDel="008920C6">
          <w:delText xml:space="preserve">En el año 1971, según los datos registrados, cayó la primera lluvia después de </w:delText>
        </w:r>
        <w:r w:rsidR="000253DD" w:rsidDel="008920C6">
          <w:delText>cuatro</w:delText>
        </w:r>
        <w:r w:rsidRPr="00F6375D" w:rsidDel="008920C6">
          <w:delText xml:space="preserve"> siglos</w:delText>
        </w:r>
      </w:del>
      <w:r w:rsidRPr="00F6375D">
        <w:t>.</w:t>
      </w:r>
      <w:commentRangeEnd w:id="0"/>
      <w:r w:rsidR="009A4464">
        <w:rPr>
          <w:rStyle w:val="Refdecomentario"/>
        </w:rPr>
        <w:commentReference w:id="0"/>
      </w:r>
    </w:p>
    <w:p w14:paraId="1B476C4E" w14:textId="77777777" w:rsidR="003866D3" w:rsidRDefault="003866D3" w:rsidP="003866D3">
      <w:pPr>
        <w:pStyle w:val="Prrafodelista"/>
      </w:pPr>
    </w:p>
    <w:p w14:paraId="7FEAE967" w14:textId="33EA9AC4" w:rsidR="00F6375D" w:rsidRDefault="00F6375D" w:rsidP="00F6375D">
      <w:pPr>
        <w:pStyle w:val="Prrafodelista"/>
        <w:numPr>
          <w:ilvl w:val="0"/>
          <w:numId w:val="2"/>
        </w:numPr>
      </w:pPr>
      <w:r w:rsidRPr="00F6375D">
        <w:t>En Honduras llueven peces</w:t>
      </w:r>
      <w:r>
        <w:t xml:space="preserve">. </w:t>
      </w:r>
      <w:r w:rsidRPr="00F6375D">
        <w:t>En Yoro, una pequeña ciudad al norte de Honduras, se produce un extraño fenómeno por el cual, al menos una vez al año durante la transición de la primavera al verano, las calles se inundan de pequeños peces plateados “caídos del cielo”.</w:t>
      </w:r>
      <w:r w:rsidR="003866D3" w:rsidRPr="003866D3">
        <w:t xml:space="preserve"> </w:t>
      </w:r>
      <w:hyperlink r:id="rId9" w:history="1">
        <w:r w:rsidR="003866D3" w:rsidRPr="008F4B5B">
          <w:rPr>
            <w:rStyle w:val="Hipervnculo"/>
          </w:rPr>
          <w:t>https://www.muyinteresante.es/naturaleza/preguntas-respuestas/por-que-se-produce-la-lluvia-de-peces-661490270130</w:t>
        </w:r>
      </w:hyperlink>
    </w:p>
    <w:p w14:paraId="1E1D48F1" w14:textId="77777777" w:rsidR="003866D3" w:rsidRDefault="003866D3" w:rsidP="003866D3">
      <w:pPr>
        <w:pStyle w:val="Prrafodelista"/>
      </w:pPr>
    </w:p>
    <w:p w14:paraId="1F88FDBE" w14:textId="02E84B80" w:rsidR="00F6375D" w:rsidRPr="0007385E" w:rsidRDefault="00F6375D" w:rsidP="00F6375D">
      <w:pPr>
        <w:pStyle w:val="Prrafodelista"/>
        <w:numPr>
          <w:ilvl w:val="0"/>
          <w:numId w:val="2"/>
        </w:numPr>
        <w:rPr>
          <w:ins w:id="6" w:author="Maria Victoria Colmenares Macia" w:date="2021-04-11T13:13:00Z"/>
          <w:rStyle w:val="Hipervnculo"/>
          <w:strike/>
          <w:color w:val="000000" w:themeColor="text1"/>
          <w:u w:val="none"/>
          <w:rPrChange w:id="7" w:author="Jorge Andres Pinaud Holmgren" w:date="2021-04-12T14:29:00Z">
            <w:rPr>
              <w:ins w:id="8" w:author="Maria Victoria Colmenares Macia" w:date="2021-04-11T13:13:00Z"/>
              <w:rStyle w:val="Hipervnculo"/>
            </w:rPr>
          </w:rPrChange>
        </w:rPr>
      </w:pPr>
      <w:commentRangeStart w:id="9"/>
      <w:commentRangeStart w:id="10"/>
      <w:commentRangeStart w:id="11"/>
      <w:r w:rsidRPr="0007385E">
        <w:rPr>
          <w:strike/>
          <w:rPrChange w:id="12" w:author="Jorge Andres Pinaud Holmgren" w:date="2021-04-12T14:29:00Z">
            <w:rPr/>
          </w:rPrChange>
        </w:rPr>
        <w:t>En Cartagena de Indias el mar se ilumina. En Colombia puedes disfrutar de un baño nocturno con plancton bioluminiscente.</w:t>
      </w:r>
      <w:r w:rsidR="003866D3" w:rsidRPr="0007385E">
        <w:rPr>
          <w:strike/>
          <w:rPrChange w:id="13" w:author="Jorge Andres Pinaud Holmgren" w:date="2021-04-12T14:29:00Z">
            <w:rPr/>
          </w:rPrChange>
        </w:rPr>
        <w:t xml:space="preserve"> </w:t>
      </w:r>
      <w:commentRangeEnd w:id="9"/>
      <w:r w:rsidR="00F941D1" w:rsidRPr="0007385E">
        <w:rPr>
          <w:rStyle w:val="Refdecomentario"/>
          <w:strike/>
          <w:rPrChange w:id="14" w:author="Jorge Andres Pinaud Holmgren" w:date="2021-04-12T14:29:00Z">
            <w:rPr>
              <w:rStyle w:val="Refdecomentario"/>
            </w:rPr>
          </w:rPrChange>
        </w:rPr>
        <w:commentReference w:id="9"/>
      </w:r>
      <w:commentRangeEnd w:id="10"/>
      <w:r w:rsidR="0007385E" w:rsidRPr="0007385E">
        <w:rPr>
          <w:rStyle w:val="Refdecomentario"/>
          <w:strike/>
          <w:rPrChange w:id="15" w:author="Jorge Andres Pinaud Holmgren" w:date="2021-04-12T14:29:00Z">
            <w:rPr>
              <w:rStyle w:val="Refdecomentario"/>
            </w:rPr>
          </w:rPrChange>
        </w:rPr>
        <w:commentReference w:id="10"/>
      </w:r>
      <w:commentRangeEnd w:id="11"/>
      <w:r w:rsidR="0007385E" w:rsidRPr="0007385E">
        <w:rPr>
          <w:rStyle w:val="Refdecomentario"/>
          <w:strike/>
          <w:rPrChange w:id="16" w:author="Jorge Andres Pinaud Holmgren" w:date="2021-04-12T14:29:00Z">
            <w:rPr>
              <w:rStyle w:val="Refdecomentario"/>
            </w:rPr>
          </w:rPrChange>
        </w:rPr>
        <w:commentReference w:id="11"/>
      </w:r>
      <w:r w:rsidR="007C6131" w:rsidRPr="0007385E">
        <w:rPr>
          <w:strike/>
          <w:rPrChange w:id="17" w:author="Jorge Andres Pinaud Holmgren" w:date="2021-04-12T14:29:00Z">
            <w:rPr/>
          </w:rPrChange>
        </w:rPr>
        <w:fldChar w:fldCharType="begin"/>
      </w:r>
      <w:r w:rsidR="007C6131" w:rsidRPr="0007385E">
        <w:rPr>
          <w:strike/>
          <w:rPrChange w:id="18" w:author="Jorge Andres Pinaud Holmgren" w:date="2021-04-12T14:29:00Z">
            <w:rPr/>
          </w:rPrChange>
        </w:rPr>
        <w:instrText xml:space="preserve"> HYPERLINK "https://www.infobae.com/especiales/2018/10/21/plancton-luminoso-el-fenomeno-que-ilumina-el-mar-de-baru-en-colombia/" </w:instrText>
      </w:r>
      <w:r w:rsidR="007C6131" w:rsidRPr="0007385E">
        <w:rPr>
          <w:strike/>
          <w:rPrChange w:id="19" w:author="Jorge Andres Pinaud Holmgren" w:date="2021-04-12T14:29:00Z">
            <w:rPr/>
          </w:rPrChange>
        </w:rPr>
        <w:fldChar w:fldCharType="separate"/>
      </w:r>
      <w:r w:rsidR="003866D3" w:rsidRPr="0007385E">
        <w:rPr>
          <w:rStyle w:val="Hipervnculo"/>
          <w:strike/>
          <w:rPrChange w:id="20" w:author="Jorge Andres Pinaud Holmgren" w:date="2021-04-12T14:29:00Z">
            <w:rPr>
              <w:rStyle w:val="Hipervnculo"/>
            </w:rPr>
          </w:rPrChange>
        </w:rPr>
        <w:t>https://www.infobae.com/especiales/2018/10/21/plancton-luminoso-el-fenomeno-que-ilumina-el-mar-de-baru-en-colombia/</w:t>
      </w:r>
      <w:r w:rsidR="007C6131" w:rsidRPr="0007385E">
        <w:rPr>
          <w:rStyle w:val="Hipervnculo"/>
          <w:strike/>
          <w:rPrChange w:id="21" w:author="Jorge Andres Pinaud Holmgren" w:date="2021-04-12T14:29:00Z">
            <w:rPr>
              <w:rStyle w:val="Hipervnculo"/>
            </w:rPr>
          </w:rPrChange>
        </w:rPr>
        <w:fldChar w:fldCharType="end"/>
      </w:r>
    </w:p>
    <w:p w14:paraId="527D9590" w14:textId="77777777" w:rsidR="00F941D1" w:rsidRPr="00F941D1" w:rsidRDefault="00F941D1">
      <w:pPr>
        <w:pStyle w:val="Prrafodelista"/>
        <w:rPr>
          <w:ins w:id="22" w:author="Maria Victoria Colmenares Macia" w:date="2021-04-11T13:13:00Z"/>
          <w:color w:val="000000" w:themeColor="text1"/>
          <w:rPrChange w:id="23" w:author="Maria Victoria Colmenares Macia" w:date="2021-04-11T13:13:00Z">
            <w:rPr>
              <w:ins w:id="24" w:author="Maria Victoria Colmenares Macia" w:date="2021-04-11T13:13:00Z"/>
            </w:rPr>
          </w:rPrChange>
        </w:rPr>
        <w:pPrChange w:id="25" w:author="Maria Victoria Colmenares Macia" w:date="2021-04-11T13:13:00Z">
          <w:pPr>
            <w:pStyle w:val="Prrafodelista"/>
            <w:numPr>
              <w:numId w:val="2"/>
            </w:numPr>
            <w:ind w:hanging="360"/>
          </w:pPr>
        </w:pPrChange>
      </w:pPr>
    </w:p>
    <w:p w14:paraId="24A510F1" w14:textId="41BC1D22" w:rsidR="00F941D1" w:rsidRDefault="003454AA" w:rsidP="00F6375D">
      <w:pPr>
        <w:pStyle w:val="Prrafodelista"/>
        <w:numPr>
          <w:ilvl w:val="0"/>
          <w:numId w:val="2"/>
        </w:numPr>
        <w:rPr>
          <w:ins w:id="26" w:author="Maria Victoria Colmenares Macia" w:date="2021-04-11T13:29:00Z"/>
          <w:color w:val="000000" w:themeColor="text1"/>
        </w:rPr>
      </w:pPr>
      <w:ins w:id="27" w:author="Maria Victoria Colmenares Macia" w:date="2021-04-11T13:26:00Z">
        <w:r>
          <w:rPr>
            <w:color w:val="000000" w:themeColor="text1"/>
          </w:rPr>
          <w:t>Propuesta de pá</w:t>
        </w:r>
      </w:ins>
      <w:ins w:id="28" w:author="Maria Victoria Colmenares Macia" w:date="2021-04-11T13:27:00Z">
        <w:r>
          <w:rPr>
            <w:color w:val="000000" w:themeColor="text1"/>
          </w:rPr>
          <w:t>rrafo: Aunque las pirámides de Egipto son impresionantes, la pirámide más grande del mundo se encuentra ubicada en México, es conocida como</w:t>
        </w:r>
      </w:ins>
      <w:ins w:id="29" w:author="Maria Victoria Colmenares Macia" w:date="2021-04-11T13:28:00Z">
        <w:r>
          <w:rPr>
            <w:color w:val="000000" w:themeColor="text1"/>
          </w:rPr>
          <w:t xml:space="preserve"> </w:t>
        </w:r>
        <w:proofErr w:type="spellStart"/>
        <w:r w:rsidRPr="003454AA">
          <w:rPr>
            <w:color w:val="000000" w:themeColor="text1"/>
          </w:rPr>
          <w:t>Tlachihualtepetl</w:t>
        </w:r>
        <w:proofErr w:type="spellEnd"/>
        <w:r w:rsidRPr="003454AA">
          <w:rPr>
            <w:color w:val="000000" w:themeColor="text1"/>
          </w:rPr>
          <w:t xml:space="preserve"> (del náhuatl "cerro hecho a mano")</w:t>
        </w:r>
        <w:r>
          <w:rPr>
            <w:color w:val="000000" w:themeColor="text1"/>
          </w:rPr>
          <w:t>, ubicada en Cholula. T</w:t>
        </w:r>
        <w:r w:rsidRPr="003454AA">
          <w:rPr>
            <w:color w:val="000000" w:themeColor="text1"/>
          </w:rPr>
          <w:t xml:space="preserve">iene una base casi cuatro veces más grande que las egipcias, </w:t>
        </w:r>
        <w:proofErr w:type="gramStart"/>
        <w:r w:rsidRPr="003454AA">
          <w:rPr>
            <w:color w:val="000000" w:themeColor="text1"/>
          </w:rPr>
          <w:t>y</w:t>
        </w:r>
        <w:proofErr w:type="gramEnd"/>
        <w:r w:rsidRPr="003454AA">
          <w:rPr>
            <w:color w:val="000000" w:themeColor="text1"/>
          </w:rPr>
          <w:t xml:space="preserve"> además, de casi el doble de volumen. Concretamente, son 400 metros por lado.</w:t>
        </w:r>
        <w:r>
          <w:rPr>
            <w:color w:val="000000" w:themeColor="text1"/>
          </w:rPr>
          <w:t xml:space="preserve"> Fuente: </w:t>
        </w:r>
      </w:ins>
      <w:ins w:id="30" w:author="Maria Victoria Colmenares Macia" w:date="2021-04-11T13:29:00Z">
        <w:r>
          <w:rPr>
            <w:color w:val="000000" w:themeColor="text1"/>
          </w:rPr>
          <w:fldChar w:fldCharType="begin"/>
        </w:r>
        <w:r>
          <w:rPr>
            <w:color w:val="000000" w:themeColor="text1"/>
          </w:rPr>
          <w:instrText xml:space="preserve"> HYPERLINK "</w:instrText>
        </w:r>
        <w:r w:rsidRPr="003454AA">
          <w:rPr>
            <w:color w:val="000000" w:themeColor="text1"/>
          </w:rPr>
          <w:instrText>https://www.elespanol.com/curiosidades/paises/piramide-grande-mundo/515199035_0.amp.html</w:instrText>
        </w:r>
        <w:r>
          <w:rPr>
            <w:color w:val="000000" w:themeColor="text1"/>
          </w:rPr>
          <w:instrText xml:space="preserve">" </w:instrText>
        </w:r>
        <w:r>
          <w:rPr>
            <w:color w:val="000000" w:themeColor="text1"/>
          </w:rPr>
          <w:fldChar w:fldCharType="separate"/>
        </w:r>
        <w:r w:rsidRPr="00B80FCE">
          <w:rPr>
            <w:rStyle w:val="Hipervnculo"/>
          </w:rPr>
          <w:t>https://www.elespanol.com/curiosidades/paises/piramide-grande-mundo/515199035_0.amp.html</w:t>
        </w:r>
        <w:r>
          <w:rPr>
            <w:color w:val="000000" w:themeColor="text1"/>
          </w:rPr>
          <w:fldChar w:fldCharType="end"/>
        </w:r>
      </w:ins>
    </w:p>
    <w:p w14:paraId="68B6678F" w14:textId="77777777" w:rsidR="003454AA" w:rsidRPr="003454AA" w:rsidRDefault="003454AA">
      <w:pPr>
        <w:pStyle w:val="Prrafodelista"/>
        <w:rPr>
          <w:ins w:id="31" w:author="Maria Victoria Colmenares Macia" w:date="2021-04-11T13:29:00Z"/>
          <w:color w:val="000000" w:themeColor="text1"/>
          <w:rPrChange w:id="32" w:author="Maria Victoria Colmenares Macia" w:date="2021-04-11T13:29:00Z">
            <w:rPr>
              <w:ins w:id="33" w:author="Maria Victoria Colmenares Macia" w:date="2021-04-11T13:29:00Z"/>
            </w:rPr>
          </w:rPrChange>
        </w:rPr>
        <w:pPrChange w:id="34" w:author="Maria Victoria Colmenares Macia" w:date="2021-04-11T13:29:00Z">
          <w:pPr>
            <w:pStyle w:val="Prrafodelista"/>
            <w:numPr>
              <w:numId w:val="2"/>
            </w:numPr>
            <w:ind w:hanging="360"/>
          </w:pPr>
        </w:pPrChange>
      </w:pPr>
    </w:p>
    <w:p w14:paraId="55B5F65B" w14:textId="60616D92" w:rsidR="003454AA" w:rsidDel="003454AA" w:rsidRDefault="003454AA" w:rsidP="00F6375D">
      <w:pPr>
        <w:pStyle w:val="Prrafodelista"/>
        <w:numPr>
          <w:ilvl w:val="0"/>
          <w:numId w:val="2"/>
        </w:numPr>
        <w:rPr>
          <w:del w:id="35" w:author="Maria Victoria Colmenares Macia" w:date="2021-04-11T13:29:00Z"/>
          <w:color w:val="000000" w:themeColor="text1"/>
        </w:rPr>
      </w:pPr>
    </w:p>
    <w:p w14:paraId="54F4F144" w14:textId="77777777" w:rsidR="003866D3" w:rsidRPr="003866D3" w:rsidRDefault="003866D3" w:rsidP="003866D3">
      <w:pPr>
        <w:pStyle w:val="Prrafodelista"/>
        <w:rPr>
          <w:color w:val="000000" w:themeColor="text1"/>
        </w:rPr>
      </w:pPr>
    </w:p>
    <w:p w14:paraId="7CFE27A4" w14:textId="2040F53D" w:rsidR="008865B9" w:rsidRDefault="003866D3" w:rsidP="00F6375D">
      <w:pPr>
        <w:pStyle w:val="Prrafodelista"/>
        <w:numPr>
          <w:ilvl w:val="0"/>
          <w:numId w:val="2"/>
        </w:numPr>
      </w:pPr>
      <w:r w:rsidRPr="003866D3">
        <w:t xml:space="preserve">En Bolivia, el Lago Titicaca es el </w:t>
      </w:r>
      <w:ins w:id="36" w:author="Maria Victoria Colmenares Macia" w:date="2021-04-11T13:34:00Z">
        <w:r w:rsidR="00D0707C">
          <w:t>lago m</w:t>
        </w:r>
      </w:ins>
      <w:ins w:id="37" w:author="Maria Victoria Colmenares Macia" w:date="2021-04-11T13:35:00Z">
        <w:r w:rsidR="00D0707C">
          <w:t>ás al</w:t>
        </w:r>
      </w:ins>
      <w:ins w:id="38" w:author="Jorge Andres Pinaud Holmgren" w:date="2021-04-12T14:29:00Z">
        <w:r w:rsidR="0007385E">
          <w:t>t</w:t>
        </w:r>
      </w:ins>
      <w:ins w:id="39" w:author="Maria Victoria Colmenares Macia" w:date="2021-04-11T13:35:00Z">
        <w:del w:id="40" w:author="Jorge Andres Pinaud Holmgren" w:date="2021-04-12T14:29:00Z">
          <w:r w:rsidR="00D0707C" w:rsidDel="0007385E">
            <w:delText>g</w:delText>
          </w:r>
        </w:del>
        <w:r w:rsidR="00D0707C">
          <w:t xml:space="preserve">o del mundo y </w:t>
        </w:r>
      </w:ins>
      <w:r w:rsidRPr="003866D3">
        <w:t>mayor lago de agua fresca en América del Sur</w:t>
      </w:r>
      <w:r>
        <w:t>.</w:t>
      </w:r>
      <w:r w:rsidRPr="003866D3">
        <w:t xml:space="preserve"> Cubre </w:t>
      </w:r>
      <w:proofErr w:type="gramStart"/>
      <w:r w:rsidRPr="003866D3">
        <w:t>un</w:t>
      </w:r>
      <w:ins w:id="41" w:author="Maria Victoria Colmenares Macia" w:date="2021-04-11T13:35:00Z">
        <w:r w:rsidR="00D0707C">
          <w:t xml:space="preserve"> superficie</w:t>
        </w:r>
        <w:proofErr w:type="gramEnd"/>
        <w:r w:rsidR="00D0707C">
          <w:t xml:space="preserve"> </w:t>
        </w:r>
      </w:ins>
      <w:del w:id="42" w:author="Maria Victoria Colmenares Macia" w:date="2021-04-11T13:35:00Z">
        <w:r w:rsidRPr="003866D3" w:rsidDel="00D0707C">
          <w:delText xml:space="preserve"> área </w:delText>
        </w:r>
      </w:del>
      <w:r w:rsidRPr="003866D3">
        <w:t>de 8,</w:t>
      </w:r>
      <w:ins w:id="43" w:author="Maria Victoria Colmenares Macia" w:date="2021-04-11T13:35:00Z">
        <w:r w:rsidR="00D0707C">
          <w:t>562</w:t>
        </w:r>
      </w:ins>
      <w:del w:id="44" w:author="Maria Victoria Colmenares Macia" w:date="2021-04-11T13:35:00Z">
        <w:r w:rsidRPr="003866D3" w:rsidDel="00D0707C">
          <w:delText>290</w:delText>
        </w:r>
      </w:del>
      <w:r w:rsidRPr="003866D3">
        <w:t xml:space="preserve"> kilómetros cuadrados (</w:t>
      </w:r>
      <w:del w:id="45" w:author="Maria Victoria Colmenares Macia" w:date="2021-04-11T13:35:00Z">
        <w:r w:rsidRPr="003866D3" w:rsidDel="00D0707C">
          <w:delText xml:space="preserve">3,200 millas cuadradas) </w:delText>
        </w:r>
      </w:del>
      <w:r w:rsidRPr="003866D3">
        <w:t>en la frontera entre Bolivia y Perú, y tiene una longitud de unos 190 kilómetros (120 millas) con un</w:t>
      </w:r>
      <w:ins w:id="46" w:author="Maria Victoria Colmenares Macia" w:date="2021-04-11T13:37:00Z">
        <w:r w:rsidR="00D0707C">
          <w:t>a profundidad de 281 metros</w:t>
        </w:r>
      </w:ins>
      <w:del w:id="47" w:author="Maria Victoria Colmenares Macia" w:date="2021-04-11T13:37:00Z">
        <w:r w:rsidRPr="003866D3" w:rsidDel="00D0707C">
          <w:delText xml:space="preserve"> ancho promedio de 72 kilómetros (45 millas)</w:delText>
        </w:r>
      </w:del>
      <w:r>
        <w:t>. Aparte,</w:t>
      </w:r>
      <w:r w:rsidRPr="003866D3">
        <w:t xml:space="preserve"> es el lago navegable más alto del mundo</w:t>
      </w:r>
      <w:r>
        <w:t>.</w:t>
      </w:r>
      <w:r w:rsidRPr="003866D3">
        <w:t xml:space="preserve"> Se encuentra a una altura de 3,81</w:t>
      </w:r>
      <w:del w:id="48" w:author="Maria Victoria Colmenares Macia" w:date="2021-04-11T13:30:00Z">
        <w:r w:rsidRPr="003866D3" w:rsidDel="003454AA">
          <w:delText>5</w:delText>
        </w:r>
      </w:del>
      <w:ins w:id="49" w:author="Maria Victoria Colmenares Macia" w:date="2021-04-11T13:30:00Z">
        <w:r w:rsidR="003454AA">
          <w:t>0</w:t>
        </w:r>
      </w:ins>
      <w:r w:rsidRPr="003866D3">
        <w:t xml:space="preserve"> metros </w:t>
      </w:r>
      <w:del w:id="50" w:author="Maria Victoria Colmenares Macia" w:date="2021-04-11T13:37:00Z">
        <w:r w:rsidRPr="003866D3" w:rsidDel="00D0707C">
          <w:delText>(12,500 pies) s</w:delText>
        </w:r>
      </w:del>
      <w:ins w:id="51" w:author="Maria Victoria Colmenares Macia" w:date="2021-04-11T13:37:00Z">
        <w:r w:rsidR="00D0707C">
          <w:t>s</w:t>
        </w:r>
      </w:ins>
      <w:r w:rsidRPr="003866D3">
        <w:t xml:space="preserve">obre el nivel del mar. </w:t>
      </w:r>
      <w:hyperlink r:id="rId10" w:history="1">
        <w:r w:rsidRPr="008F4B5B">
          <w:rPr>
            <w:rStyle w:val="Hipervnculo"/>
          </w:rPr>
          <w:t>https://elpais.com/elpais/2018/10/31/ciencia/1540993296_754150.html</w:t>
        </w:r>
      </w:hyperlink>
      <w:ins w:id="52" w:author="Maria Victoria Colmenares Macia" w:date="2021-04-11T13:37:00Z">
        <w:r w:rsidR="00D0707C">
          <w:rPr>
            <w:rStyle w:val="Hipervnculo"/>
          </w:rPr>
          <w:t xml:space="preserve"> Fuente: </w:t>
        </w:r>
        <w:r w:rsidR="00D0707C" w:rsidRPr="00D0707C">
          <w:rPr>
            <w:rStyle w:val="Hipervnculo"/>
          </w:rPr>
          <w:t>https://www.ecured.cu/Lago_Titicaca_(Bolivia/Per%C3%BA)</w:t>
        </w:r>
      </w:ins>
    </w:p>
    <w:p w14:paraId="12038505" w14:textId="77777777" w:rsidR="003866D3" w:rsidRDefault="003866D3" w:rsidP="003866D3">
      <w:pPr>
        <w:pStyle w:val="Prrafodelista"/>
      </w:pPr>
    </w:p>
    <w:p w14:paraId="26F968BE" w14:textId="77777777" w:rsidR="003866D3" w:rsidRDefault="003866D3" w:rsidP="003866D3">
      <w:pPr>
        <w:pStyle w:val="Prrafodelista"/>
      </w:pPr>
    </w:p>
    <w:p w14:paraId="0A56703D" w14:textId="41B91529" w:rsidR="005954F0" w:rsidRDefault="005954F0" w:rsidP="005954F0">
      <w:pPr>
        <w:pStyle w:val="Prrafodelista"/>
        <w:numPr>
          <w:ilvl w:val="0"/>
          <w:numId w:val="2"/>
        </w:numPr>
      </w:pPr>
      <w:r w:rsidRPr="005954F0">
        <w:t>Brasilia, la capital de Brasil, tiene forma de cruz y en sus grandes avenidas se encuentran los principales edificios oficiales.</w:t>
      </w:r>
      <w:r>
        <w:t xml:space="preserve"> </w:t>
      </w:r>
      <w:hyperlink r:id="rId11" w:history="1">
        <w:r w:rsidRPr="008F4B5B">
          <w:rPr>
            <w:rStyle w:val="Hipervnculo"/>
          </w:rPr>
          <w:t>https://www.bbc.com/mundo/resources/idt-2da124ce-4604-4f03-b270-e123e406c7f4</w:t>
        </w:r>
      </w:hyperlink>
    </w:p>
    <w:p w14:paraId="746D8D73" w14:textId="7D74BB58" w:rsidR="005954F0" w:rsidRDefault="005954F0" w:rsidP="005954F0">
      <w:pPr>
        <w:ind w:left="360"/>
      </w:pPr>
    </w:p>
    <w:p w14:paraId="216A4C98" w14:textId="431E54F5" w:rsidR="005954F0" w:rsidRPr="007C6131" w:rsidRDefault="000253DD" w:rsidP="005954F0">
      <w:pPr>
        <w:pStyle w:val="Prrafodelista"/>
        <w:numPr>
          <w:ilvl w:val="0"/>
          <w:numId w:val="2"/>
        </w:numPr>
        <w:rPr>
          <w:strike/>
          <w:rPrChange w:id="53" w:author="Jorge Andres Pinaud Holmgren" w:date="2021-04-12T14:34:00Z">
            <w:rPr/>
          </w:rPrChange>
        </w:rPr>
      </w:pPr>
      <w:commentRangeStart w:id="54"/>
      <w:commentRangeStart w:id="55"/>
      <w:commentRangeStart w:id="56"/>
      <w:r w:rsidRPr="007C6131">
        <w:rPr>
          <w:strike/>
          <w:rPrChange w:id="57" w:author="Jorge Andres Pinaud Holmgren" w:date="2021-04-12T14:34:00Z">
            <w:rPr/>
          </w:rPrChange>
        </w:rPr>
        <w:lastRenderedPageBreak/>
        <w:t xml:space="preserve">El golfo más grande del mundo es el de México, con un área de 1.500.000 km2 y una longitud de costa de 4.990 kilómetros, desde Cabo Sable (Florida, </w:t>
      </w:r>
      <w:proofErr w:type="gramStart"/>
      <w:r w:rsidRPr="007C6131">
        <w:rPr>
          <w:strike/>
          <w:rPrChange w:id="58" w:author="Jorge Andres Pinaud Holmgren" w:date="2021-04-12T14:34:00Z">
            <w:rPr/>
          </w:rPrChange>
        </w:rPr>
        <w:t>EEUU</w:t>
      </w:r>
      <w:proofErr w:type="gramEnd"/>
      <w:r w:rsidRPr="007C6131">
        <w:rPr>
          <w:strike/>
          <w:rPrChange w:id="59" w:author="Jorge Andres Pinaud Holmgren" w:date="2021-04-12T14:34:00Z">
            <w:rPr/>
          </w:rPrChange>
        </w:rPr>
        <w:t xml:space="preserve">) hasta Cabo Catoche (México). </w:t>
      </w:r>
      <w:commentRangeEnd w:id="54"/>
      <w:r w:rsidR="00EE36B2" w:rsidRPr="007C6131">
        <w:rPr>
          <w:rStyle w:val="Refdecomentario"/>
          <w:strike/>
          <w:rPrChange w:id="60" w:author="Jorge Andres Pinaud Holmgren" w:date="2021-04-12T14:34:00Z">
            <w:rPr>
              <w:rStyle w:val="Refdecomentario"/>
            </w:rPr>
          </w:rPrChange>
        </w:rPr>
        <w:commentReference w:id="54"/>
      </w:r>
      <w:commentRangeEnd w:id="55"/>
      <w:r w:rsidR="00EE36B2" w:rsidRPr="007C6131">
        <w:rPr>
          <w:rStyle w:val="Refdecomentario"/>
          <w:strike/>
          <w:rPrChange w:id="61" w:author="Jorge Andres Pinaud Holmgren" w:date="2021-04-12T14:34:00Z">
            <w:rPr>
              <w:rStyle w:val="Refdecomentario"/>
            </w:rPr>
          </w:rPrChange>
        </w:rPr>
        <w:commentReference w:id="55"/>
      </w:r>
      <w:commentRangeEnd w:id="56"/>
      <w:r w:rsidR="0007385E" w:rsidRPr="007C6131">
        <w:rPr>
          <w:rStyle w:val="Refdecomentario"/>
          <w:strike/>
          <w:rPrChange w:id="62" w:author="Jorge Andres Pinaud Holmgren" w:date="2021-04-12T14:34:00Z">
            <w:rPr>
              <w:rStyle w:val="Refdecomentario"/>
            </w:rPr>
          </w:rPrChange>
        </w:rPr>
        <w:commentReference w:id="56"/>
      </w:r>
      <w:r w:rsidR="007C6131" w:rsidRPr="007C6131">
        <w:rPr>
          <w:strike/>
          <w:rPrChange w:id="63" w:author="Jorge Andres Pinaud Holmgren" w:date="2021-04-12T14:34:00Z">
            <w:rPr/>
          </w:rPrChange>
        </w:rPr>
        <w:fldChar w:fldCharType="begin"/>
      </w:r>
      <w:r w:rsidR="007C6131" w:rsidRPr="007C6131">
        <w:rPr>
          <w:strike/>
          <w:rPrChange w:id="64" w:author="Jorge Andres Pinaud Holmgren" w:date="2021-04-12T14:34:00Z">
            <w:rPr/>
          </w:rPrChange>
        </w:rPr>
        <w:instrText xml:space="preserve"> HYPERLINK "https://xixerone.com/el-golfo-de-mexico-es-el-golfo-mas-grande-del-mundo.html" </w:instrText>
      </w:r>
      <w:r w:rsidR="007C6131" w:rsidRPr="007C6131">
        <w:rPr>
          <w:strike/>
          <w:rPrChange w:id="65" w:author="Jorge Andres Pinaud Holmgren" w:date="2021-04-12T14:34:00Z">
            <w:rPr/>
          </w:rPrChange>
        </w:rPr>
        <w:fldChar w:fldCharType="separate"/>
      </w:r>
      <w:r w:rsidRPr="007C6131">
        <w:rPr>
          <w:rStyle w:val="Hipervnculo"/>
          <w:strike/>
          <w:rPrChange w:id="66" w:author="Jorge Andres Pinaud Holmgren" w:date="2021-04-12T14:34:00Z">
            <w:rPr>
              <w:rStyle w:val="Hipervnculo"/>
            </w:rPr>
          </w:rPrChange>
        </w:rPr>
        <w:t>https://xixerone.com/el-golfo-de-mexico-es-el-golfo-mas-grande-del-mundo.html</w:t>
      </w:r>
      <w:r w:rsidR="007C6131" w:rsidRPr="007C6131">
        <w:rPr>
          <w:rStyle w:val="Hipervnculo"/>
          <w:strike/>
          <w:rPrChange w:id="67" w:author="Jorge Andres Pinaud Holmgren" w:date="2021-04-12T14:34:00Z">
            <w:rPr>
              <w:rStyle w:val="Hipervnculo"/>
            </w:rPr>
          </w:rPrChange>
        </w:rPr>
        <w:fldChar w:fldCharType="end"/>
      </w:r>
    </w:p>
    <w:p w14:paraId="7DAE1B95" w14:textId="77777777" w:rsidR="000253DD" w:rsidRDefault="000253DD" w:rsidP="000253DD">
      <w:pPr>
        <w:pStyle w:val="Prrafodelista"/>
      </w:pPr>
    </w:p>
    <w:p w14:paraId="319FDFC8" w14:textId="0749F01E" w:rsidR="000253DD" w:rsidRDefault="005E40C8" w:rsidP="005E40C8">
      <w:pPr>
        <w:pStyle w:val="Prrafodelista"/>
        <w:numPr>
          <w:ilvl w:val="0"/>
          <w:numId w:val="2"/>
        </w:numPr>
      </w:pPr>
      <w:r w:rsidRPr="005E40C8">
        <w:t>En el 2008</w:t>
      </w:r>
      <w:r>
        <w:t>,</w:t>
      </w:r>
      <w:r w:rsidRPr="005E40C8">
        <w:t xml:space="preserve"> Ecuador se convirtió en el primer país del mundo que reconoce constitucionalmente derechos inalienables a la naturaleza, convirtiendo a esta en un sujeto de derecho.</w:t>
      </w:r>
      <w:r>
        <w:t xml:space="preserve"> </w:t>
      </w:r>
      <w:hyperlink r:id="rId12" w:history="1">
        <w:r w:rsidRPr="008F4B5B">
          <w:rPr>
            <w:rStyle w:val="Hipervnculo"/>
          </w:rPr>
          <w:t>https://www.derechoecuador.com/derechos-de-la-naturaleza-</w:t>
        </w:r>
      </w:hyperlink>
    </w:p>
    <w:p w14:paraId="395AF2A0" w14:textId="77777777" w:rsidR="005E40C8" w:rsidRDefault="005E40C8" w:rsidP="005E40C8">
      <w:pPr>
        <w:pStyle w:val="Prrafodelista"/>
      </w:pPr>
    </w:p>
    <w:p w14:paraId="7948AA01" w14:textId="3C5D7EB4" w:rsidR="005E40C8" w:rsidRDefault="005E40C8" w:rsidP="005E40C8">
      <w:pPr>
        <w:pStyle w:val="Prrafodelista"/>
        <w:numPr>
          <w:ilvl w:val="0"/>
          <w:numId w:val="2"/>
        </w:numPr>
      </w:pPr>
      <w:r w:rsidRPr="005E40C8">
        <w:t>El Relámpago del Catatumbo es considerado un fenómeno único en el mundo</w:t>
      </w:r>
      <w:r>
        <w:t xml:space="preserve"> que </w:t>
      </w:r>
      <w:r w:rsidRPr="005E40C8">
        <w:t>ocurre en el Lago de Maracaibo, Venezuela</w:t>
      </w:r>
      <w:r w:rsidR="00C15649">
        <w:t>.</w:t>
      </w:r>
      <w:r w:rsidRPr="005E40C8">
        <w:t xml:space="preserve"> </w:t>
      </w:r>
      <w:r w:rsidR="00C15649">
        <w:t>Este representa</w:t>
      </w:r>
      <w:r w:rsidRPr="005E40C8">
        <w:t xml:space="preserve"> la mayor cantidad de descargas eléctricas de forma consecutiva en todo el mundo. Es como ver una lluvia de relámpagos, por ello, al Lago de Maracaibo se le considera como la capital de los relámpagos de la Tierra.</w:t>
      </w:r>
      <w:r w:rsidR="00C15649">
        <w:t xml:space="preserve"> </w:t>
      </w:r>
      <w:hyperlink r:id="rId13" w:history="1">
        <w:r w:rsidR="00C15649" w:rsidRPr="008F4B5B">
          <w:rPr>
            <w:rStyle w:val="Hipervnculo"/>
          </w:rPr>
          <w:t>https://www.bbc.com/mundo/noticias/2016/05/160503_relampago_catatumbo_lago_maracaibo_venezuela_nasa_ps</w:t>
        </w:r>
      </w:hyperlink>
    </w:p>
    <w:p w14:paraId="69D29867" w14:textId="77777777" w:rsidR="00C15649" w:rsidRDefault="00C15649" w:rsidP="00C15649">
      <w:pPr>
        <w:pStyle w:val="Prrafodelista"/>
      </w:pPr>
    </w:p>
    <w:p w14:paraId="71F472EC" w14:textId="3C321879" w:rsidR="00C15649" w:rsidRDefault="00C15649" w:rsidP="005E40C8">
      <w:pPr>
        <w:pStyle w:val="Prrafodelista"/>
        <w:numPr>
          <w:ilvl w:val="0"/>
          <w:numId w:val="2"/>
        </w:numPr>
      </w:pPr>
      <w:r w:rsidRPr="00C15649">
        <w:t>En el estado de Puebla</w:t>
      </w:r>
      <w:r>
        <w:t>, México,</w:t>
      </w:r>
      <w:r w:rsidRPr="00C15649">
        <w:t xml:space="preserve"> se localiza un volcán que mide tan sólo 13 metros de altura</w:t>
      </w:r>
      <w:r>
        <w:t xml:space="preserve">, el más pequeño del mundo. </w:t>
      </w:r>
      <w:hyperlink r:id="rId14" w:history="1">
        <w:r w:rsidRPr="008F4B5B">
          <w:rPr>
            <w:rStyle w:val="Hipervnculo"/>
          </w:rPr>
          <w:t>https://www.elfinanciero.com.mx/viajes/sabias-que-el-volcan-mas-pequeno-del-mundo-se-encuentra-en-mexico/</w:t>
        </w:r>
      </w:hyperlink>
    </w:p>
    <w:p w14:paraId="68E19CF1" w14:textId="77777777" w:rsidR="00C15649" w:rsidRDefault="00C15649" w:rsidP="00C15649">
      <w:pPr>
        <w:pStyle w:val="Prrafodelista"/>
      </w:pPr>
    </w:p>
    <w:p w14:paraId="216DA560" w14:textId="2C96054B" w:rsidR="00C15649" w:rsidRDefault="00C15649" w:rsidP="005E40C8">
      <w:pPr>
        <w:pStyle w:val="Prrafodelista"/>
        <w:numPr>
          <w:ilvl w:val="0"/>
          <w:numId w:val="2"/>
        </w:numPr>
      </w:pPr>
      <w:r>
        <w:t xml:space="preserve">Bolivia </w:t>
      </w:r>
      <w:r w:rsidRPr="00C15649">
        <w:t>es el país más plano</w:t>
      </w:r>
      <w:r>
        <w:t xml:space="preserve"> en el mundo</w:t>
      </w:r>
      <w:r w:rsidR="0073786D">
        <w:t xml:space="preserve"> y</w:t>
      </w:r>
      <w:r w:rsidRPr="00C15649">
        <w:t xml:space="preserve"> posee el salar más largo del mundo, llamado Uyuni. Uyuni también es la mayor reserva de litio del mundo.</w:t>
      </w:r>
      <w:r w:rsidR="0073786D">
        <w:t xml:space="preserve"> </w:t>
      </w:r>
      <w:hyperlink r:id="rId15" w:history="1">
        <w:r w:rsidR="0073786D" w:rsidRPr="008F4B5B">
          <w:rPr>
            <w:rStyle w:val="Hipervnculo"/>
          </w:rPr>
          <w:t>https://www.diariodelviajero.com/cajon-de-sastre/cual-es-el-pais-mas-plano-del-mundo</w:t>
        </w:r>
      </w:hyperlink>
    </w:p>
    <w:p w14:paraId="1255C745" w14:textId="77777777" w:rsidR="0073786D" w:rsidRDefault="0073786D" w:rsidP="0073786D">
      <w:pPr>
        <w:pStyle w:val="Prrafodelista"/>
      </w:pPr>
    </w:p>
    <w:p w14:paraId="4BD6E496" w14:textId="2E4C5D29" w:rsidR="0073786D" w:rsidRDefault="0073786D" w:rsidP="005E40C8">
      <w:pPr>
        <w:pStyle w:val="Prrafodelista"/>
        <w:numPr>
          <w:ilvl w:val="0"/>
          <w:numId w:val="2"/>
        </w:numPr>
      </w:pPr>
      <w:r w:rsidRPr="0073786D">
        <w:t xml:space="preserve">En el Parque Nacional de las Secuoyas de California vive el árbol más grande del mundo por su volumen, una secuoya llamada General Sherman.  </w:t>
      </w:r>
      <w:hyperlink r:id="rId16" w:history="1">
        <w:r w:rsidRPr="008F4B5B">
          <w:rPr>
            <w:rStyle w:val="Hipervnculo"/>
          </w:rPr>
          <w:t>https://www.24horas.cl/tendencias/salud-bienestar/el-general-sherman-es-el-ser-viviente-mas-grande-del-mundo-1134714</w:t>
        </w:r>
      </w:hyperlink>
    </w:p>
    <w:p w14:paraId="429EA6C4" w14:textId="77777777" w:rsidR="0073786D" w:rsidRDefault="0073786D" w:rsidP="0073786D">
      <w:pPr>
        <w:pStyle w:val="Prrafodelista"/>
      </w:pPr>
    </w:p>
    <w:p w14:paraId="3129E5A5" w14:textId="189A4B5C" w:rsidR="0073786D" w:rsidRDefault="00C02AE0" w:rsidP="005E40C8">
      <w:pPr>
        <w:pStyle w:val="Prrafodelista"/>
        <w:numPr>
          <w:ilvl w:val="0"/>
          <w:numId w:val="2"/>
        </w:numPr>
        <w:rPr>
          <w:ins w:id="68" w:author="Maria Victoria Colmenares Macia" w:date="2021-04-11T14:08:00Z"/>
        </w:rPr>
      </w:pPr>
      <w:ins w:id="69" w:author="Maria Victoria Colmenares Macia" w:date="2021-04-11T14:05:00Z">
        <w:r>
          <w:t xml:space="preserve">Canadá presenta la mayoría de los </w:t>
        </w:r>
      </w:ins>
      <w:ins w:id="70" w:author="Maria Victoria Colmenares Macia" w:date="2021-04-11T14:06:00Z">
        <w:r>
          <w:t>lago</w:t>
        </w:r>
      </w:ins>
      <w:ins w:id="71" w:author="Maria Victoria Colmenares Macia" w:date="2021-04-11T14:07:00Z">
        <w:r w:rsidR="0077403B">
          <w:t>s</w:t>
        </w:r>
      </w:ins>
      <w:ins w:id="72" w:author="Maria Victoria Colmenares Macia" w:date="2021-04-11T14:06:00Z">
        <w:r>
          <w:t xml:space="preserve"> del mundo, </w:t>
        </w:r>
        <w:r w:rsidR="0077403B">
          <w:t xml:space="preserve">y en consecuencia </w:t>
        </w:r>
      </w:ins>
      <w:ins w:id="73" w:author="Maria Victoria Colmenares Macia" w:date="2021-04-11T14:07:00Z">
        <w:r w:rsidR="0077403B">
          <w:t xml:space="preserve">cuenta con alrededor del 20% de los recursos de agua dulce del planeta. Fuente: </w:t>
        </w:r>
      </w:ins>
      <w:ins w:id="74" w:author="Maria Victoria Colmenares Macia" w:date="2021-04-11T14:08:00Z">
        <w:r w:rsidR="002147E6">
          <w:fldChar w:fldCharType="begin"/>
        </w:r>
        <w:r w:rsidR="002147E6">
          <w:instrText xml:space="preserve"> HYPERLINK "</w:instrText>
        </w:r>
      </w:ins>
      <w:ins w:id="75" w:author="Maria Victoria Colmenares Macia" w:date="2021-04-11T14:07:00Z">
        <w:r w:rsidR="002147E6" w:rsidRPr="0077403B">
          <w:instrText>https://blog.fsl.es/2020/01/08/canada-pais-lagos-mundo/</w:instrText>
        </w:r>
      </w:ins>
      <w:ins w:id="76" w:author="Maria Victoria Colmenares Macia" w:date="2021-04-11T14:08:00Z">
        <w:r w:rsidR="002147E6">
          <w:instrText xml:space="preserve">" </w:instrText>
        </w:r>
        <w:r w:rsidR="002147E6">
          <w:fldChar w:fldCharType="separate"/>
        </w:r>
      </w:ins>
      <w:ins w:id="77" w:author="Maria Victoria Colmenares Macia" w:date="2021-04-11T14:07:00Z">
        <w:r w:rsidR="002147E6" w:rsidRPr="00B80FCE">
          <w:rPr>
            <w:rStyle w:val="Hipervnculo"/>
          </w:rPr>
          <w:t>https://blog.fsl.es/202</w:t>
        </w:r>
        <w:r w:rsidR="002147E6" w:rsidRPr="00B80FCE">
          <w:rPr>
            <w:rStyle w:val="Hipervnculo"/>
          </w:rPr>
          <w:t>0</w:t>
        </w:r>
        <w:r w:rsidR="002147E6" w:rsidRPr="00B80FCE">
          <w:rPr>
            <w:rStyle w:val="Hipervnculo"/>
          </w:rPr>
          <w:t>/01/08/canada-pais-lagos-mundo/</w:t>
        </w:r>
      </w:ins>
      <w:ins w:id="78" w:author="Maria Victoria Colmenares Macia" w:date="2021-04-11T14:08:00Z">
        <w:r w:rsidR="002147E6">
          <w:fldChar w:fldCharType="end"/>
        </w:r>
      </w:ins>
    </w:p>
    <w:p w14:paraId="7249CC74" w14:textId="77777777" w:rsidR="002147E6" w:rsidRDefault="002147E6">
      <w:pPr>
        <w:pStyle w:val="Prrafodelista"/>
        <w:rPr>
          <w:ins w:id="79" w:author="Maria Victoria Colmenares Macia" w:date="2021-04-11T14:08:00Z"/>
        </w:rPr>
        <w:pPrChange w:id="80" w:author="Maria Victoria Colmenares Macia" w:date="2021-04-11T14:08:00Z">
          <w:pPr>
            <w:pStyle w:val="Prrafodelista"/>
            <w:numPr>
              <w:numId w:val="2"/>
            </w:numPr>
            <w:ind w:hanging="360"/>
          </w:pPr>
        </w:pPrChange>
      </w:pPr>
    </w:p>
    <w:p w14:paraId="66BB0E1C" w14:textId="52CA5D94" w:rsidR="002147E6" w:rsidRDefault="002147E6" w:rsidP="007C6131">
      <w:pPr>
        <w:pStyle w:val="Prrafodelista"/>
        <w:numPr>
          <w:ilvl w:val="0"/>
          <w:numId w:val="2"/>
        </w:numPr>
        <w:rPr>
          <w:ins w:id="81" w:author="Jorge Andres Pinaud Holmgren" w:date="2021-04-12T14:35:00Z"/>
        </w:rPr>
      </w:pPr>
      <w:ins w:id="82" w:author="Maria Victoria Colmenares Macia" w:date="2021-04-11T14:08:00Z">
        <w:r>
          <w:t xml:space="preserve">La catarata más alta del mundo se encuentra en Venezuela. </w:t>
        </w:r>
      </w:ins>
      <w:ins w:id="83" w:author="Maria Victoria Colmenares Macia" w:date="2021-04-11T14:11:00Z">
        <w:r>
          <w:t xml:space="preserve">Es llamada por los pueblos indígenas como </w:t>
        </w:r>
        <w:proofErr w:type="spellStart"/>
        <w:r>
          <w:t>Kerepakupai</w:t>
        </w:r>
        <w:proofErr w:type="spellEnd"/>
        <w:r>
          <w:t xml:space="preserve"> </w:t>
        </w:r>
        <w:proofErr w:type="spellStart"/>
        <w:r>
          <w:t>Merú</w:t>
        </w:r>
      </w:ins>
      <w:proofErr w:type="spellEnd"/>
      <w:ins w:id="84" w:author="Maria Victoria Colmenares Macia" w:date="2021-04-11T14:12:00Z">
        <w:r>
          <w:t>, que significa “Salto del lugar más profundo”, es conocido como el Salto Ángel, c</w:t>
        </w:r>
      </w:ins>
      <w:ins w:id="85" w:author="Maria Victoria Colmenares Macia" w:date="2021-04-11T14:09:00Z">
        <w:r>
          <w:t xml:space="preserve">uenta con 979 metros de altura de los cuales 907 son de caída ininterrumpida. </w:t>
        </w:r>
      </w:ins>
      <w:ins w:id="86" w:author="Maria Victoria Colmenares Macia" w:date="2021-04-11T14:10:00Z">
        <w:r>
          <w:t xml:space="preserve">Fuente: </w:t>
        </w:r>
      </w:ins>
      <w:ins w:id="87" w:author="Jorge Andres Pinaud Holmgren" w:date="2021-04-12T14:35:00Z">
        <w:r w:rsidR="007C6131">
          <w:fldChar w:fldCharType="begin"/>
        </w:r>
        <w:r w:rsidR="007C6131">
          <w:instrText xml:space="preserve"> HYPERLINK "</w:instrText>
        </w:r>
      </w:ins>
      <w:ins w:id="88" w:author="Maria Victoria Colmenares Macia" w:date="2021-04-11T14:10:00Z">
        <w:r w:rsidR="007C6131" w:rsidRPr="002147E6">
          <w:instrText>https://viajes.nationalgeographic.com.es/ubicacion-exacta/cascada-mas-alta-mundo_15311</w:instrText>
        </w:r>
      </w:ins>
      <w:ins w:id="89" w:author="Jorge Andres Pinaud Holmgren" w:date="2021-04-12T14:35:00Z">
        <w:r w:rsidR="007C6131">
          <w:instrText xml:space="preserve">" </w:instrText>
        </w:r>
        <w:r w:rsidR="007C6131">
          <w:fldChar w:fldCharType="separate"/>
        </w:r>
      </w:ins>
      <w:ins w:id="90" w:author="Maria Victoria Colmenares Macia" w:date="2021-04-11T14:10:00Z">
        <w:r w:rsidR="007C6131" w:rsidRPr="008F4B5B">
          <w:rPr>
            <w:rStyle w:val="Hipervnculo"/>
          </w:rPr>
          <w:t>https://viajes.nationalgeographic.com.es/ubicacion-exacta/cascada-mas-alta-mundo_15311</w:t>
        </w:r>
      </w:ins>
      <w:ins w:id="91" w:author="Jorge Andres Pinaud Holmgren" w:date="2021-04-12T14:35:00Z">
        <w:r w:rsidR="007C6131">
          <w:fldChar w:fldCharType="end"/>
        </w:r>
      </w:ins>
    </w:p>
    <w:p w14:paraId="3874EAD5" w14:textId="77777777" w:rsidR="007C6131" w:rsidRDefault="007C6131" w:rsidP="007C6131">
      <w:pPr>
        <w:pStyle w:val="Prrafodelista"/>
        <w:rPr>
          <w:ins w:id="92" w:author="Jorge Andres Pinaud Holmgren" w:date="2021-04-12T14:35:00Z"/>
        </w:rPr>
        <w:pPrChange w:id="93" w:author="Jorge Andres Pinaud Holmgren" w:date="2021-04-12T14:35:00Z">
          <w:pPr>
            <w:pStyle w:val="Prrafodelista"/>
            <w:numPr>
              <w:numId w:val="2"/>
            </w:numPr>
            <w:ind w:hanging="360"/>
          </w:pPr>
        </w:pPrChange>
      </w:pPr>
    </w:p>
    <w:p w14:paraId="00D7F647" w14:textId="77777777" w:rsidR="007C6131" w:rsidRPr="00F6375D" w:rsidRDefault="007C6131" w:rsidP="007C6131">
      <w:pPr>
        <w:pStyle w:val="Prrafodelista"/>
        <w:pPrChange w:id="94" w:author="Jorge Andres Pinaud Holmgren" w:date="2021-04-12T14:35:00Z">
          <w:pPr>
            <w:pStyle w:val="Prrafodelista"/>
            <w:numPr>
              <w:numId w:val="2"/>
            </w:numPr>
            <w:ind w:hanging="360"/>
          </w:pPr>
        </w:pPrChange>
      </w:pPr>
    </w:p>
    <w:sectPr w:rsidR="007C6131" w:rsidRPr="00F6375D">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ia Victoria Colmenares Macia" w:date="2021-04-11T12:49:00Z" w:initials="MVCM">
    <w:p w14:paraId="7ABDB2D7" w14:textId="39B1E6CB" w:rsidR="009A4464" w:rsidRDefault="009A4464">
      <w:pPr>
        <w:pStyle w:val="Textocomentario"/>
      </w:pPr>
      <w:r>
        <w:rPr>
          <w:rStyle w:val="Refdecomentario"/>
        </w:rPr>
        <w:annotationRef/>
      </w:r>
      <w:r>
        <w:t xml:space="preserve">Sacaría este dato porque dice que en 1971 cayó la primera lluvia, y es las páginas web como CNN, </w:t>
      </w:r>
      <w:proofErr w:type="spellStart"/>
      <w:r>
        <w:t>ect</w:t>
      </w:r>
      <w:proofErr w:type="spellEnd"/>
      <w:r>
        <w:t xml:space="preserve">, aparece que en el 2018 fueron las primeras lluvias en 500 años. Busqué fuentes en el Google académico y no aparece nada al respecto. </w:t>
      </w:r>
    </w:p>
  </w:comment>
  <w:comment w:id="9" w:author="Maria Victoria Colmenares Macia" w:date="2021-04-11T13:12:00Z" w:initials="MVCM">
    <w:p w14:paraId="5B8AB640" w14:textId="4695FBC3" w:rsidR="00F941D1" w:rsidRDefault="00F941D1">
      <w:pPr>
        <w:pStyle w:val="Textocomentario"/>
      </w:pPr>
      <w:r>
        <w:rPr>
          <w:rStyle w:val="Refdecomentario"/>
        </w:rPr>
        <w:annotationRef/>
      </w:r>
      <w:r>
        <w:t xml:space="preserve">Esto ocurre también en Puerto Rico y en otros países del mundo. </w:t>
      </w:r>
    </w:p>
  </w:comment>
  <w:comment w:id="10" w:author="Jorge Andres Pinaud Holmgren" w:date="2021-04-12T14:27:00Z" w:initials="JAPH">
    <w:p w14:paraId="0CE878BA" w14:textId="6FD1C376" w:rsidR="0007385E" w:rsidRDefault="0007385E">
      <w:pPr>
        <w:pStyle w:val="Textocomentario"/>
      </w:pPr>
      <w:r>
        <w:rPr>
          <w:rStyle w:val="Refdecomentario"/>
        </w:rPr>
        <w:annotationRef/>
      </w:r>
      <w:r>
        <w:t xml:space="preserve">Al final si son varios lugares en que sucede este fenómeno. En ese caso no lo consideraría algo tan único de las américas y lo sacaría. </w:t>
      </w:r>
    </w:p>
  </w:comment>
  <w:comment w:id="11" w:author="Jorge Andres Pinaud Holmgren" w:date="2021-04-12T14:28:00Z" w:initials="JAPH">
    <w:p w14:paraId="5D448133" w14:textId="281D5AC5" w:rsidR="0007385E" w:rsidRDefault="0007385E">
      <w:pPr>
        <w:pStyle w:val="Textocomentario"/>
      </w:pPr>
      <w:r>
        <w:rPr>
          <w:rStyle w:val="Refdecomentario"/>
        </w:rPr>
        <w:annotationRef/>
      </w:r>
    </w:p>
  </w:comment>
  <w:comment w:id="54" w:author="Maria Victoria Colmenares Macia" w:date="2021-04-11T13:51:00Z" w:initials="MVCM">
    <w:p w14:paraId="05E3227D" w14:textId="1B1BF119" w:rsidR="00EE36B2" w:rsidRDefault="00EE36B2">
      <w:pPr>
        <w:pStyle w:val="Textocomentario"/>
      </w:pPr>
      <w:r>
        <w:rPr>
          <w:rStyle w:val="Refdecomentario"/>
        </w:rPr>
        <w:annotationRef/>
      </w:r>
      <w:r>
        <w:t>El golfo más grande del mundo es el Golfo de Bengala que tiene una superficie de 2 millones Km2</w:t>
      </w:r>
      <w:r w:rsidR="0077403B">
        <w:t xml:space="preserve">. Sugiero Eliminar. </w:t>
      </w:r>
    </w:p>
  </w:comment>
  <w:comment w:id="55" w:author="Maria Victoria Colmenares Macia" w:date="2021-04-11T13:51:00Z" w:initials="MVCM">
    <w:p w14:paraId="750FE467" w14:textId="7DBA4963" w:rsidR="00EE36B2" w:rsidRDefault="00EE36B2">
      <w:pPr>
        <w:pStyle w:val="Textocomentario"/>
      </w:pPr>
      <w:r>
        <w:rPr>
          <w:rStyle w:val="Refdecomentario"/>
        </w:rPr>
        <w:annotationRef/>
      </w:r>
    </w:p>
  </w:comment>
  <w:comment w:id="56" w:author="Jorge Andres Pinaud Holmgren" w:date="2021-04-12T14:33:00Z" w:initials="JAPH">
    <w:p w14:paraId="770CEE70" w14:textId="645FCF7A" w:rsidR="0007385E" w:rsidRDefault="0007385E">
      <w:pPr>
        <w:pStyle w:val="Textocomentario"/>
      </w:pPr>
      <w:r>
        <w:rPr>
          <w:rStyle w:val="Refdecomentario"/>
        </w:rPr>
        <w:annotationRef/>
      </w:r>
      <w:r>
        <w:t xml:space="preserve">Mejor eliminarlo. El golfo de México es el más grande en longitud y el segundo más grande en cuanto a superficie, siendo el de bengala el primero.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BDB2D7" w15:done="1"/>
  <w15:commentEx w15:paraId="5B8AB640" w15:done="0"/>
  <w15:commentEx w15:paraId="0CE878BA" w15:paraIdParent="5B8AB640" w15:done="0"/>
  <w15:commentEx w15:paraId="5D448133" w15:paraIdParent="5B8AB640" w15:done="0"/>
  <w15:commentEx w15:paraId="05E3227D" w15:done="0"/>
  <w15:commentEx w15:paraId="750FE467" w15:paraIdParent="05E3227D" w15:done="0"/>
  <w15:commentEx w15:paraId="770CEE70" w15:paraIdParent="05E322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D6EE4" w16cex:dateUtc="2021-04-11T16:49:00Z"/>
  <w16cex:commentExtensible w16cex:durableId="241D7447" w16cex:dateUtc="2021-04-11T17:12:00Z"/>
  <w16cex:commentExtensible w16cex:durableId="241ED768" w16cex:dateUtc="2021-04-12T18:27:00Z"/>
  <w16cex:commentExtensible w16cex:durableId="241ED7A6" w16cex:dateUtc="2021-04-12T18:28:00Z"/>
  <w16cex:commentExtensible w16cex:durableId="241D7D5D" w16cex:dateUtc="2021-04-11T17:51:00Z"/>
  <w16cex:commentExtensible w16cex:durableId="241D7D7D" w16cex:dateUtc="2021-04-11T17:51:00Z"/>
  <w16cex:commentExtensible w16cex:durableId="241ED8C3" w16cex:dateUtc="2021-04-12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BDB2D7" w16cid:durableId="241D6EE4"/>
  <w16cid:commentId w16cid:paraId="5B8AB640" w16cid:durableId="241D7447"/>
  <w16cid:commentId w16cid:paraId="0CE878BA" w16cid:durableId="241ED768"/>
  <w16cid:commentId w16cid:paraId="5D448133" w16cid:durableId="241ED7A6"/>
  <w16cid:commentId w16cid:paraId="05E3227D" w16cid:durableId="241D7D5D"/>
  <w16cid:commentId w16cid:paraId="750FE467" w16cid:durableId="241D7D7D"/>
  <w16cid:commentId w16cid:paraId="770CEE70" w16cid:durableId="241ED8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1F6878"/>
    <w:multiLevelType w:val="hybridMultilevel"/>
    <w:tmpl w:val="94F85BF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63730DB0"/>
    <w:multiLevelType w:val="hybridMultilevel"/>
    <w:tmpl w:val="9FCC0400"/>
    <w:lvl w:ilvl="0" w:tplc="A2728FA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a Victoria Colmenares Macia">
    <w15:presenceInfo w15:providerId="Windows Live" w15:userId="8345f44060ec49f6"/>
  </w15:person>
  <w15:person w15:author="Jorge Andres Pinaud Holmgren">
    <w15:presenceInfo w15:providerId="AD" w15:userId="S::jopinaud@alumnos.uai.cl::74ccbeba-9b72-495e-be7c-cdacd71d51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DF6"/>
    <w:rsid w:val="000253DD"/>
    <w:rsid w:val="0007385E"/>
    <w:rsid w:val="002147E6"/>
    <w:rsid w:val="003454AA"/>
    <w:rsid w:val="003866D3"/>
    <w:rsid w:val="003969C8"/>
    <w:rsid w:val="005954F0"/>
    <w:rsid w:val="005E40C8"/>
    <w:rsid w:val="006B3FC8"/>
    <w:rsid w:val="0073786D"/>
    <w:rsid w:val="0077403B"/>
    <w:rsid w:val="007C6131"/>
    <w:rsid w:val="00806DF6"/>
    <w:rsid w:val="008614D5"/>
    <w:rsid w:val="008865B9"/>
    <w:rsid w:val="008920C6"/>
    <w:rsid w:val="009A4464"/>
    <w:rsid w:val="00C02AE0"/>
    <w:rsid w:val="00C15649"/>
    <w:rsid w:val="00D0707C"/>
    <w:rsid w:val="00D57711"/>
    <w:rsid w:val="00EE36B2"/>
    <w:rsid w:val="00F6375D"/>
    <w:rsid w:val="00F941D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5346"/>
  <w15:chartTrackingRefBased/>
  <w15:docId w15:val="{4F06899E-0279-4173-BAF7-2296E65C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375D"/>
    <w:pPr>
      <w:ind w:left="720"/>
      <w:contextualSpacing/>
    </w:pPr>
  </w:style>
  <w:style w:type="character" w:styleId="Hipervnculo">
    <w:name w:val="Hyperlink"/>
    <w:basedOn w:val="Fuentedeprrafopredeter"/>
    <w:uiPriority w:val="99"/>
    <w:unhideWhenUsed/>
    <w:rsid w:val="003866D3"/>
    <w:rPr>
      <w:color w:val="0563C1" w:themeColor="hyperlink"/>
      <w:u w:val="single"/>
    </w:rPr>
  </w:style>
  <w:style w:type="character" w:styleId="Mencinsinresolver">
    <w:name w:val="Unresolved Mention"/>
    <w:basedOn w:val="Fuentedeprrafopredeter"/>
    <w:uiPriority w:val="99"/>
    <w:semiHidden/>
    <w:unhideWhenUsed/>
    <w:rsid w:val="003866D3"/>
    <w:rPr>
      <w:color w:val="605E5C"/>
      <w:shd w:val="clear" w:color="auto" w:fill="E1DFDD"/>
    </w:rPr>
  </w:style>
  <w:style w:type="character" w:styleId="Refdecomentario">
    <w:name w:val="annotation reference"/>
    <w:basedOn w:val="Fuentedeprrafopredeter"/>
    <w:uiPriority w:val="99"/>
    <w:semiHidden/>
    <w:unhideWhenUsed/>
    <w:rsid w:val="009A4464"/>
    <w:rPr>
      <w:sz w:val="16"/>
      <w:szCs w:val="16"/>
    </w:rPr>
  </w:style>
  <w:style w:type="paragraph" w:styleId="Textocomentario">
    <w:name w:val="annotation text"/>
    <w:basedOn w:val="Normal"/>
    <w:link w:val="TextocomentarioCar"/>
    <w:uiPriority w:val="99"/>
    <w:semiHidden/>
    <w:unhideWhenUsed/>
    <w:rsid w:val="009A446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A4464"/>
    <w:rPr>
      <w:sz w:val="20"/>
      <w:szCs w:val="20"/>
    </w:rPr>
  </w:style>
  <w:style w:type="paragraph" w:styleId="Asuntodelcomentario">
    <w:name w:val="annotation subject"/>
    <w:basedOn w:val="Textocomentario"/>
    <w:next w:val="Textocomentario"/>
    <w:link w:val="AsuntodelcomentarioCar"/>
    <w:uiPriority w:val="99"/>
    <w:semiHidden/>
    <w:unhideWhenUsed/>
    <w:rsid w:val="009A4464"/>
    <w:rPr>
      <w:b/>
      <w:bCs/>
    </w:rPr>
  </w:style>
  <w:style w:type="character" w:customStyle="1" w:styleId="AsuntodelcomentarioCar">
    <w:name w:val="Asunto del comentario Car"/>
    <w:basedOn w:val="TextocomentarioCar"/>
    <w:link w:val="Asuntodelcomentario"/>
    <w:uiPriority w:val="99"/>
    <w:semiHidden/>
    <w:rsid w:val="009A4464"/>
    <w:rPr>
      <w:b/>
      <w:bCs/>
      <w:sz w:val="20"/>
      <w:szCs w:val="20"/>
    </w:rPr>
  </w:style>
  <w:style w:type="character" w:styleId="Hipervnculovisitado">
    <w:name w:val="FollowedHyperlink"/>
    <w:basedOn w:val="Fuentedeprrafopredeter"/>
    <w:uiPriority w:val="99"/>
    <w:semiHidden/>
    <w:unhideWhenUsed/>
    <w:rsid w:val="007C61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1935">
      <w:bodyDiv w:val="1"/>
      <w:marLeft w:val="0"/>
      <w:marRight w:val="0"/>
      <w:marTop w:val="0"/>
      <w:marBottom w:val="0"/>
      <w:divBdr>
        <w:top w:val="none" w:sz="0" w:space="0" w:color="auto"/>
        <w:left w:val="none" w:sz="0" w:space="0" w:color="auto"/>
        <w:bottom w:val="none" w:sz="0" w:space="0" w:color="auto"/>
        <w:right w:val="none" w:sz="0" w:space="0" w:color="auto"/>
      </w:divBdr>
    </w:div>
    <w:div w:id="47090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bbc.com/mundo/noticias/2016/05/160503_relampago_catatumbo_lago_maracaibo_venezuela_nasa_ps" TargetMode="External"/><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derechoecuador.com/derechos-de-la-naturalez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24horas.cl/tendencias/salud-bienestar/el-general-sherman-es-el-ser-viviente-mas-grande-del-mundo-1134714"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bbc.com/mundo/resources/idt-2da124ce-4604-4f03-b270-e123e406c7f4" TargetMode="External"/><Relationship Id="rId5" Type="http://schemas.openxmlformats.org/officeDocument/2006/relationships/comments" Target="comments.xml"/><Relationship Id="rId15" Type="http://schemas.openxmlformats.org/officeDocument/2006/relationships/hyperlink" Target="https://www.diariodelviajero.com/cajon-de-sastre/cual-es-el-pais-mas-plano-del-mundo" TargetMode="External"/><Relationship Id="rId10" Type="http://schemas.openxmlformats.org/officeDocument/2006/relationships/hyperlink" Target="https://elpais.com/elpais/2018/10/31/ciencia/1540993296_754150.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uyinteresante.es/naturaleza/preguntas-respuestas/por-que-se-produce-la-lluvia-de-peces-661490270130" TargetMode="External"/><Relationship Id="rId14" Type="http://schemas.openxmlformats.org/officeDocument/2006/relationships/hyperlink" Target="https://www.elfinanciero.com.mx/viajes/sabias-que-el-volcan-mas-pequeno-del-mundo-se-encuentra-en-mex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914</Words>
  <Characters>5027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Andres Pinaud Holmgren</dc:creator>
  <cp:keywords/>
  <dc:description/>
  <cp:lastModifiedBy>Jorge Andres Pinaud Holmgren</cp:lastModifiedBy>
  <cp:revision>5</cp:revision>
  <dcterms:created xsi:type="dcterms:W3CDTF">2021-04-11T18:08:00Z</dcterms:created>
  <dcterms:modified xsi:type="dcterms:W3CDTF">2021-04-12T18:40:00Z</dcterms:modified>
</cp:coreProperties>
</file>