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4176" w14:textId="78BB97EA" w:rsidR="002E4ADB" w:rsidRDefault="001C5567" w:rsidP="001C5567">
      <w:pPr>
        <w:jc w:val="center"/>
      </w:pPr>
      <w:r>
        <w:t>Huara</w:t>
      </w:r>
    </w:p>
    <w:p w14:paraId="4FBFF1FB" w14:textId="4B408D08" w:rsidR="001C5567" w:rsidRDefault="00851FFF" w:rsidP="001C5567">
      <w:pPr>
        <w:jc w:val="both"/>
        <w:rPr>
          <w:rFonts w:cstheme="minorHAnsi"/>
          <w:color w:val="202122"/>
          <w:shd w:val="clear" w:color="auto" w:fill="FFFFFF"/>
        </w:rPr>
      </w:pPr>
      <w:hyperlink r:id="rId5" w:history="1">
        <w:r w:rsidR="00ED242E" w:rsidRPr="00851FFF">
          <w:rPr>
            <w:rStyle w:val="Hipervnculo"/>
          </w:rPr>
          <w:t>Hu</w:t>
        </w:r>
        <w:r w:rsidR="00E74688" w:rsidRPr="00851FFF">
          <w:rPr>
            <w:rStyle w:val="Hipervnculo"/>
          </w:rPr>
          <w:t>a</w:t>
        </w:r>
        <w:r w:rsidR="00ED242E" w:rsidRPr="00851FFF">
          <w:rPr>
            <w:rStyle w:val="Hipervnculo"/>
          </w:rPr>
          <w:t xml:space="preserve">ra cuyo nombre viene del </w:t>
        </w:r>
        <w:proofErr w:type="spellStart"/>
        <w:r w:rsidR="00ED242E" w:rsidRPr="00851FFF">
          <w:rPr>
            <w:rStyle w:val="Hipervnculo"/>
          </w:rPr>
          <w:t>Aymara</w:t>
        </w:r>
        <w:proofErr w:type="spellEnd"/>
        <w:r w:rsidR="00ED242E" w:rsidRPr="00851FFF">
          <w:rPr>
            <w:rStyle w:val="Hipervnculo"/>
          </w:rPr>
          <w:t xml:space="preserve"> </w:t>
        </w:r>
        <w:proofErr w:type="spellStart"/>
        <w:r w:rsidR="009852EF" w:rsidRPr="00851FFF">
          <w:rPr>
            <w:rStyle w:val="Hipervnculo"/>
          </w:rPr>
          <w:t>W</w:t>
        </w:r>
        <w:r w:rsidR="008F4071" w:rsidRPr="00851FFF">
          <w:rPr>
            <w:rStyle w:val="Hipervnculo"/>
          </w:rPr>
          <w:t>ara</w:t>
        </w:r>
        <w:proofErr w:type="spellEnd"/>
        <w:r w:rsidR="008F4071" w:rsidRPr="00851FFF">
          <w:rPr>
            <w:rStyle w:val="Hipervnculo"/>
          </w:rPr>
          <w:t xml:space="preserve"> cuya traducción es </w:t>
        </w:r>
        <w:r w:rsidR="00E74688" w:rsidRPr="00851FFF">
          <w:rPr>
            <w:rStyle w:val="Hipervnculo"/>
          </w:rPr>
          <w:t>“</w:t>
        </w:r>
        <w:r w:rsidR="008F4071" w:rsidRPr="00851FFF">
          <w:rPr>
            <w:rStyle w:val="Hipervnculo"/>
          </w:rPr>
          <w:t>estrella</w:t>
        </w:r>
        <w:r w:rsidR="00E74688" w:rsidRPr="00851FFF">
          <w:rPr>
            <w:rStyle w:val="Hipervnculo"/>
          </w:rPr>
          <w:t>”</w:t>
        </w:r>
        <w:r w:rsidR="009852EF" w:rsidRPr="00851FFF">
          <w:rPr>
            <w:rStyle w:val="Hipervnculo"/>
          </w:rPr>
          <w:t>,</w:t>
        </w:r>
        <w:r w:rsidR="008F4071" w:rsidRPr="00851FFF">
          <w:rPr>
            <w:rStyle w:val="Hipervnculo"/>
          </w:rPr>
          <w:t xml:space="preserve"> es una comuna costera de la</w:t>
        </w:r>
        <w:r w:rsidR="009852EF" w:rsidRPr="00851FFF">
          <w:rPr>
            <w:rStyle w:val="Hipervnculo"/>
          </w:rPr>
          <w:t xml:space="preserve"> provinc</w:t>
        </w:r>
        <w:r w:rsidR="009852EF" w:rsidRPr="00851FFF">
          <w:rPr>
            <w:rStyle w:val="Hipervnculo"/>
            <w:rFonts w:cstheme="minorHAnsi"/>
          </w:rPr>
          <w:t>ia del Tamarugal dentro de la r</w:t>
        </w:r>
        <w:r w:rsidR="008F4071" w:rsidRPr="00851FFF">
          <w:rPr>
            <w:rStyle w:val="Hipervnculo"/>
            <w:rFonts w:cstheme="minorHAnsi"/>
          </w:rPr>
          <w:t>egión de Tarapacá</w:t>
        </w:r>
      </w:hyperlink>
      <w:r w:rsidR="009852EF" w:rsidRPr="009852EF">
        <w:rPr>
          <w:rFonts w:cstheme="minorHAnsi"/>
        </w:rPr>
        <w:t xml:space="preserve">. </w:t>
      </w:r>
      <w:ins w:id="0" w:author="Maria Victoria Colmenares Macia" w:date="2021-05-13T15:54:00Z">
        <w:r w:rsidR="00FB0A2C">
          <w:rPr>
            <w:rFonts w:cstheme="minorHAnsi"/>
          </w:rPr>
          <w:fldChar w:fldCharType="begin"/>
        </w:r>
        <w:r w:rsidR="00FB0A2C">
          <w:rPr>
            <w:rFonts w:cstheme="minorHAnsi"/>
          </w:rPr>
          <w:instrText xml:space="preserve"> HYPERLINK "https://www.la-municipalidad.cl/municipalidad-huara.html" </w:instrText>
        </w:r>
        <w:r w:rsidR="00FB0A2C">
          <w:rPr>
            <w:rFonts w:cstheme="minorHAnsi"/>
          </w:rPr>
        </w:r>
        <w:r w:rsidR="00FB0A2C">
          <w:rPr>
            <w:rFonts w:cstheme="minorHAnsi"/>
          </w:rPr>
          <w:fldChar w:fldCharType="separate"/>
        </w:r>
        <w:r w:rsidR="009852EF" w:rsidRPr="00FB0A2C">
          <w:rPr>
            <w:rStyle w:val="Hipervnculo"/>
            <w:rFonts w:cstheme="minorHAnsi"/>
          </w:rPr>
          <w:t>A 4</w:t>
        </w:r>
        <w:del w:id="1" w:author="Maria Victoria Colmenares Macia" w:date="2021-05-13T15:53:00Z">
          <w:r w:rsidR="009852EF" w:rsidRPr="00FB0A2C" w:rsidDel="00851FFF">
            <w:rPr>
              <w:rStyle w:val="Hipervnculo"/>
              <w:rFonts w:cstheme="minorHAnsi"/>
            </w:rPr>
            <w:delText>5</w:delText>
          </w:r>
        </w:del>
        <w:r w:rsidRPr="00FB0A2C">
          <w:rPr>
            <w:rStyle w:val="Hipervnculo"/>
            <w:rFonts w:cstheme="minorHAnsi"/>
          </w:rPr>
          <w:t>6</w:t>
        </w:r>
        <w:r w:rsidR="009852EF" w:rsidRPr="00FB0A2C">
          <w:rPr>
            <w:rStyle w:val="Hipervnculo"/>
            <w:rFonts w:cstheme="minorHAnsi"/>
          </w:rPr>
          <w:t xml:space="preserve"> km de Iquique, Huara posee una superficie de </w:t>
        </w:r>
        <w:r w:rsidR="009852EF" w:rsidRPr="00FB0A2C">
          <w:rPr>
            <w:rStyle w:val="Hipervnculo"/>
            <w:rFonts w:cstheme="minorHAnsi"/>
            <w:shd w:val="clear" w:color="auto" w:fill="FFFFFF"/>
          </w:rPr>
          <w:t>10.474,6 km2.</w:t>
        </w:r>
        <w:r w:rsidR="00FB0A2C">
          <w:rPr>
            <w:rFonts w:cstheme="minorHAnsi"/>
          </w:rPr>
          <w:fldChar w:fldCharType="end"/>
        </w:r>
      </w:ins>
    </w:p>
    <w:p w14:paraId="7D775A32" w14:textId="5837A7A9" w:rsidR="009852EF" w:rsidRDefault="009852EF" w:rsidP="001C5567">
      <w:pPr>
        <w:jc w:val="both"/>
        <w:rPr>
          <w:rFonts w:cstheme="minorHAnsi"/>
          <w:color w:val="202122"/>
          <w:shd w:val="clear" w:color="auto" w:fill="FFFFFF"/>
        </w:rPr>
      </w:pPr>
      <w:commentRangeStart w:id="2"/>
      <w:r>
        <w:rPr>
          <w:rFonts w:cstheme="minorHAnsi"/>
          <w:color w:val="202122"/>
          <w:shd w:val="clear" w:color="auto" w:fill="FFFFFF"/>
        </w:rPr>
        <w:t>Hoy en día Huara tiene una probación</w:t>
      </w:r>
      <w:ins w:id="3" w:author="Maria Victoria Colmenares Macia" w:date="2021-05-13T16:22:00Z">
        <w:r w:rsidR="007221AB">
          <w:rPr>
            <w:rFonts w:cstheme="minorHAnsi"/>
            <w:color w:val="202122"/>
            <w:shd w:val="clear" w:color="auto" w:fill="FFFFFF"/>
          </w:rPr>
          <w:t>, seg</w:t>
        </w:r>
      </w:ins>
      <w:ins w:id="4" w:author="Maria Victoria Colmenares Macia" w:date="2021-05-13T16:23:00Z">
        <w:r w:rsidR="007221AB">
          <w:rPr>
            <w:rFonts w:cstheme="minorHAnsi"/>
            <w:color w:val="202122"/>
            <w:shd w:val="clear" w:color="auto" w:fill="FFFFFF"/>
          </w:rPr>
          <w:t>ú</w:t>
        </w:r>
      </w:ins>
      <w:ins w:id="5" w:author="Maria Victoria Colmenares Macia" w:date="2021-05-13T16:22:00Z">
        <w:r w:rsidR="007221AB">
          <w:rPr>
            <w:rFonts w:cstheme="minorHAnsi"/>
            <w:color w:val="202122"/>
            <w:shd w:val="clear" w:color="auto" w:fill="FFFFFF"/>
          </w:rPr>
          <w:t>n el censo</w:t>
        </w:r>
      </w:ins>
      <w:ins w:id="6" w:author="Maria Victoria Colmenares Macia" w:date="2021-05-13T16:23:00Z">
        <w:r w:rsidR="007221AB">
          <w:rPr>
            <w:rFonts w:cstheme="minorHAnsi"/>
            <w:color w:val="202122"/>
            <w:shd w:val="clear" w:color="auto" w:fill="FFFFFF"/>
          </w:rPr>
          <w:t xml:space="preserve"> realizado en el año 2017</w:t>
        </w:r>
      </w:ins>
      <w:ins w:id="7" w:author="Maria Victoria Colmenares Macia" w:date="2021-05-13T16:22:00Z">
        <w:r w:rsidR="007221AB">
          <w:rPr>
            <w:rFonts w:cstheme="minorHAnsi"/>
            <w:color w:val="202122"/>
            <w:shd w:val="clear" w:color="auto" w:fill="FFFFFF"/>
          </w:rPr>
          <w:t xml:space="preserve"> </w:t>
        </w:r>
      </w:ins>
      <w:r>
        <w:rPr>
          <w:rFonts w:cstheme="minorHAnsi"/>
          <w:color w:val="202122"/>
          <w:shd w:val="clear" w:color="auto" w:fill="FFFFFF"/>
        </w:rPr>
        <w:t xml:space="preserve"> de </w:t>
      </w:r>
      <w:ins w:id="8" w:author="Maria Victoria Colmenares Macia" w:date="2021-05-13T16:22:00Z">
        <w:r w:rsidR="007221AB">
          <w:rPr>
            <w:rFonts w:cstheme="minorHAnsi"/>
            <w:color w:val="202122"/>
            <w:shd w:val="clear" w:color="auto" w:fill="FFFFFF"/>
          </w:rPr>
          <w:fldChar w:fldCharType="begin"/>
        </w:r>
        <w:r w:rsidR="007221AB">
          <w:rPr>
            <w:rFonts w:cstheme="minorHAnsi"/>
            <w:color w:val="202122"/>
            <w:shd w:val="clear" w:color="auto" w:fill="FFFFFF"/>
          </w:rPr>
          <w:instrText xml:space="preserve"> HYPERLINK "https://www.ine.cl/estadisticas/sociales/censos-de-poblacion-y-vivienda/poblacion-y-vivienda" </w:instrText>
        </w:r>
        <w:r w:rsidR="007221AB">
          <w:rPr>
            <w:rFonts w:cstheme="minorHAnsi"/>
            <w:color w:val="202122"/>
            <w:shd w:val="clear" w:color="auto" w:fill="FFFFFF"/>
          </w:rPr>
        </w:r>
        <w:r w:rsidR="007221AB">
          <w:rPr>
            <w:rFonts w:cstheme="minorHAnsi"/>
            <w:color w:val="202122"/>
            <w:shd w:val="clear" w:color="auto" w:fill="FFFFFF"/>
          </w:rPr>
          <w:fldChar w:fldCharType="separate"/>
        </w:r>
        <w:r w:rsidRPr="007221AB">
          <w:rPr>
            <w:rStyle w:val="Hipervnculo"/>
            <w:rFonts w:cstheme="minorHAnsi"/>
            <w:shd w:val="clear" w:color="auto" w:fill="FFFFFF"/>
          </w:rPr>
          <w:t>2.</w:t>
        </w:r>
        <w:r w:rsidR="007221AB">
          <w:rPr>
            <w:rStyle w:val="Hipervnculo"/>
            <w:rFonts w:cstheme="minorHAnsi"/>
            <w:shd w:val="clear" w:color="auto" w:fill="FFFFFF"/>
          </w:rPr>
          <w:t>730</w:t>
        </w:r>
        <w:r w:rsidRPr="007221AB">
          <w:rPr>
            <w:rStyle w:val="Hipervnculo"/>
            <w:rFonts w:cstheme="minorHAnsi"/>
            <w:shd w:val="clear" w:color="auto" w:fill="FFFFFF"/>
          </w:rPr>
          <w:t xml:space="preserve"> habitantes de los cuales 5</w:t>
        </w:r>
      </w:ins>
      <w:ins w:id="9" w:author="Maria Victoria Colmenares Macia" w:date="2021-05-13T16:25:00Z">
        <w:r w:rsidR="007221AB">
          <w:rPr>
            <w:rStyle w:val="Hipervnculo"/>
            <w:rFonts w:cstheme="minorHAnsi"/>
            <w:shd w:val="clear" w:color="auto" w:fill="FFFFFF"/>
          </w:rPr>
          <w:t>5</w:t>
        </w:r>
      </w:ins>
      <w:ins w:id="10" w:author="Maria Victoria Colmenares Macia" w:date="2021-05-13T16:22:00Z">
        <w:r w:rsidRPr="007221AB">
          <w:rPr>
            <w:rStyle w:val="Hipervnculo"/>
            <w:rFonts w:cstheme="minorHAnsi"/>
            <w:shd w:val="clear" w:color="auto" w:fill="FFFFFF"/>
          </w:rPr>
          <w:t xml:space="preserve">% </w:t>
        </w:r>
        <w:r w:rsidR="008F126E" w:rsidRPr="007221AB">
          <w:rPr>
            <w:rStyle w:val="Hipervnculo"/>
            <w:rFonts w:cstheme="minorHAnsi"/>
            <w:shd w:val="clear" w:color="auto" w:fill="FFFFFF"/>
          </w:rPr>
          <w:t>son hombres (1.5</w:t>
        </w:r>
        <w:r w:rsidR="007221AB">
          <w:rPr>
            <w:rStyle w:val="Hipervnculo"/>
            <w:rFonts w:cstheme="minorHAnsi"/>
            <w:shd w:val="clear" w:color="auto" w:fill="FFFFFF"/>
          </w:rPr>
          <w:t>0</w:t>
        </w:r>
        <w:r w:rsidR="008F126E" w:rsidRPr="007221AB">
          <w:rPr>
            <w:rStyle w:val="Hipervnculo"/>
            <w:rFonts w:cstheme="minorHAnsi"/>
            <w:shd w:val="clear" w:color="auto" w:fill="FFFFFF"/>
          </w:rPr>
          <w:t>1 habitantes) y 4</w:t>
        </w:r>
      </w:ins>
      <w:ins w:id="11" w:author="Maria Victoria Colmenares Macia" w:date="2021-05-13T16:25:00Z">
        <w:r w:rsidR="007221AB">
          <w:rPr>
            <w:rStyle w:val="Hipervnculo"/>
            <w:rFonts w:cstheme="minorHAnsi"/>
            <w:shd w:val="clear" w:color="auto" w:fill="FFFFFF"/>
          </w:rPr>
          <w:t>5</w:t>
        </w:r>
      </w:ins>
      <w:ins w:id="12" w:author="Maria Victoria Colmenares Macia" w:date="2021-05-13T16:22:00Z">
        <w:r w:rsidR="008F126E" w:rsidRPr="007221AB">
          <w:rPr>
            <w:rStyle w:val="Hipervnculo"/>
            <w:rFonts w:cstheme="minorHAnsi"/>
            <w:shd w:val="clear" w:color="auto" w:fill="FFFFFF"/>
          </w:rPr>
          <w:t>% son mujeres (1.</w:t>
        </w:r>
        <w:r w:rsidR="007221AB">
          <w:rPr>
            <w:rStyle w:val="Hipervnculo"/>
            <w:rFonts w:cstheme="minorHAnsi"/>
            <w:shd w:val="clear" w:color="auto" w:fill="FFFFFF"/>
          </w:rPr>
          <w:t>229</w:t>
        </w:r>
        <w:r w:rsidR="008F126E" w:rsidRPr="007221AB">
          <w:rPr>
            <w:rStyle w:val="Hipervnculo"/>
            <w:rFonts w:cstheme="minorHAnsi"/>
            <w:shd w:val="clear" w:color="auto" w:fill="FFFFFF"/>
          </w:rPr>
          <w:t xml:space="preserve"> habitantes)</w:t>
        </w:r>
        <w:r w:rsidR="001D7AAB" w:rsidRPr="007221AB">
          <w:rPr>
            <w:rStyle w:val="Hipervnculo"/>
            <w:rFonts w:cstheme="minorHAnsi"/>
            <w:shd w:val="clear" w:color="auto" w:fill="FFFFFF"/>
          </w:rPr>
          <w:t>.</w:t>
        </w:r>
        <w:r w:rsidR="007221AB">
          <w:rPr>
            <w:rFonts w:cstheme="minorHAnsi"/>
            <w:color w:val="202122"/>
            <w:shd w:val="clear" w:color="auto" w:fill="FFFFFF"/>
          </w:rPr>
          <w:fldChar w:fldCharType="end"/>
        </w:r>
      </w:ins>
      <w:r w:rsidR="001D7AAB">
        <w:rPr>
          <w:rFonts w:cstheme="minorHAnsi"/>
          <w:color w:val="202122"/>
          <w:shd w:val="clear" w:color="auto" w:fill="FFFFFF"/>
        </w:rPr>
        <w:t xml:space="preserve"> Por su parte hoy en día </w:t>
      </w:r>
      <w:r w:rsidR="007A1036">
        <w:rPr>
          <w:rFonts w:cstheme="minorHAnsi"/>
          <w:color w:val="202122"/>
          <w:shd w:val="clear" w:color="auto" w:fill="FFFFFF"/>
        </w:rPr>
        <w:t xml:space="preserve">menos del </w:t>
      </w:r>
      <w:ins w:id="13" w:author="Maria Victoria Colmenares Macia" w:date="2021-05-13T16:26:00Z">
        <w:r w:rsidR="007221AB">
          <w:rPr>
            <w:rFonts w:cstheme="minorHAnsi"/>
            <w:color w:val="202122"/>
            <w:shd w:val="clear" w:color="auto" w:fill="FFFFFF"/>
          </w:rPr>
          <w:t>41</w:t>
        </w:r>
      </w:ins>
      <w:del w:id="14" w:author="Maria Victoria Colmenares Macia" w:date="2021-05-13T16:26:00Z">
        <w:r w:rsidR="007A1036" w:rsidDel="007221AB">
          <w:rPr>
            <w:rFonts w:cstheme="minorHAnsi"/>
            <w:color w:val="202122"/>
            <w:shd w:val="clear" w:color="auto" w:fill="FFFFFF"/>
          </w:rPr>
          <w:delText>40</w:delText>
        </w:r>
      </w:del>
      <w:r w:rsidR="007A1036">
        <w:rPr>
          <w:rFonts w:cstheme="minorHAnsi"/>
          <w:color w:val="202122"/>
          <w:shd w:val="clear" w:color="auto" w:fill="FFFFFF"/>
        </w:rPr>
        <w:t xml:space="preserve">% de la población de Huara es categorizada como </w:t>
      </w:r>
      <w:r w:rsidR="009922B2">
        <w:rPr>
          <w:rFonts w:cstheme="minorHAnsi"/>
          <w:color w:val="202122"/>
          <w:shd w:val="clear" w:color="auto" w:fill="FFFFFF"/>
        </w:rPr>
        <w:t xml:space="preserve">urbana por lo que en su mayoría Huara es una comuna rural. </w:t>
      </w:r>
      <w:commentRangeEnd w:id="2"/>
      <w:r w:rsidR="0050711A">
        <w:rPr>
          <w:rStyle w:val="Refdecomentario"/>
        </w:rPr>
        <w:commentReference w:id="2"/>
      </w:r>
    </w:p>
    <w:p w14:paraId="2393BCA2" w14:textId="2FE8FEDB" w:rsidR="00B65219" w:rsidRDefault="0093550C" w:rsidP="006F5E69">
      <w:pPr>
        <w:jc w:val="both"/>
      </w:pPr>
      <w:commentRangeStart w:id="15"/>
      <w:r>
        <w:rPr>
          <w:rFonts w:cstheme="minorHAnsi"/>
          <w:color w:val="202122"/>
          <w:shd w:val="clear" w:color="auto" w:fill="FFFFFF"/>
        </w:rPr>
        <w:t xml:space="preserve">En cuanto a las empresas de Huara, vemos que según datos de </w:t>
      </w:r>
      <w:r w:rsidR="00790505">
        <w:t>la nómina del sistema de impuestos internos dónde aparecen todos los contribuyentes personas jurídicas catalogados como empresa el año tributario 2019</w:t>
      </w:r>
      <w:r w:rsidR="00D54819">
        <w:t xml:space="preserve">, existen </w:t>
      </w:r>
      <w:del w:id="16" w:author="Maria Victoria Colmenares Macia" w:date="2021-05-13T16:31:00Z">
        <w:r w:rsidR="007B3915" w:rsidDel="0050711A">
          <w:delText>154</w:delText>
        </w:r>
        <w:r w:rsidR="00D54819" w:rsidDel="0050711A">
          <w:delText xml:space="preserve"> </w:delText>
        </w:r>
      </w:del>
      <w:ins w:id="17" w:author="Maria Victoria Colmenares Macia" w:date="2021-05-13T16:31:00Z">
        <w:r w:rsidR="0050711A">
          <w:t>169</w:t>
        </w:r>
        <w:r w:rsidR="0050711A">
          <w:t xml:space="preserve"> </w:t>
        </w:r>
      </w:ins>
      <w:r w:rsidR="00D54819">
        <w:t>empresas con casa matriz de Huara</w:t>
      </w:r>
      <w:r w:rsidR="00834299">
        <w:t xml:space="preserve"> de las cuales </w:t>
      </w:r>
      <w:r w:rsidR="00D54819">
        <w:t>un 3</w:t>
      </w:r>
      <w:del w:id="18" w:author="Maria Victoria Colmenares Macia" w:date="2021-05-13T16:35:00Z">
        <w:r w:rsidR="00C565CB" w:rsidDel="0050711A">
          <w:delText>6</w:delText>
        </w:r>
      </w:del>
      <w:ins w:id="19" w:author="Maria Victoria Colmenares Macia" w:date="2021-05-13T16:35:00Z">
        <w:r w:rsidR="0050711A">
          <w:t>8</w:t>
        </w:r>
      </w:ins>
      <w:r w:rsidR="00D54819">
        <w:t>% de estas (</w:t>
      </w:r>
      <w:ins w:id="20" w:author="Maria Victoria Colmenares Macia" w:date="2021-05-13T16:34:00Z">
        <w:r w:rsidR="0050711A">
          <w:t>64</w:t>
        </w:r>
      </w:ins>
      <w:del w:id="21" w:author="Maria Victoria Colmenares Macia" w:date="2021-05-13T16:34:00Z">
        <w:r w:rsidR="00C565CB" w:rsidDel="0050711A">
          <w:delText>55</w:delText>
        </w:r>
      </w:del>
      <w:r w:rsidR="00D54819">
        <w:t xml:space="preserve"> empresas) son </w:t>
      </w:r>
      <w:r w:rsidR="00561EB4">
        <w:t>del rubro</w:t>
      </w:r>
      <w:r w:rsidR="00B65219">
        <w:t xml:space="preserve"> </w:t>
      </w:r>
      <w:r w:rsidR="007F4E73">
        <w:t>“</w:t>
      </w:r>
      <w:r w:rsidR="00B65219">
        <w:t>Comercio</w:t>
      </w:r>
      <w:r w:rsidR="00B65219" w:rsidRPr="00B65219">
        <w:t xml:space="preserve"> al por mayor y al por menor, reparación de v</w:t>
      </w:r>
      <w:r w:rsidR="00B65219">
        <w:t>e</w:t>
      </w:r>
      <w:r w:rsidR="00B65219" w:rsidRPr="00B65219">
        <w:t>hículos automotores y motocicletas</w:t>
      </w:r>
      <w:r w:rsidR="00B65219">
        <w:t>”</w:t>
      </w:r>
      <w:r w:rsidR="00B65219" w:rsidRPr="00B65219">
        <w:t xml:space="preserve"> </w:t>
      </w:r>
      <w:r w:rsidR="00834299">
        <w:t>catalogando a este como</w:t>
      </w:r>
      <w:r w:rsidR="00561EB4">
        <w:t xml:space="preserve"> el rubro con más empresas en Huara</w:t>
      </w:r>
      <w:r w:rsidR="00834299">
        <w:t>.</w:t>
      </w:r>
      <w:r w:rsidR="00561EB4">
        <w:t xml:space="preserve"> </w:t>
      </w:r>
      <w:commentRangeEnd w:id="15"/>
      <w:r w:rsidR="0050711A">
        <w:rPr>
          <w:rStyle w:val="Refdecomentario"/>
        </w:rPr>
        <w:commentReference w:id="15"/>
      </w:r>
    </w:p>
    <w:p w14:paraId="4747883C" w14:textId="586AABCE" w:rsidR="005768F3" w:rsidRPr="005768F3" w:rsidRDefault="005D087E" w:rsidP="005768F3">
      <w:pPr>
        <w:jc w:val="both"/>
        <w:rPr>
          <w:rFonts w:ascii="Calibri" w:eastAsia="Times New Roman" w:hAnsi="Calibri" w:cs="Calibri"/>
          <w:color w:val="000000"/>
          <w:lang w:eastAsia="es-CL"/>
        </w:rPr>
      </w:pPr>
      <w:r>
        <w:t xml:space="preserve">De otra manera es interesante ver cuanto al total de ventas </w:t>
      </w:r>
      <w:r w:rsidR="005C0BCD">
        <w:t>aporta cada empresa, para el año tributario 2019 el total de ventas</w:t>
      </w:r>
      <w:r w:rsidR="001C68F7">
        <w:t xml:space="preserve"> acumulado</w:t>
      </w:r>
      <w:r w:rsidR="005C0BCD">
        <w:t xml:space="preserve"> de todas las empresas en Huara fue de</w:t>
      </w:r>
      <w:ins w:id="22" w:author="Maria Victoria Colmenares Macia" w:date="2021-05-13T16:36:00Z">
        <w:r w:rsidR="0050711A">
          <w:t xml:space="preserve"> UF 85.064</w:t>
        </w:r>
      </w:ins>
      <w:del w:id="23" w:author="Maria Victoria Colmenares Macia" w:date="2021-05-13T16:36:00Z">
        <w:r w:rsidR="005C0BCD" w:rsidDel="0050711A">
          <w:delText xml:space="preserve"> </w:delText>
        </w:r>
        <w:r w:rsidR="00E53B62" w:rsidDel="0050711A">
          <w:delText>$</w:delText>
        </w:r>
        <w:r w:rsidR="000414D3" w:rsidRPr="000414D3" w:rsidDel="0050711A">
          <w:delText>2</w:delText>
        </w:r>
        <w:r w:rsidR="000414D3" w:rsidDel="0050711A">
          <w:delText>.</w:delText>
        </w:r>
        <w:r w:rsidR="000414D3" w:rsidRPr="000414D3" w:rsidDel="0050711A">
          <w:delText>729</w:delText>
        </w:r>
        <w:r w:rsidR="000414D3" w:rsidDel="0050711A">
          <w:delText>.</w:delText>
        </w:r>
        <w:r w:rsidR="000414D3" w:rsidRPr="000414D3" w:rsidDel="0050711A">
          <w:delText>822</w:delText>
        </w:r>
        <w:r w:rsidR="000414D3" w:rsidDel="0050711A">
          <w:delText>.</w:delText>
        </w:r>
        <w:r w:rsidR="000414D3" w:rsidRPr="000414D3" w:rsidDel="0050711A">
          <w:delText>140</w:delText>
        </w:r>
      </w:del>
      <w:r w:rsidR="001C68F7">
        <w:t xml:space="preserve">, </w:t>
      </w:r>
      <w:r w:rsidR="000414D3">
        <w:t xml:space="preserve">siendo el </w:t>
      </w:r>
      <w:del w:id="24" w:author="Maria Victoria Colmenares Macia" w:date="2021-05-13T16:37:00Z">
        <w:r w:rsidR="007D68B4" w:rsidDel="004B68F2">
          <w:delText>62</w:delText>
        </w:r>
      </w:del>
      <w:ins w:id="25" w:author="Maria Victoria Colmenares Macia" w:date="2021-05-13T16:37:00Z">
        <w:r w:rsidR="004B68F2">
          <w:t>59</w:t>
        </w:r>
      </w:ins>
      <w:r w:rsidR="007D68B4">
        <w:t xml:space="preserve">% de estos ingresos correspondiente al </w:t>
      </w:r>
      <w:r w:rsidR="005768F3">
        <w:t xml:space="preserve">mismo rubro de </w:t>
      </w:r>
      <w:r w:rsidR="007F4E73">
        <w:t>“</w:t>
      </w:r>
      <w:r w:rsidR="005768F3">
        <w:t>Comercio</w:t>
      </w:r>
      <w:r w:rsidR="005768F3" w:rsidRPr="00B65219">
        <w:t xml:space="preserve"> al por mayor y al por menor, reparación de v</w:t>
      </w:r>
      <w:r w:rsidR="005768F3">
        <w:t>e</w:t>
      </w:r>
      <w:r w:rsidR="005768F3" w:rsidRPr="00B65219">
        <w:t>hículos automotores y motocicletas</w:t>
      </w:r>
      <w:r w:rsidR="005768F3">
        <w:t>” con</w:t>
      </w:r>
      <w:ins w:id="26" w:author="Maria Victoria Colmenares Macia" w:date="2021-05-13T16:37:00Z">
        <w:r w:rsidR="004B68F2">
          <w:t xml:space="preserve"> 50.138 UF</w:t>
        </w:r>
      </w:ins>
      <w:del w:id="27" w:author="Maria Victoria Colmenares Macia" w:date="2021-05-13T16:37:00Z">
        <w:r w:rsidR="005768F3" w:rsidDel="004B68F2">
          <w:delText xml:space="preserve"> $</w:delText>
        </w:r>
        <w:r w:rsidR="005768F3" w:rsidRPr="005768F3" w:rsidDel="004B68F2">
          <w:rPr>
            <w:rFonts w:ascii="Calibri" w:eastAsia="Times New Roman" w:hAnsi="Calibri" w:cs="Calibri"/>
            <w:color w:val="000000"/>
            <w:lang w:eastAsia="es-CL"/>
          </w:rPr>
          <w:delText>1</w:delText>
        </w:r>
        <w:r w:rsidR="005768F3" w:rsidDel="004B68F2">
          <w:rPr>
            <w:rFonts w:ascii="Calibri" w:eastAsia="Times New Roman" w:hAnsi="Calibri" w:cs="Calibri"/>
            <w:color w:val="000000"/>
            <w:lang w:eastAsia="es-CL"/>
          </w:rPr>
          <w:delText>.</w:delText>
        </w:r>
        <w:r w:rsidR="005768F3" w:rsidRPr="005768F3" w:rsidDel="004B68F2">
          <w:rPr>
            <w:rFonts w:ascii="Calibri" w:eastAsia="Times New Roman" w:hAnsi="Calibri" w:cs="Calibri"/>
            <w:color w:val="000000"/>
            <w:lang w:eastAsia="es-CL"/>
          </w:rPr>
          <w:delText>702</w:delText>
        </w:r>
        <w:r w:rsidR="005768F3" w:rsidDel="004B68F2">
          <w:rPr>
            <w:rFonts w:ascii="Calibri" w:eastAsia="Times New Roman" w:hAnsi="Calibri" w:cs="Calibri"/>
            <w:color w:val="000000"/>
            <w:lang w:eastAsia="es-CL"/>
          </w:rPr>
          <w:delText>.</w:delText>
        </w:r>
        <w:r w:rsidR="005768F3" w:rsidRPr="005768F3" w:rsidDel="004B68F2">
          <w:rPr>
            <w:rFonts w:ascii="Calibri" w:eastAsia="Times New Roman" w:hAnsi="Calibri" w:cs="Calibri"/>
            <w:color w:val="000000"/>
            <w:lang w:eastAsia="es-CL"/>
          </w:rPr>
          <w:delText>077</w:delText>
        </w:r>
        <w:r w:rsidR="005768F3" w:rsidDel="004B68F2">
          <w:rPr>
            <w:rFonts w:ascii="Calibri" w:eastAsia="Times New Roman" w:hAnsi="Calibri" w:cs="Calibri"/>
            <w:color w:val="000000"/>
            <w:lang w:eastAsia="es-CL"/>
          </w:rPr>
          <w:delText>.</w:delText>
        </w:r>
        <w:r w:rsidR="005768F3" w:rsidRPr="005768F3" w:rsidDel="004B68F2">
          <w:rPr>
            <w:rFonts w:ascii="Calibri" w:eastAsia="Times New Roman" w:hAnsi="Calibri" w:cs="Calibri"/>
            <w:color w:val="000000"/>
            <w:lang w:eastAsia="es-CL"/>
          </w:rPr>
          <w:delText>303</w:delText>
        </w:r>
      </w:del>
      <w:r w:rsidR="005768F3">
        <w:rPr>
          <w:rFonts w:ascii="Calibri" w:eastAsia="Times New Roman" w:hAnsi="Calibri" w:cs="Calibri"/>
          <w:color w:val="000000"/>
          <w:lang w:eastAsia="es-CL"/>
        </w:rPr>
        <w:t xml:space="preserve">, es decir el comercio interno de Huara es lo que entrega </w:t>
      </w:r>
      <w:ins w:id="28" w:author="Maria Victoria Colmenares Macia" w:date="2021-05-13T16:39:00Z">
        <w:r w:rsidR="004B68F2">
          <w:rPr>
            <w:rFonts w:ascii="Calibri" w:eastAsia="Times New Roman" w:hAnsi="Calibri" w:cs="Calibri"/>
            <w:color w:val="000000"/>
            <w:lang w:eastAsia="es-CL"/>
          </w:rPr>
          <w:t xml:space="preserve">la mayoría de </w:t>
        </w:r>
      </w:ins>
      <w:del w:id="29" w:author="Maria Victoria Colmenares Macia" w:date="2021-05-13T16:39:00Z">
        <w:r w:rsidR="005768F3" w:rsidDel="004B68F2">
          <w:rPr>
            <w:rFonts w:ascii="Calibri" w:eastAsia="Times New Roman" w:hAnsi="Calibri" w:cs="Calibri"/>
            <w:color w:val="000000"/>
            <w:lang w:eastAsia="es-CL"/>
          </w:rPr>
          <w:delText xml:space="preserve">más del 62% de las </w:delText>
        </w:r>
      </w:del>
      <w:r w:rsidR="005768F3">
        <w:rPr>
          <w:rFonts w:ascii="Calibri" w:eastAsia="Times New Roman" w:hAnsi="Calibri" w:cs="Calibri"/>
          <w:color w:val="000000"/>
          <w:lang w:eastAsia="es-CL"/>
        </w:rPr>
        <w:t xml:space="preserve">ganancias en ventas de la comuna. </w:t>
      </w:r>
    </w:p>
    <w:p w14:paraId="5918DDE1" w14:textId="4A9D5C5F" w:rsidR="00971E2C" w:rsidRDefault="00971E2C" w:rsidP="006F5E69">
      <w:pPr>
        <w:jc w:val="both"/>
      </w:pPr>
      <w:r>
        <w:t xml:space="preserve">Por su parte las </w:t>
      </w:r>
      <w:del w:id="30" w:author="Maria Victoria Colmenares Macia" w:date="2021-05-13T16:39:00Z">
        <w:r w:rsidR="005768F3" w:rsidDel="004B68F2">
          <w:delText>154</w:delText>
        </w:r>
        <w:r w:rsidDel="004B68F2">
          <w:delText xml:space="preserve"> </w:delText>
        </w:r>
      </w:del>
      <w:ins w:id="31" w:author="Maria Victoria Colmenares Macia" w:date="2021-05-13T16:39:00Z">
        <w:r w:rsidR="004B68F2">
          <w:t>169</w:t>
        </w:r>
        <w:r w:rsidR="004B68F2">
          <w:t xml:space="preserve"> </w:t>
        </w:r>
      </w:ins>
      <w:r>
        <w:t xml:space="preserve">empresas nombradas anteriormente dan trabajo a </w:t>
      </w:r>
      <w:del w:id="32" w:author="Maria Victoria Colmenares Macia" w:date="2021-05-13T16:42:00Z">
        <w:r w:rsidR="00347C8C" w:rsidDel="004B68F2">
          <w:delText>786</w:delText>
        </w:r>
        <w:r w:rsidR="00CA7435" w:rsidDel="004B68F2">
          <w:delText xml:space="preserve"> </w:delText>
        </w:r>
      </w:del>
      <w:ins w:id="33" w:author="Maria Victoria Colmenares Macia" w:date="2021-05-13T16:42:00Z">
        <w:r w:rsidR="004B68F2">
          <w:t>409 de trabajadores dependiente</w:t>
        </w:r>
      </w:ins>
      <w:del w:id="34" w:author="Maria Victoria Colmenares Macia" w:date="2021-05-13T16:42:00Z">
        <w:r w:rsidR="008B0136" w:rsidDel="004B68F2">
          <w:delText>Huarinos</w:delText>
        </w:r>
      </w:del>
      <w:r w:rsidR="000F5546">
        <w:t xml:space="preserve">, es decir apenas </w:t>
      </w:r>
      <w:r w:rsidR="00FF0B4B">
        <w:t xml:space="preserve">el </w:t>
      </w:r>
      <w:ins w:id="35" w:author="Maria Victoria Colmenares Macia" w:date="2021-05-13T16:42:00Z">
        <w:r w:rsidR="004B68F2">
          <w:t>15</w:t>
        </w:r>
      </w:ins>
      <w:del w:id="36" w:author="Maria Victoria Colmenares Macia" w:date="2021-05-13T16:42:00Z">
        <w:r w:rsidR="00FF0B4B" w:rsidDel="004B68F2">
          <w:delText>27</w:delText>
        </w:r>
      </w:del>
      <w:r w:rsidR="000F5546">
        <w:t>% de la población total</w:t>
      </w:r>
      <w:r w:rsidR="00FF0B4B">
        <w:t xml:space="preserve"> lo que podría</w:t>
      </w:r>
      <w:ins w:id="37" w:author="Maria Victoria Colmenares Macia" w:date="2021-05-13T16:43:00Z">
        <w:r w:rsidR="004B68F2">
          <w:t>mos intuir</w:t>
        </w:r>
      </w:ins>
      <w:del w:id="38" w:author="Maria Victoria Colmenares Macia" w:date="2021-05-13T16:43:00Z">
        <w:r w:rsidR="00FF0B4B" w:rsidDel="004B68F2">
          <w:delText xml:space="preserve"> </w:delText>
        </w:r>
        <w:r w:rsidR="00BC2F26" w:rsidDel="004B68F2">
          <w:delText>hacernos analizar</w:delText>
        </w:r>
      </w:del>
      <w:r w:rsidR="00BC2F26">
        <w:t xml:space="preserve"> que es muy probable que muchos pobladores deban buscar trabajo en comunas cercanas</w:t>
      </w:r>
      <w:r w:rsidR="000F5546">
        <w:t xml:space="preserve">. Por otro </w:t>
      </w:r>
      <w:r w:rsidR="007F4E73">
        <w:t>lado,</w:t>
      </w:r>
      <w:r w:rsidR="000F5546">
        <w:t xml:space="preserve"> es interesante decir que </w:t>
      </w:r>
      <w:del w:id="39" w:author="Maria Victoria Colmenares Macia" w:date="2021-05-13T16:43:00Z">
        <w:r w:rsidR="0040640A" w:rsidDel="004B68F2">
          <w:delText xml:space="preserve">interesante decir que </w:delText>
        </w:r>
      </w:del>
      <w:r w:rsidR="0040640A">
        <w:t xml:space="preserve">el rubro que da más trabajos es el de </w:t>
      </w:r>
      <w:r w:rsidR="00FB0F98">
        <w:t>“</w:t>
      </w:r>
      <w:r w:rsidR="00FB0F98" w:rsidRPr="00FB0F98">
        <w:t>Administración pública y defensa, planes de seguridad social de afiliación obligatoria</w:t>
      </w:r>
      <w:r w:rsidR="00FB0F98">
        <w:t xml:space="preserve">” ya que la única empresa de este rubro el Huara da trabajo a </w:t>
      </w:r>
      <w:del w:id="40" w:author="Maria Victoria Colmenares Macia" w:date="2021-05-13T16:46:00Z">
        <w:r w:rsidR="00FB0F98" w:rsidDel="004B68F2">
          <w:delText xml:space="preserve">621 </w:delText>
        </w:r>
      </w:del>
      <w:ins w:id="41" w:author="Maria Victoria Colmenares Macia" w:date="2021-05-13T16:46:00Z">
        <w:r w:rsidR="004B68F2">
          <w:t>297 personas</w:t>
        </w:r>
      </w:ins>
      <w:del w:id="42" w:author="Maria Victoria Colmenares Macia" w:date="2021-05-13T16:46:00Z">
        <w:r w:rsidR="00FB0F98" w:rsidDel="004B68F2">
          <w:delText>Huarinos</w:delText>
        </w:r>
      </w:del>
      <w:r w:rsidR="00FB0F98">
        <w:t xml:space="preserve">, es decir </w:t>
      </w:r>
      <w:r w:rsidR="007F4E73">
        <w:t xml:space="preserve">al </w:t>
      </w:r>
      <w:ins w:id="43" w:author="Maria Victoria Colmenares Macia" w:date="2021-05-13T16:46:00Z">
        <w:r w:rsidR="004B68F2">
          <w:t>1</w:t>
        </w:r>
      </w:ins>
      <w:del w:id="44" w:author="Maria Victoria Colmenares Macia" w:date="2021-05-13T16:46:00Z">
        <w:r w:rsidR="007F4E73" w:rsidDel="004B68F2">
          <w:delText>2</w:delText>
        </w:r>
      </w:del>
      <w:r w:rsidR="007F4E73">
        <w:t xml:space="preserve">1% de la población. </w:t>
      </w:r>
    </w:p>
    <w:p w14:paraId="7C4C01D9" w14:textId="21AC7F42" w:rsidR="00973A25" w:rsidRDefault="00E43626" w:rsidP="001C5567">
      <w:pPr>
        <w:jc w:val="both"/>
        <w:rPr>
          <w:rFonts w:cstheme="minorHAnsi"/>
          <w:color w:val="202122"/>
          <w:shd w:val="clear" w:color="auto" w:fill="FFFFFF"/>
        </w:rPr>
      </w:pPr>
      <w:ins w:id="45" w:author="Maria Victoria Colmenares Macia" w:date="2021-05-13T16:53:00Z">
        <w:r>
          <w:rPr>
            <w:rFonts w:cstheme="minorHAnsi"/>
            <w:color w:val="202122"/>
            <w:shd w:val="clear" w:color="auto" w:fill="FFFFFF"/>
          </w:rPr>
          <w:fldChar w:fldCharType="begin"/>
        </w:r>
        <w:r>
          <w:rPr>
            <w:rFonts w:cstheme="minorHAnsi"/>
            <w:color w:val="202122"/>
            <w:shd w:val="clear" w:color="auto" w:fill="FFFFFF"/>
          </w:rPr>
          <w:instrText xml:space="preserve"> HYPERLINK "https://www.goretarapaca.gov.cl/nuestra-region/turismo/huara/" </w:instrText>
        </w:r>
        <w:r>
          <w:rPr>
            <w:rFonts w:cstheme="minorHAnsi"/>
            <w:color w:val="202122"/>
            <w:shd w:val="clear" w:color="auto" w:fill="FFFFFF"/>
          </w:rPr>
        </w:r>
        <w:r>
          <w:rPr>
            <w:rFonts w:cstheme="minorHAnsi"/>
            <w:color w:val="202122"/>
            <w:shd w:val="clear" w:color="auto" w:fill="FFFFFF"/>
          </w:rPr>
          <w:fldChar w:fldCharType="separate"/>
        </w:r>
        <w:del w:id="46" w:author="Maria Victoria Colmenares Macia" w:date="2021-05-13T16:53:00Z">
          <w:r w:rsidR="00D00FF9" w:rsidRPr="00E43626" w:rsidDel="00E43626">
            <w:rPr>
              <w:rStyle w:val="Hipervnculo"/>
              <w:rFonts w:cstheme="minorHAnsi"/>
              <w:shd w:val="clear" w:color="auto" w:fill="FFFFFF"/>
            </w:rPr>
            <w:delText>El territorio de Huara form</w:delText>
          </w:r>
          <w:r w:rsidR="00C250E8" w:rsidRPr="00E43626" w:rsidDel="00E43626">
            <w:rPr>
              <w:rStyle w:val="Hipervnculo"/>
              <w:rFonts w:cstheme="minorHAnsi"/>
              <w:shd w:val="clear" w:color="auto" w:fill="FFFFFF"/>
            </w:rPr>
            <w:delText>a</w:delText>
          </w:r>
          <w:r w:rsidR="00D00FF9" w:rsidRPr="00E43626" w:rsidDel="00E43626">
            <w:rPr>
              <w:rStyle w:val="Hipervnculo"/>
              <w:rFonts w:cstheme="minorHAnsi"/>
              <w:shd w:val="clear" w:color="auto" w:fill="FFFFFF"/>
            </w:rPr>
            <w:delText xml:space="preserve"> parte de Chile desde 1880 al finalizar la Guerra del Pacífico, l</w:delText>
          </w:r>
        </w:del>
        <w:r w:rsidRPr="00E43626">
          <w:rPr>
            <w:rStyle w:val="Hipervnculo"/>
            <w:rFonts w:cstheme="minorHAnsi"/>
            <w:shd w:val="clear" w:color="auto" w:fill="FFFFFF"/>
          </w:rPr>
          <w:t>L</w:t>
        </w:r>
        <w:r w:rsidR="001B0519" w:rsidRPr="00E43626">
          <w:rPr>
            <w:rStyle w:val="Hipervnculo"/>
            <w:rFonts w:cstheme="minorHAnsi"/>
            <w:shd w:val="clear" w:color="auto" w:fill="FFFFFF"/>
          </w:rPr>
          <w:t xml:space="preserve">os </w:t>
        </w:r>
        <w:r w:rsidR="00715A3F" w:rsidRPr="00E43626">
          <w:rPr>
            <w:rStyle w:val="Hipervnculo"/>
            <w:rFonts w:cstheme="minorHAnsi"/>
            <w:shd w:val="clear" w:color="auto" w:fill="FFFFFF"/>
          </w:rPr>
          <w:t>registros</w:t>
        </w:r>
        <w:r w:rsidR="001B0519" w:rsidRPr="00E43626">
          <w:rPr>
            <w:rStyle w:val="Hipervnculo"/>
            <w:rFonts w:cstheme="minorHAnsi"/>
            <w:shd w:val="clear" w:color="auto" w:fill="FFFFFF"/>
          </w:rPr>
          <w:t xml:space="preserve"> históricos dice</w:t>
        </w:r>
        <w:r w:rsidR="00165FCD" w:rsidRPr="00E43626">
          <w:rPr>
            <w:rStyle w:val="Hipervnculo"/>
            <w:rFonts w:cstheme="minorHAnsi"/>
            <w:shd w:val="clear" w:color="auto" w:fill="FFFFFF"/>
          </w:rPr>
          <w:t>n</w:t>
        </w:r>
        <w:r w:rsidR="001B0519" w:rsidRPr="00E43626">
          <w:rPr>
            <w:rStyle w:val="Hipervnculo"/>
            <w:rFonts w:cstheme="minorHAnsi"/>
            <w:shd w:val="clear" w:color="auto" w:fill="FFFFFF"/>
          </w:rPr>
          <w:t xml:space="preserve"> que Huara fue creada en </w:t>
        </w:r>
        <w:r w:rsidR="00165FCD" w:rsidRPr="00E43626">
          <w:rPr>
            <w:rStyle w:val="Hipervnculo"/>
            <w:rFonts w:cstheme="minorHAnsi"/>
            <w:shd w:val="clear" w:color="auto" w:fill="FFFFFF"/>
          </w:rPr>
          <w:t>1885</w:t>
        </w:r>
        <w:r>
          <w:rPr>
            <w:rFonts w:cstheme="minorHAnsi"/>
            <w:color w:val="202122"/>
            <w:shd w:val="clear" w:color="auto" w:fill="FFFFFF"/>
          </w:rPr>
          <w:fldChar w:fldCharType="end"/>
        </w:r>
      </w:ins>
      <w:r w:rsidR="00C250E8">
        <w:rPr>
          <w:rFonts w:cstheme="minorHAnsi"/>
          <w:color w:val="202122"/>
          <w:shd w:val="clear" w:color="auto" w:fill="FFFFFF"/>
        </w:rPr>
        <w:t xml:space="preserve"> y </w:t>
      </w:r>
      <w:r w:rsidR="00CA55DE">
        <w:rPr>
          <w:rFonts w:cstheme="minorHAnsi"/>
          <w:color w:val="202122"/>
          <w:shd w:val="clear" w:color="auto" w:fill="FFFFFF"/>
        </w:rPr>
        <w:t xml:space="preserve">desde esa época comenzó a operar como satélite e importante nodo </w:t>
      </w:r>
      <w:r w:rsidR="00C96A07">
        <w:rPr>
          <w:rFonts w:cstheme="minorHAnsi"/>
          <w:color w:val="202122"/>
          <w:shd w:val="clear" w:color="auto" w:fill="FFFFFF"/>
        </w:rPr>
        <w:t>administrativo que proveía bienes y servicios para las salitreras de ese tiempo.</w:t>
      </w:r>
      <w:r w:rsidR="002A1392">
        <w:rPr>
          <w:rFonts w:cstheme="minorHAnsi"/>
          <w:color w:val="202122"/>
          <w:shd w:val="clear" w:color="auto" w:fill="FFFFFF"/>
        </w:rPr>
        <w:t xml:space="preserve"> Debido al boom del salitre de la época </w:t>
      </w:r>
      <w:r w:rsidR="00D232A9">
        <w:rPr>
          <w:rFonts w:cstheme="minorHAnsi"/>
          <w:color w:val="202122"/>
          <w:shd w:val="clear" w:color="auto" w:fill="FFFFFF"/>
        </w:rPr>
        <w:t xml:space="preserve">en 1927 </w:t>
      </w:r>
      <w:r w:rsidR="001506C3">
        <w:rPr>
          <w:rFonts w:cstheme="minorHAnsi"/>
          <w:color w:val="202122"/>
          <w:shd w:val="clear" w:color="auto" w:fill="FFFFFF"/>
        </w:rPr>
        <w:t xml:space="preserve">se declaró a </w:t>
      </w:r>
      <w:r w:rsidR="002A1392">
        <w:rPr>
          <w:rFonts w:cstheme="minorHAnsi"/>
          <w:color w:val="202122"/>
          <w:shd w:val="clear" w:color="auto" w:fill="FFFFFF"/>
        </w:rPr>
        <w:t>Huara</w:t>
      </w:r>
      <w:r w:rsidR="001506C3">
        <w:rPr>
          <w:rFonts w:cstheme="minorHAnsi"/>
          <w:color w:val="202122"/>
          <w:shd w:val="clear" w:color="auto" w:fill="FFFFFF"/>
        </w:rPr>
        <w:t xml:space="preserve"> oficialmente como comuna, la que</w:t>
      </w:r>
      <w:r w:rsidR="002A1392">
        <w:rPr>
          <w:rFonts w:cstheme="minorHAnsi"/>
          <w:color w:val="202122"/>
          <w:shd w:val="clear" w:color="auto" w:fill="FFFFFF"/>
        </w:rPr>
        <w:t xml:space="preserve"> llegó a tener hasta 7.000 habitantes, </w:t>
      </w:r>
      <w:r w:rsidR="001506C3">
        <w:rPr>
          <w:rFonts w:cstheme="minorHAnsi"/>
          <w:color w:val="202122"/>
          <w:shd w:val="clear" w:color="auto" w:fill="FFFFFF"/>
        </w:rPr>
        <w:t xml:space="preserve">y ser declarada la segunda comuna de Chile (luego de Santiago) con mayor cantidad de </w:t>
      </w:r>
      <w:r w:rsidR="007E1566">
        <w:rPr>
          <w:rFonts w:cstheme="minorHAnsi"/>
          <w:color w:val="202122"/>
          <w:shd w:val="clear" w:color="auto" w:fill="FFFFFF"/>
        </w:rPr>
        <w:t xml:space="preserve">estaciones de trenes dentro de su límite urbano. </w:t>
      </w:r>
      <w:commentRangeStart w:id="47"/>
      <w:r w:rsidR="00F72F36">
        <w:rPr>
          <w:rFonts w:cstheme="minorHAnsi"/>
          <w:color w:val="202122"/>
          <w:shd w:val="clear" w:color="auto" w:fill="FFFFFF"/>
        </w:rPr>
        <w:t>A pesar de que</w:t>
      </w:r>
      <w:r w:rsidR="000C6C0B">
        <w:rPr>
          <w:rFonts w:cstheme="minorHAnsi"/>
          <w:color w:val="202122"/>
          <w:shd w:val="clear" w:color="auto" w:fill="FFFFFF"/>
        </w:rPr>
        <w:t xml:space="preserve"> la comuna de Huara no existió oficialmente como tal hasta 1927, el Plan Regulador Comunal aún </w:t>
      </w:r>
      <w:ins w:id="48" w:author="Maria Victoria Colmenares Macia" w:date="2021-05-13T16:57:00Z">
        <w:r>
          <w:rPr>
            <w:rFonts w:cstheme="minorHAnsi"/>
            <w:color w:val="202122"/>
            <w:shd w:val="clear" w:color="auto" w:fill="FFFFFF"/>
          </w:rPr>
          <w:fldChar w:fldCharType="begin"/>
        </w:r>
        <w:r>
          <w:rPr>
            <w:rFonts w:cstheme="minorHAnsi"/>
            <w:color w:val="202122"/>
            <w:shd w:val="clear" w:color="auto" w:fill="FFFFFF"/>
          </w:rPr>
          <w:instrText xml:space="preserve"> HYPERLINK "http://seguimientoipt.minvu.cl/main.php?module=search" </w:instrText>
        </w:r>
        <w:r>
          <w:rPr>
            <w:rFonts w:cstheme="minorHAnsi"/>
            <w:color w:val="202122"/>
            <w:shd w:val="clear" w:color="auto" w:fill="FFFFFF"/>
          </w:rPr>
        </w:r>
        <w:r>
          <w:rPr>
            <w:rFonts w:cstheme="minorHAnsi"/>
            <w:color w:val="202122"/>
            <w:shd w:val="clear" w:color="auto" w:fill="FFFFFF"/>
          </w:rPr>
          <w:fldChar w:fldCharType="separate"/>
        </w:r>
        <w:r w:rsidR="000C6C0B" w:rsidRPr="00E43626">
          <w:rPr>
            <w:rStyle w:val="Hipervnculo"/>
            <w:rFonts w:cstheme="minorHAnsi"/>
            <w:shd w:val="clear" w:color="auto" w:fill="FFFFFF"/>
          </w:rPr>
          <w:t>vigente de esta comuna data de 1966</w:t>
        </w:r>
        <w:r>
          <w:rPr>
            <w:rFonts w:cstheme="minorHAnsi"/>
            <w:color w:val="202122"/>
            <w:shd w:val="clear" w:color="auto" w:fill="FFFFFF"/>
          </w:rPr>
          <w:fldChar w:fldCharType="end"/>
        </w:r>
      </w:ins>
      <w:r w:rsidR="00F72F36">
        <w:rPr>
          <w:rFonts w:cstheme="minorHAnsi"/>
          <w:color w:val="202122"/>
          <w:shd w:val="clear" w:color="auto" w:fill="FFFFFF"/>
        </w:rPr>
        <w:t xml:space="preserve"> y sigue contingente hoy, es decir hasta ahora Huara aún se regula por el mismo PRC que se creó en </w:t>
      </w:r>
      <w:ins w:id="49" w:author="Maria Victoria Colmenares Macia" w:date="2021-05-13T16:56:00Z">
        <w:r>
          <w:rPr>
            <w:rFonts w:cstheme="minorHAnsi"/>
            <w:color w:val="202122"/>
            <w:shd w:val="clear" w:color="auto" w:fill="FFFFFF"/>
          </w:rPr>
          <w:t>ese año</w:t>
        </w:r>
      </w:ins>
      <w:del w:id="50" w:author="Maria Victoria Colmenares Macia" w:date="2021-05-13T16:56:00Z">
        <w:r w:rsidR="00F72F36" w:rsidDel="00E43626">
          <w:rPr>
            <w:rFonts w:cstheme="minorHAnsi"/>
            <w:color w:val="202122"/>
            <w:shd w:val="clear" w:color="auto" w:fill="FFFFFF"/>
          </w:rPr>
          <w:delText>196</w:delText>
        </w:r>
      </w:del>
      <w:ins w:id="51" w:author="Maria Victoria Colmenares Macia" w:date="2021-05-13T16:55:00Z">
        <w:r>
          <w:rPr>
            <w:rFonts w:cstheme="minorHAnsi"/>
            <w:color w:val="202122"/>
            <w:shd w:val="clear" w:color="auto" w:fill="FFFFFF"/>
          </w:rPr>
          <w:t xml:space="preserve">, </w:t>
        </w:r>
      </w:ins>
      <w:ins w:id="52" w:author="Maria Victoria Colmenares Macia" w:date="2021-05-13T16:56:00Z">
        <w:r>
          <w:rPr>
            <w:rFonts w:cstheme="minorHAnsi"/>
            <w:color w:val="202122"/>
            <w:shd w:val="clear" w:color="auto" w:fill="FFFFFF"/>
          </w:rPr>
          <w:t xml:space="preserve">sin embargo, actualmente se encuentra en modificación, así como el Plan Regulado Inter Comunal de Borde Costero. </w:t>
        </w:r>
      </w:ins>
      <w:del w:id="53" w:author="Maria Victoria Colmenares Macia" w:date="2021-05-13T16:55:00Z">
        <w:r w:rsidR="00F72F36" w:rsidDel="00E43626">
          <w:rPr>
            <w:rFonts w:cstheme="minorHAnsi"/>
            <w:color w:val="202122"/>
            <w:shd w:val="clear" w:color="auto" w:fill="FFFFFF"/>
          </w:rPr>
          <w:delText>6.</w:delText>
        </w:r>
        <w:commentRangeEnd w:id="47"/>
        <w:r w:rsidDel="00E43626">
          <w:rPr>
            <w:rStyle w:val="Refdecomentario"/>
          </w:rPr>
          <w:commentReference w:id="47"/>
        </w:r>
      </w:del>
    </w:p>
    <w:p w14:paraId="2CE2ECEC" w14:textId="7E1A01CD" w:rsidR="00973A25" w:rsidRDefault="00096498" w:rsidP="001C5567">
      <w:pPr>
        <w:jc w:val="both"/>
        <w:rPr>
          <w:rFonts w:cstheme="minorHAnsi"/>
          <w:color w:val="202122"/>
          <w:shd w:val="clear" w:color="auto" w:fill="FFFFFF"/>
        </w:rPr>
      </w:pPr>
      <w:r>
        <w:rPr>
          <w:rFonts w:cstheme="minorHAnsi"/>
          <w:color w:val="202122"/>
          <w:shd w:val="clear" w:color="auto" w:fill="FFFFFF"/>
        </w:rPr>
        <w:t>Fue tan importante el rol de Huara</w:t>
      </w:r>
      <w:r w:rsidR="00C7396A">
        <w:rPr>
          <w:rFonts w:cstheme="minorHAnsi"/>
          <w:color w:val="202122"/>
          <w:shd w:val="clear" w:color="auto" w:fill="FFFFFF"/>
        </w:rPr>
        <w:t xml:space="preserve"> en la unificación y desarrollo del comercia nacional e internacional, por la gran labor que sus ferrocarriles tenían dentro de la distribución del salitre y otros bienes, que </w:t>
      </w:r>
      <w:ins w:id="54" w:author="Maria Victoria Colmenares Macia" w:date="2021-05-13T17:02:00Z">
        <w:r w:rsidR="00AF12BD">
          <w:rPr>
            <w:rFonts w:cstheme="minorHAnsi"/>
            <w:color w:val="202122"/>
            <w:shd w:val="clear" w:color="auto" w:fill="FFFFFF"/>
          </w:rPr>
          <w:fldChar w:fldCharType="begin"/>
        </w:r>
        <w:r w:rsidR="00AF12BD">
          <w:rPr>
            <w:rFonts w:cstheme="minorHAnsi"/>
            <w:color w:val="202122"/>
            <w:shd w:val="clear" w:color="auto" w:fill="FFFFFF"/>
          </w:rPr>
          <w:instrText xml:space="preserve"> HYPERLINK "https://www.monumentos.gob.cl/monumentos/monumentos-historicos/edificio-ferrocarril-huara" </w:instrText>
        </w:r>
        <w:r w:rsidR="00AF12BD">
          <w:rPr>
            <w:rFonts w:cstheme="minorHAnsi"/>
            <w:color w:val="202122"/>
            <w:shd w:val="clear" w:color="auto" w:fill="FFFFFF"/>
          </w:rPr>
        </w:r>
        <w:r w:rsidR="00AF12BD">
          <w:rPr>
            <w:rFonts w:cstheme="minorHAnsi"/>
            <w:color w:val="202122"/>
            <w:shd w:val="clear" w:color="auto" w:fill="FFFFFF"/>
          </w:rPr>
          <w:fldChar w:fldCharType="separate"/>
        </w:r>
        <w:r w:rsidR="00C7396A" w:rsidRPr="00AF12BD">
          <w:rPr>
            <w:rStyle w:val="Hipervnculo"/>
            <w:rFonts w:cstheme="minorHAnsi"/>
            <w:shd w:val="clear" w:color="auto" w:fill="FFFFFF"/>
          </w:rPr>
          <w:t xml:space="preserve">en 1991 </w:t>
        </w:r>
        <w:r w:rsidR="00FD24C0" w:rsidRPr="00AF12BD">
          <w:rPr>
            <w:rStyle w:val="Hipervnculo"/>
            <w:rFonts w:cstheme="minorHAnsi"/>
            <w:shd w:val="clear" w:color="auto" w:fill="FFFFFF"/>
          </w:rPr>
          <w:t>el edificio de Ferrocarril de Huara fue declarado Monumento Nacional</w:t>
        </w:r>
        <w:r w:rsidR="00AF12BD">
          <w:rPr>
            <w:rFonts w:cstheme="minorHAnsi"/>
            <w:color w:val="202122"/>
            <w:shd w:val="clear" w:color="auto" w:fill="FFFFFF"/>
          </w:rPr>
          <w:fldChar w:fldCharType="end"/>
        </w:r>
      </w:ins>
      <w:r w:rsidR="00FD24C0">
        <w:rPr>
          <w:rFonts w:cstheme="minorHAnsi"/>
          <w:color w:val="202122"/>
          <w:shd w:val="clear" w:color="auto" w:fill="FFFFFF"/>
        </w:rPr>
        <w:t xml:space="preserve"> </w:t>
      </w:r>
      <w:r w:rsidR="009935CA">
        <w:rPr>
          <w:rFonts w:cstheme="minorHAnsi"/>
          <w:color w:val="202122"/>
          <w:shd w:val="clear" w:color="auto" w:fill="FFFFFF"/>
        </w:rPr>
        <w:t xml:space="preserve">y </w:t>
      </w:r>
      <w:r w:rsidR="009D17FA">
        <w:rPr>
          <w:rFonts w:cstheme="minorHAnsi"/>
          <w:color w:val="202122"/>
          <w:shd w:val="clear" w:color="auto" w:fill="FFFFFF"/>
        </w:rPr>
        <w:t>hoy</w:t>
      </w:r>
      <w:r w:rsidR="009935CA">
        <w:rPr>
          <w:rFonts w:cstheme="minorHAnsi"/>
          <w:color w:val="202122"/>
          <w:shd w:val="clear" w:color="auto" w:fill="FFFFFF"/>
        </w:rPr>
        <w:t xml:space="preserve"> es una de </w:t>
      </w:r>
      <w:r w:rsidR="00397F7A">
        <w:rPr>
          <w:rFonts w:cstheme="minorHAnsi"/>
          <w:color w:val="202122"/>
          <w:shd w:val="clear" w:color="auto" w:fill="FFFFFF"/>
        </w:rPr>
        <w:t>las pocas construcciones</w:t>
      </w:r>
      <w:r w:rsidR="009935CA">
        <w:rPr>
          <w:rFonts w:cstheme="minorHAnsi"/>
          <w:color w:val="202122"/>
          <w:shd w:val="clear" w:color="auto" w:fill="FFFFFF"/>
        </w:rPr>
        <w:t xml:space="preserve"> aún en pie que dejan registro de la vida </w:t>
      </w:r>
      <w:r w:rsidR="00397F7A">
        <w:rPr>
          <w:rFonts w:cstheme="minorHAnsi"/>
          <w:color w:val="202122"/>
          <w:shd w:val="clear" w:color="auto" w:fill="FFFFFF"/>
        </w:rPr>
        <w:t xml:space="preserve">en la pampa salitrera. </w:t>
      </w:r>
    </w:p>
    <w:p w14:paraId="5DF3B026" w14:textId="32D67B24" w:rsidR="00F72F36" w:rsidRDefault="00973A25" w:rsidP="005077AC">
      <w:pPr>
        <w:jc w:val="center"/>
        <w:rPr>
          <w:rFonts w:cstheme="minorHAnsi"/>
          <w:color w:val="202122"/>
          <w:shd w:val="clear" w:color="auto" w:fill="FFFFFF"/>
        </w:rPr>
      </w:pPr>
      <w:r>
        <w:rPr>
          <w:rFonts w:cstheme="minorHAnsi"/>
          <w:noProof/>
          <w:color w:val="202122"/>
          <w:shd w:val="clear" w:color="auto" w:fill="FFFFFF"/>
        </w:rPr>
        <w:lastRenderedPageBreak/>
        <w:drawing>
          <wp:inline distT="0" distB="0" distL="0" distR="0" wp14:anchorId="693EF3D6" wp14:editId="016357F9">
            <wp:extent cx="4722920" cy="3542458"/>
            <wp:effectExtent l="0" t="0" r="1905" b="1270"/>
            <wp:docPr id="1" name="Imagen 1" descr="Edificio en frente de una ca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dificio en frente de una casa&#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4758803" cy="3569372"/>
                    </a:xfrm>
                    <a:prstGeom prst="rect">
                      <a:avLst/>
                    </a:prstGeom>
                  </pic:spPr>
                </pic:pic>
              </a:graphicData>
            </a:graphic>
          </wp:inline>
        </w:drawing>
      </w:r>
    </w:p>
    <w:p w14:paraId="1A685E98" w14:textId="58BFEC43" w:rsidR="004B6A68" w:rsidRDefault="002D76A2" w:rsidP="001C5567">
      <w:pPr>
        <w:jc w:val="both"/>
        <w:rPr>
          <w:rFonts w:cstheme="minorHAnsi"/>
          <w:color w:val="202122"/>
          <w:shd w:val="clear" w:color="auto" w:fill="FFFFFF"/>
        </w:rPr>
      </w:pPr>
      <w:hyperlink r:id="rId11" w:history="1">
        <w:r w:rsidR="00397F7A" w:rsidRPr="00C9680A">
          <w:rPr>
            <w:rStyle w:val="Hipervnculo"/>
            <w:rFonts w:cstheme="minorHAnsi"/>
            <w:shd w:val="clear" w:color="auto" w:fill="FFFFFF"/>
          </w:rPr>
          <w:t>https://www.monumentos.gob.cl/monumentos/monumentos-historicos/edificio-ferrocarril-huara</w:t>
        </w:r>
      </w:hyperlink>
    </w:p>
    <w:p w14:paraId="0FAC8454" w14:textId="02DADDAC" w:rsidR="008B2B9E" w:rsidRDefault="008B2B9E" w:rsidP="001C5567">
      <w:pPr>
        <w:jc w:val="both"/>
        <w:rPr>
          <w:rFonts w:cstheme="minorHAnsi"/>
          <w:color w:val="202122"/>
          <w:shd w:val="clear" w:color="auto" w:fill="FFFFFF"/>
        </w:rPr>
      </w:pPr>
      <w:r>
        <w:rPr>
          <w:rFonts w:cstheme="minorHAnsi"/>
          <w:color w:val="202122"/>
          <w:shd w:val="clear" w:color="auto" w:fill="FFFFFF"/>
        </w:rPr>
        <w:t>Pero no sólo por sus ferrocarriles Huara fue conocido, mucho antes de eso, a mediados del siglo X</w:t>
      </w:r>
      <w:r w:rsidR="0054107C">
        <w:rPr>
          <w:rFonts w:cstheme="minorHAnsi"/>
          <w:color w:val="202122"/>
          <w:shd w:val="clear" w:color="auto" w:fill="FFFFFF"/>
        </w:rPr>
        <w:t xml:space="preserve">VII </w:t>
      </w:r>
      <w:r w:rsidR="00B42FC9">
        <w:rPr>
          <w:rFonts w:cstheme="minorHAnsi"/>
          <w:color w:val="202122"/>
          <w:shd w:val="clear" w:color="auto" w:fill="FFFFFF"/>
        </w:rPr>
        <w:t>cuando Huara aún era tierra del Virreinato del Perú</w:t>
      </w:r>
      <w:r w:rsidR="00873B63">
        <w:rPr>
          <w:rFonts w:cstheme="minorHAnsi"/>
          <w:color w:val="202122"/>
          <w:shd w:val="clear" w:color="auto" w:fill="FFFFFF"/>
        </w:rPr>
        <w:t xml:space="preserve">, las campañas de adoctrinamiento religioso por parte de España estaban en auge </w:t>
      </w:r>
      <w:r w:rsidR="00CB6389">
        <w:rPr>
          <w:rFonts w:cstheme="minorHAnsi"/>
          <w:color w:val="202122"/>
          <w:shd w:val="clear" w:color="auto" w:fill="FFFFFF"/>
        </w:rPr>
        <w:t xml:space="preserve">y eran intensamente llevadas a cabo en las comunidades </w:t>
      </w:r>
      <w:proofErr w:type="spellStart"/>
      <w:r w:rsidR="00CB6389">
        <w:rPr>
          <w:rFonts w:cstheme="minorHAnsi"/>
          <w:color w:val="202122"/>
          <w:shd w:val="clear" w:color="auto" w:fill="FFFFFF"/>
        </w:rPr>
        <w:t>Aymara</w:t>
      </w:r>
      <w:proofErr w:type="spellEnd"/>
      <w:r w:rsidR="008D1D2F">
        <w:rPr>
          <w:rFonts w:cstheme="minorHAnsi"/>
          <w:color w:val="202122"/>
          <w:shd w:val="clear" w:color="auto" w:fill="FFFFFF"/>
        </w:rPr>
        <w:t xml:space="preserve"> como lo era</w:t>
      </w:r>
      <w:r w:rsidR="00CB6389">
        <w:rPr>
          <w:rFonts w:cstheme="minorHAnsi"/>
          <w:color w:val="202122"/>
          <w:shd w:val="clear" w:color="auto" w:fill="FFFFFF"/>
        </w:rPr>
        <w:t xml:space="preserve"> el</w:t>
      </w:r>
      <w:r w:rsidR="008D1D2F">
        <w:rPr>
          <w:rFonts w:cstheme="minorHAnsi"/>
          <w:color w:val="202122"/>
          <w:shd w:val="clear" w:color="auto" w:fill="FFFFFF"/>
        </w:rPr>
        <w:t xml:space="preserve"> terreno hoy en día conocido como </w:t>
      </w:r>
      <w:r w:rsidR="00CB6389">
        <w:rPr>
          <w:rFonts w:cstheme="minorHAnsi"/>
          <w:color w:val="202122"/>
          <w:shd w:val="clear" w:color="auto" w:fill="FFFFFF"/>
        </w:rPr>
        <w:t>Huara</w:t>
      </w:r>
      <w:r w:rsidR="008D1D2F">
        <w:rPr>
          <w:rFonts w:cstheme="minorHAnsi"/>
          <w:color w:val="202122"/>
          <w:shd w:val="clear" w:color="auto" w:fill="FFFFFF"/>
        </w:rPr>
        <w:t xml:space="preserve">. Así vemos que a </w:t>
      </w:r>
      <w:r w:rsidR="00201CB3">
        <w:rPr>
          <w:rFonts w:cstheme="minorHAnsi"/>
          <w:color w:val="202122"/>
          <w:shd w:val="clear" w:color="auto" w:fill="FFFFFF"/>
        </w:rPr>
        <w:t xml:space="preserve">mediados del siglo XIX se construyó la Capilla </w:t>
      </w:r>
      <w:proofErr w:type="spellStart"/>
      <w:r w:rsidR="00201CB3">
        <w:rPr>
          <w:rFonts w:cstheme="minorHAnsi"/>
          <w:color w:val="202122"/>
          <w:shd w:val="clear" w:color="auto" w:fill="FFFFFF"/>
        </w:rPr>
        <w:t>Laonzana</w:t>
      </w:r>
      <w:proofErr w:type="spellEnd"/>
      <w:r w:rsidR="00201CB3">
        <w:rPr>
          <w:rFonts w:cstheme="minorHAnsi"/>
          <w:color w:val="202122"/>
          <w:shd w:val="clear" w:color="auto" w:fill="FFFFFF"/>
        </w:rPr>
        <w:t xml:space="preserve"> </w:t>
      </w:r>
      <w:r w:rsidR="00B66D8E">
        <w:rPr>
          <w:rFonts w:cstheme="minorHAnsi"/>
          <w:color w:val="202122"/>
          <w:shd w:val="clear" w:color="auto" w:fill="FFFFFF"/>
        </w:rPr>
        <w:t>es u</w:t>
      </w:r>
      <w:r w:rsidR="00A742D3">
        <w:rPr>
          <w:rFonts w:cstheme="minorHAnsi"/>
          <w:color w:val="202122"/>
          <w:shd w:val="clear" w:color="auto" w:fill="FFFFFF"/>
        </w:rPr>
        <w:t>no de los pocos registro</w:t>
      </w:r>
      <w:r w:rsidR="00FA3013">
        <w:rPr>
          <w:rFonts w:cstheme="minorHAnsi"/>
          <w:color w:val="202122"/>
          <w:shd w:val="clear" w:color="auto" w:fill="FFFFFF"/>
        </w:rPr>
        <w:t>s religioso de la época</w:t>
      </w:r>
      <w:r w:rsidR="00D03072">
        <w:rPr>
          <w:rFonts w:cstheme="minorHAnsi"/>
          <w:color w:val="202122"/>
          <w:shd w:val="clear" w:color="auto" w:fill="FFFFFF"/>
        </w:rPr>
        <w:t xml:space="preserve"> que aún sigue en pie, y en el </w:t>
      </w:r>
      <w:ins w:id="55" w:author="Maria Victoria Colmenares Macia" w:date="2021-05-13T17:06:00Z">
        <w:r w:rsidR="00AF12BD">
          <w:rPr>
            <w:rFonts w:cstheme="minorHAnsi"/>
            <w:color w:val="202122"/>
            <w:shd w:val="clear" w:color="auto" w:fill="FFFFFF"/>
          </w:rPr>
          <w:fldChar w:fldCharType="begin"/>
        </w:r>
        <w:r w:rsidR="00AF12BD">
          <w:rPr>
            <w:rFonts w:cstheme="minorHAnsi"/>
            <w:color w:val="202122"/>
            <w:shd w:val="clear" w:color="auto" w:fill="FFFFFF"/>
          </w:rPr>
          <w:instrText xml:space="preserve"> HYPERLINK "https://www.monumentos.gob.cl/monumentos/monumentos-historicos/capilla-laonzana" </w:instrText>
        </w:r>
        <w:r w:rsidR="00AF12BD">
          <w:rPr>
            <w:rFonts w:cstheme="minorHAnsi"/>
            <w:color w:val="202122"/>
            <w:shd w:val="clear" w:color="auto" w:fill="FFFFFF"/>
          </w:rPr>
        </w:r>
        <w:r w:rsidR="00AF12BD">
          <w:rPr>
            <w:rFonts w:cstheme="minorHAnsi"/>
            <w:color w:val="202122"/>
            <w:shd w:val="clear" w:color="auto" w:fill="FFFFFF"/>
          </w:rPr>
          <w:fldChar w:fldCharType="separate"/>
        </w:r>
        <w:r w:rsidR="00D03072" w:rsidRPr="00AF12BD">
          <w:rPr>
            <w:rStyle w:val="Hipervnculo"/>
            <w:rFonts w:cstheme="minorHAnsi"/>
            <w:shd w:val="clear" w:color="auto" w:fill="FFFFFF"/>
          </w:rPr>
          <w:t>2009 fue declarado Monumento nacional de Chile.</w:t>
        </w:r>
        <w:r w:rsidR="00AF12BD">
          <w:rPr>
            <w:rFonts w:cstheme="minorHAnsi"/>
            <w:color w:val="202122"/>
            <w:shd w:val="clear" w:color="auto" w:fill="FFFFFF"/>
          </w:rPr>
          <w:fldChar w:fldCharType="end"/>
        </w:r>
      </w:ins>
    </w:p>
    <w:p w14:paraId="2AEA1A6A" w14:textId="782BEC49" w:rsidR="005077AC" w:rsidRDefault="005077AC" w:rsidP="005077AC">
      <w:pPr>
        <w:jc w:val="center"/>
        <w:rPr>
          <w:rFonts w:cstheme="minorHAnsi"/>
          <w:color w:val="202122"/>
          <w:shd w:val="clear" w:color="auto" w:fill="FFFFFF"/>
        </w:rPr>
      </w:pPr>
      <w:r>
        <w:rPr>
          <w:rFonts w:cstheme="minorHAnsi"/>
          <w:noProof/>
          <w:color w:val="202122"/>
          <w:shd w:val="clear" w:color="auto" w:fill="FFFFFF"/>
        </w:rPr>
        <w:drawing>
          <wp:inline distT="0" distB="0" distL="0" distR="0" wp14:anchorId="11BCCBC5" wp14:editId="45761BCF">
            <wp:extent cx="4602840" cy="2025395"/>
            <wp:effectExtent l="0" t="0" r="7620" b="0"/>
            <wp:docPr id="2" name="Imagen 2" descr="Una casa en construc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sa en construcción&#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638876" cy="2041252"/>
                    </a:xfrm>
                    <a:prstGeom prst="rect">
                      <a:avLst/>
                    </a:prstGeom>
                  </pic:spPr>
                </pic:pic>
              </a:graphicData>
            </a:graphic>
          </wp:inline>
        </w:drawing>
      </w:r>
    </w:p>
    <w:p w14:paraId="1DAA02ED" w14:textId="085B7A8B" w:rsidR="005077AC" w:rsidRDefault="002D76A2" w:rsidP="005077AC">
      <w:pPr>
        <w:jc w:val="both"/>
        <w:rPr>
          <w:rFonts w:cstheme="minorHAnsi"/>
          <w:color w:val="202122"/>
          <w:shd w:val="clear" w:color="auto" w:fill="FFFFFF"/>
        </w:rPr>
      </w:pPr>
      <w:hyperlink r:id="rId13" w:history="1">
        <w:r w:rsidR="005077AC" w:rsidRPr="00C7602D">
          <w:rPr>
            <w:rStyle w:val="Hipervnculo"/>
            <w:rFonts w:cstheme="minorHAnsi"/>
            <w:shd w:val="clear" w:color="auto" w:fill="FFFFFF"/>
          </w:rPr>
          <w:t>https://www.monumentos.gob.cl/monumentos/monumentos-historicos/capilla-laonzana</w:t>
        </w:r>
      </w:hyperlink>
    </w:p>
    <w:p w14:paraId="3C50A247" w14:textId="7CF45BFB" w:rsidR="00D03072" w:rsidRDefault="00D03072" w:rsidP="001C5567">
      <w:pPr>
        <w:jc w:val="both"/>
        <w:rPr>
          <w:rFonts w:cstheme="minorHAnsi"/>
          <w:color w:val="202122"/>
          <w:shd w:val="clear" w:color="auto" w:fill="FFFFFF"/>
        </w:rPr>
      </w:pPr>
      <w:r>
        <w:rPr>
          <w:rFonts w:cstheme="minorHAnsi"/>
          <w:color w:val="202122"/>
          <w:shd w:val="clear" w:color="auto" w:fill="FFFFFF"/>
        </w:rPr>
        <w:t xml:space="preserve">Así por su parte </w:t>
      </w:r>
      <w:ins w:id="56" w:author="Maria Victoria Colmenares Macia" w:date="2021-05-13T17:07:00Z">
        <w:r w:rsidR="00AF12BD">
          <w:rPr>
            <w:rFonts w:cstheme="minorHAnsi"/>
            <w:color w:val="202122"/>
            <w:shd w:val="clear" w:color="auto" w:fill="FFFFFF"/>
          </w:rPr>
          <w:fldChar w:fldCharType="begin"/>
        </w:r>
        <w:r w:rsidR="00AF12BD">
          <w:rPr>
            <w:rFonts w:cstheme="minorHAnsi"/>
            <w:color w:val="202122"/>
            <w:shd w:val="clear" w:color="auto" w:fill="FFFFFF"/>
          </w:rPr>
          <w:instrText xml:space="preserve"> HYPERLINK "https://www.monumentos.gob.cl/monumentos/monumentos-historicos/iglesia-campanario-pueblo-tarapaca" </w:instrText>
        </w:r>
        <w:r w:rsidR="00AF12BD">
          <w:rPr>
            <w:rFonts w:cstheme="minorHAnsi"/>
            <w:color w:val="202122"/>
            <w:shd w:val="clear" w:color="auto" w:fill="FFFFFF"/>
          </w:rPr>
        </w:r>
        <w:r w:rsidR="00AF12BD">
          <w:rPr>
            <w:rFonts w:cstheme="minorHAnsi"/>
            <w:color w:val="202122"/>
            <w:shd w:val="clear" w:color="auto" w:fill="FFFFFF"/>
          </w:rPr>
          <w:fldChar w:fldCharType="separate"/>
        </w:r>
        <w:r w:rsidRPr="00AF12BD">
          <w:rPr>
            <w:rStyle w:val="Hipervnculo"/>
            <w:rFonts w:cstheme="minorHAnsi"/>
            <w:shd w:val="clear" w:color="auto" w:fill="FFFFFF"/>
          </w:rPr>
          <w:t xml:space="preserve">en el año </w:t>
        </w:r>
        <w:r w:rsidR="00BC2FB8" w:rsidRPr="00AF12BD">
          <w:rPr>
            <w:rStyle w:val="Hipervnculo"/>
            <w:rFonts w:cstheme="minorHAnsi"/>
            <w:shd w:val="clear" w:color="auto" w:fill="FFFFFF"/>
          </w:rPr>
          <w:t>1720</w:t>
        </w:r>
        <w:r w:rsidR="00AF12BD">
          <w:rPr>
            <w:rFonts w:cstheme="minorHAnsi"/>
            <w:color w:val="202122"/>
            <w:shd w:val="clear" w:color="auto" w:fill="FFFFFF"/>
          </w:rPr>
          <w:fldChar w:fldCharType="end"/>
        </w:r>
      </w:ins>
      <w:r w:rsidR="00BC2FB8">
        <w:rPr>
          <w:rFonts w:cstheme="minorHAnsi"/>
          <w:color w:val="202122"/>
          <w:shd w:val="clear" w:color="auto" w:fill="FFFFFF"/>
        </w:rPr>
        <w:t xml:space="preserve"> se levantó también en Huara la Iglesia de San Lorenzo, </w:t>
      </w:r>
      <w:r w:rsidR="00F12CA3">
        <w:rPr>
          <w:rFonts w:cstheme="minorHAnsi"/>
          <w:color w:val="202122"/>
          <w:shd w:val="clear" w:color="auto" w:fill="FFFFFF"/>
        </w:rPr>
        <w:t xml:space="preserve">otro registro de la colonización y evangelización Española que se llevó a cabo en los poblados indígenas por parte del Virreinato del Perú, esta iglesia </w:t>
      </w:r>
      <w:r w:rsidR="00B979F9">
        <w:rPr>
          <w:rFonts w:cstheme="minorHAnsi"/>
          <w:color w:val="202122"/>
          <w:shd w:val="clear" w:color="auto" w:fill="FFFFFF"/>
        </w:rPr>
        <w:t xml:space="preserve">que </w:t>
      </w:r>
      <w:r w:rsidR="006F1233">
        <w:rPr>
          <w:rFonts w:cstheme="minorHAnsi"/>
          <w:color w:val="202122"/>
          <w:shd w:val="clear" w:color="auto" w:fill="FFFFFF"/>
        </w:rPr>
        <w:t xml:space="preserve">se </w:t>
      </w:r>
      <w:r w:rsidR="00F9545C">
        <w:rPr>
          <w:rFonts w:cstheme="minorHAnsi"/>
          <w:color w:val="202122"/>
          <w:shd w:val="clear" w:color="auto" w:fill="FFFFFF"/>
        </w:rPr>
        <w:t>derrumbó</w:t>
      </w:r>
      <w:r w:rsidR="006F1233">
        <w:rPr>
          <w:rFonts w:cstheme="minorHAnsi"/>
          <w:color w:val="202122"/>
          <w:shd w:val="clear" w:color="auto" w:fill="FFFFFF"/>
        </w:rPr>
        <w:t xml:space="preserve"> y destruyó en varias ocasiones, </w:t>
      </w:r>
      <w:r w:rsidR="00F9545C">
        <w:rPr>
          <w:rFonts w:cstheme="minorHAnsi"/>
          <w:color w:val="202122"/>
          <w:shd w:val="clear" w:color="auto" w:fill="FFFFFF"/>
        </w:rPr>
        <w:t>siendo</w:t>
      </w:r>
      <w:r w:rsidR="006F1233">
        <w:rPr>
          <w:rFonts w:cstheme="minorHAnsi"/>
          <w:color w:val="202122"/>
          <w:shd w:val="clear" w:color="auto" w:fill="FFFFFF"/>
        </w:rPr>
        <w:t xml:space="preserve"> </w:t>
      </w:r>
      <w:r w:rsidR="006F1233">
        <w:rPr>
          <w:rFonts w:cstheme="minorHAnsi"/>
          <w:color w:val="202122"/>
          <w:shd w:val="clear" w:color="auto" w:fill="FFFFFF"/>
        </w:rPr>
        <w:lastRenderedPageBreak/>
        <w:t xml:space="preserve">reconstruida por </w:t>
      </w:r>
      <w:r w:rsidR="00315402">
        <w:rPr>
          <w:rFonts w:cstheme="minorHAnsi"/>
          <w:color w:val="202122"/>
          <w:shd w:val="clear" w:color="auto" w:fill="FFFFFF"/>
        </w:rPr>
        <w:t xml:space="preserve">orden del Obispado de Iquique en 1988 </w:t>
      </w:r>
      <w:r w:rsidR="00122F11">
        <w:rPr>
          <w:rFonts w:cstheme="minorHAnsi"/>
          <w:color w:val="202122"/>
          <w:shd w:val="clear" w:color="auto" w:fill="FFFFFF"/>
        </w:rPr>
        <w:t>pocos años luego de que Huara pasara a ser territorio Chileno</w:t>
      </w:r>
      <w:ins w:id="57" w:author="Maria Victoria Colmenares Macia" w:date="2021-05-13T17:08:00Z">
        <w:r w:rsidR="00AF12BD">
          <w:rPr>
            <w:rFonts w:cstheme="minorHAnsi"/>
            <w:color w:val="202122"/>
            <w:shd w:val="clear" w:color="auto" w:fill="FFFFFF"/>
          </w:rPr>
          <w:t>.</w:t>
        </w:r>
      </w:ins>
      <w:del w:id="58" w:author="Maria Victoria Colmenares Macia" w:date="2021-05-13T17:08:00Z">
        <w:r w:rsidR="00122F11" w:rsidDel="00AF12BD">
          <w:rPr>
            <w:rFonts w:cstheme="minorHAnsi"/>
            <w:color w:val="202122"/>
            <w:shd w:val="clear" w:color="auto" w:fill="FFFFFF"/>
          </w:rPr>
          <w:delText>,</w:delText>
        </w:r>
      </w:del>
      <w:r w:rsidR="00122F11">
        <w:rPr>
          <w:rFonts w:cstheme="minorHAnsi"/>
          <w:color w:val="202122"/>
          <w:shd w:val="clear" w:color="auto" w:fill="FFFFFF"/>
        </w:rPr>
        <w:t xml:space="preserve"> </w:t>
      </w:r>
      <w:del w:id="59" w:author="Maria Victoria Colmenares Macia" w:date="2021-05-13T17:08:00Z">
        <w:r w:rsidR="00122F11" w:rsidDel="00AF12BD">
          <w:rPr>
            <w:rFonts w:cstheme="minorHAnsi"/>
            <w:color w:val="202122"/>
            <w:shd w:val="clear" w:color="auto" w:fill="FFFFFF"/>
          </w:rPr>
          <w:delText>l</w:delText>
        </w:r>
      </w:del>
      <w:ins w:id="60" w:author="Maria Victoria Colmenares Macia" w:date="2021-05-13T17:08:00Z">
        <w:r w:rsidR="00AF12BD">
          <w:rPr>
            <w:rFonts w:cstheme="minorHAnsi"/>
            <w:color w:val="202122"/>
            <w:shd w:val="clear" w:color="auto" w:fill="FFFFFF"/>
          </w:rPr>
          <w:t>L</w:t>
        </w:r>
      </w:ins>
      <w:r w:rsidR="00122F11">
        <w:rPr>
          <w:rFonts w:cstheme="minorHAnsi"/>
          <w:color w:val="202122"/>
          <w:shd w:val="clear" w:color="auto" w:fill="FFFFFF"/>
        </w:rPr>
        <w:t xml:space="preserve">uego en 1951 se declaró Monumento Nacional para terminar </w:t>
      </w:r>
      <w:r w:rsidR="00F9545C">
        <w:rPr>
          <w:rFonts w:cstheme="minorHAnsi"/>
          <w:color w:val="202122"/>
          <w:shd w:val="clear" w:color="auto" w:fill="FFFFFF"/>
        </w:rPr>
        <w:t>derrumbándose</w:t>
      </w:r>
      <w:r w:rsidR="00122F11">
        <w:rPr>
          <w:rFonts w:cstheme="minorHAnsi"/>
          <w:color w:val="202122"/>
          <w:shd w:val="clear" w:color="auto" w:fill="FFFFFF"/>
        </w:rPr>
        <w:t xml:space="preserve"> en </w:t>
      </w:r>
      <w:r w:rsidR="00F9545C">
        <w:rPr>
          <w:rFonts w:cstheme="minorHAnsi"/>
          <w:color w:val="202122"/>
          <w:shd w:val="clear" w:color="auto" w:fill="FFFFFF"/>
        </w:rPr>
        <w:t>el terremoto del 2005</w:t>
      </w:r>
      <w:r w:rsidR="00E90562">
        <w:rPr>
          <w:rFonts w:cstheme="minorHAnsi"/>
          <w:color w:val="202122"/>
          <w:shd w:val="clear" w:color="auto" w:fill="FFFFFF"/>
        </w:rPr>
        <w:t xml:space="preserve">, pero a pesar de esto sigue siendo un ícono histórico y cultural para los </w:t>
      </w:r>
      <w:proofErr w:type="spellStart"/>
      <w:r w:rsidR="00E90562">
        <w:rPr>
          <w:rFonts w:cstheme="minorHAnsi"/>
          <w:color w:val="202122"/>
          <w:shd w:val="clear" w:color="auto" w:fill="FFFFFF"/>
        </w:rPr>
        <w:t>Hu</w:t>
      </w:r>
      <w:r w:rsidR="00E4632B">
        <w:rPr>
          <w:rFonts w:cstheme="minorHAnsi"/>
          <w:color w:val="202122"/>
          <w:shd w:val="clear" w:color="auto" w:fill="FFFFFF"/>
        </w:rPr>
        <w:t>a</w:t>
      </w:r>
      <w:r w:rsidR="00E90562">
        <w:rPr>
          <w:rFonts w:cstheme="minorHAnsi"/>
          <w:color w:val="202122"/>
          <w:shd w:val="clear" w:color="auto" w:fill="FFFFFF"/>
        </w:rPr>
        <w:t>rinos</w:t>
      </w:r>
      <w:proofErr w:type="spellEnd"/>
      <w:r w:rsidR="00E90562">
        <w:rPr>
          <w:rFonts w:cstheme="minorHAnsi"/>
          <w:color w:val="202122"/>
          <w:shd w:val="clear" w:color="auto" w:fill="FFFFFF"/>
        </w:rPr>
        <w:t xml:space="preserve"> que cada 10 de agosto se </w:t>
      </w:r>
      <w:r w:rsidR="00DF3860">
        <w:rPr>
          <w:rFonts w:cstheme="minorHAnsi"/>
          <w:color w:val="202122"/>
          <w:shd w:val="clear" w:color="auto" w:fill="FFFFFF"/>
        </w:rPr>
        <w:t>reúnen a celebrar a San Lorenzo.</w:t>
      </w:r>
      <w:r w:rsidR="00F6338B">
        <w:rPr>
          <w:rFonts w:cstheme="minorHAnsi"/>
          <w:color w:val="202122"/>
          <w:shd w:val="clear" w:color="auto" w:fill="FFFFFF"/>
        </w:rPr>
        <w:t xml:space="preserve">  </w:t>
      </w:r>
    </w:p>
    <w:p w14:paraId="6B2F364D" w14:textId="59237DE4" w:rsidR="005077AC" w:rsidRDefault="005077AC" w:rsidP="005077AC">
      <w:pPr>
        <w:jc w:val="center"/>
        <w:rPr>
          <w:rFonts w:cstheme="minorHAnsi"/>
          <w:color w:val="202122"/>
          <w:shd w:val="clear" w:color="auto" w:fill="FFFFFF"/>
        </w:rPr>
      </w:pPr>
      <w:r>
        <w:rPr>
          <w:rFonts w:cstheme="minorHAnsi"/>
          <w:noProof/>
          <w:color w:val="202122"/>
          <w:shd w:val="clear" w:color="auto" w:fill="FFFFFF"/>
        </w:rPr>
        <w:drawing>
          <wp:inline distT="0" distB="0" distL="0" distR="0" wp14:anchorId="291984E3" wp14:editId="4B113F3B">
            <wp:extent cx="4675517" cy="3117012"/>
            <wp:effectExtent l="0" t="0" r="0" b="7620"/>
            <wp:docPr id="3" name="Imagen 3" descr="Edificio en frente de una ca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dificio en frente de una casa&#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4688039" cy="3125360"/>
                    </a:xfrm>
                    <a:prstGeom prst="rect">
                      <a:avLst/>
                    </a:prstGeom>
                  </pic:spPr>
                </pic:pic>
              </a:graphicData>
            </a:graphic>
          </wp:inline>
        </w:drawing>
      </w:r>
    </w:p>
    <w:p w14:paraId="33C30B06" w14:textId="77777777" w:rsidR="005077AC" w:rsidRDefault="002D76A2" w:rsidP="005077AC">
      <w:pPr>
        <w:jc w:val="both"/>
        <w:rPr>
          <w:rFonts w:cstheme="minorHAnsi"/>
          <w:color w:val="202122"/>
          <w:shd w:val="clear" w:color="auto" w:fill="FFFFFF"/>
        </w:rPr>
      </w:pPr>
      <w:hyperlink r:id="rId15" w:history="1">
        <w:r w:rsidR="005077AC" w:rsidRPr="005D6F5D">
          <w:rPr>
            <w:rStyle w:val="Hipervnculo"/>
            <w:rFonts w:cstheme="minorHAnsi"/>
            <w:shd w:val="clear" w:color="auto" w:fill="FFFFFF"/>
          </w:rPr>
          <w:t>https://www.monumentos.gob.cl/monumentos/monumentos-historicos/iglesia-campanario-pueblo-tarapaca</w:t>
        </w:r>
      </w:hyperlink>
    </w:p>
    <w:p w14:paraId="51CB5D4C" w14:textId="0283BFF2" w:rsidR="003C5F6C" w:rsidRDefault="00E4632B" w:rsidP="001C5567">
      <w:pPr>
        <w:jc w:val="both"/>
        <w:rPr>
          <w:rFonts w:cstheme="minorHAnsi"/>
          <w:color w:val="202122"/>
          <w:shd w:val="clear" w:color="auto" w:fill="FFFFFF"/>
        </w:rPr>
      </w:pPr>
      <w:r>
        <w:rPr>
          <w:rFonts w:cstheme="minorHAnsi"/>
          <w:color w:val="202122"/>
          <w:shd w:val="clear" w:color="auto" w:fill="FFFFFF"/>
        </w:rPr>
        <w:t>Pero Huara no es solo</w:t>
      </w:r>
      <w:r w:rsidR="0051236E">
        <w:rPr>
          <w:rFonts w:cstheme="minorHAnsi"/>
          <w:color w:val="202122"/>
          <w:shd w:val="clear" w:color="auto" w:fill="FFFFFF"/>
        </w:rPr>
        <w:t xml:space="preserve"> historia, hoy en día está en un proceso de repoblación</w:t>
      </w:r>
      <w:r w:rsidR="008E151F">
        <w:rPr>
          <w:rFonts w:cstheme="minorHAnsi"/>
          <w:color w:val="202122"/>
          <w:shd w:val="clear" w:color="auto" w:fill="FFFFFF"/>
        </w:rPr>
        <w:t xml:space="preserve">, Huara </w:t>
      </w:r>
      <w:ins w:id="61" w:author="Maria Victoria Colmenares Macia" w:date="2021-05-13T17:21:00Z">
        <w:r w:rsidR="001F282E">
          <w:rPr>
            <w:rFonts w:cstheme="minorHAnsi"/>
            <w:color w:val="202122"/>
            <w:shd w:val="clear" w:color="auto" w:fill="FFFFFF"/>
          </w:rPr>
          <w:t xml:space="preserve">al 2020 </w:t>
        </w:r>
      </w:ins>
      <w:r w:rsidR="008E151F">
        <w:rPr>
          <w:rFonts w:cstheme="minorHAnsi"/>
          <w:color w:val="202122"/>
          <w:shd w:val="clear" w:color="auto" w:fill="FFFFFF"/>
        </w:rPr>
        <w:t xml:space="preserve">cuenta con </w:t>
      </w:r>
      <w:commentRangeStart w:id="62"/>
      <w:r w:rsidR="008E151F">
        <w:rPr>
          <w:rFonts w:cstheme="minorHAnsi"/>
          <w:color w:val="202122"/>
          <w:shd w:val="clear" w:color="auto" w:fill="FFFFFF"/>
        </w:rPr>
        <w:t>1</w:t>
      </w:r>
      <w:del w:id="63" w:author="Maria Victoria Colmenares Macia" w:date="2021-05-13T17:21:00Z">
        <w:r w:rsidR="008E151F" w:rsidDel="001F282E">
          <w:rPr>
            <w:rFonts w:cstheme="minorHAnsi"/>
            <w:color w:val="202122"/>
            <w:shd w:val="clear" w:color="auto" w:fill="FFFFFF"/>
          </w:rPr>
          <w:delText>0</w:delText>
        </w:r>
      </w:del>
      <w:ins w:id="64" w:author="Maria Victoria Colmenares Macia" w:date="2021-05-13T17:21:00Z">
        <w:r w:rsidR="001F282E">
          <w:rPr>
            <w:rFonts w:cstheme="minorHAnsi"/>
            <w:color w:val="202122"/>
            <w:shd w:val="clear" w:color="auto" w:fill="FFFFFF"/>
          </w:rPr>
          <w:t>5</w:t>
        </w:r>
      </w:ins>
      <w:r w:rsidR="008E151F">
        <w:rPr>
          <w:rFonts w:cstheme="minorHAnsi"/>
          <w:color w:val="202122"/>
          <w:shd w:val="clear" w:color="auto" w:fill="FFFFFF"/>
        </w:rPr>
        <w:t xml:space="preserve"> </w:t>
      </w:r>
      <w:r w:rsidR="0007699B">
        <w:rPr>
          <w:rFonts w:cstheme="minorHAnsi"/>
          <w:color w:val="202122"/>
          <w:shd w:val="clear" w:color="auto" w:fill="FFFFFF"/>
        </w:rPr>
        <w:t>establecimientos de educación municipales</w:t>
      </w:r>
      <w:commentRangeEnd w:id="62"/>
      <w:r w:rsidR="007F58B2">
        <w:rPr>
          <w:rStyle w:val="Refdecomentario"/>
        </w:rPr>
        <w:commentReference w:id="62"/>
      </w:r>
      <w:r w:rsidR="0007699B">
        <w:rPr>
          <w:rFonts w:cstheme="minorHAnsi"/>
          <w:color w:val="202122"/>
          <w:shd w:val="clear" w:color="auto" w:fill="FFFFFF"/>
        </w:rPr>
        <w:t xml:space="preserve">, </w:t>
      </w:r>
      <w:r w:rsidR="000F3EA5">
        <w:rPr>
          <w:rFonts w:cstheme="minorHAnsi"/>
          <w:color w:val="202122"/>
          <w:shd w:val="clear" w:color="auto" w:fill="FFFFFF"/>
        </w:rPr>
        <w:t xml:space="preserve">2.300 ms de plaza para el uso de la comunidad, </w:t>
      </w:r>
      <w:ins w:id="65" w:author="Maria Victoria Colmenares Macia" w:date="2021-05-13T17:25:00Z">
        <w:r w:rsidR="007F58B2">
          <w:rPr>
            <w:rFonts w:cstheme="minorHAnsi"/>
            <w:color w:val="202122"/>
            <w:shd w:val="clear" w:color="auto" w:fill="FFFFFF"/>
          </w:rPr>
          <w:fldChar w:fldCharType="begin"/>
        </w:r>
        <w:r w:rsidR="007F58B2">
          <w:rPr>
            <w:rFonts w:cstheme="minorHAnsi"/>
            <w:color w:val="202122"/>
            <w:shd w:val="clear" w:color="auto" w:fill="FFFFFF"/>
          </w:rPr>
          <w:instrText xml:space="preserve"> HYPERLINK "https://www.bcn.cl/siit/reportescomunales/comunas_v.html?anno=2017&amp;idcom=1404" </w:instrText>
        </w:r>
        <w:r w:rsidR="007F58B2">
          <w:rPr>
            <w:rFonts w:cstheme="minorHAnsi"/>
            <w:color w:val="202122"/>
            <w:shd w:val="clear" w:color="auto" w:fill="FFFFFF"/>
          </w:rPr>
        </w:r>
        <w:r w:rsidR="007F58B2">
          <w:rPr>
            <w:rFonts w:cstheme="minorHAnsi"/>
            <w:color w:val="202122"/>
            <w:shd w:val="clear" w:color="auto" w:fill="FFFFFF"/>
          </w:rPr>
          <w:fldChar w:fldCharType="separate"/>
        </w:r>
        <w:r w:rsidR="00613C68" w:rsidRPr="007F58B2">
          <w:rPr>
            <w:rStyle w:val="Hipervnculo"/>
            <w:rFonts w:cstheme="minorHAnsi"/>
            <w:shd w:val="clear" w:color="auto" w:fill="FFFFFF"/>
          </w:rPr>
          <w:t xml:space="preserve">8 </w:t>
        </w:r>
        <w:r w:rsidR="000F3EA5" w:rsidRPr="007F58B2">
          <w:rPr>
            <w:rStyle w:val="Hipervnculo"/>
            <w:rFonts w:cstheme="minorHAnsi"/>
            <w:shd w:val="clear" w:color="auto" w:fill="FFFFFF"/>
          </w:rPr>
          <w:t>centros de asistencia hospitalaria</w:t>
        </w:r>
        <w:r w:rsidR="007F58B2">
          <w:rPr>
            <w:rFonts w:cstheme="minorHAnsi"/>
            <w:color w:val="202122"/>
            <w:shd w:val="clear" w:color="auto" w:fill="FFFFFF"/>
          </w:rPr>
          <w:fldChar w:fldCharType="end"/>
        </w:r>
        <w:r w:rsidR="007F58B2">
          <w:rPr>
            <w:rFonts w:cstheme="minorHAnsi"/>
            <w:color w:val="202122"/>
            <w:shd w:val="clear" w:color="auto" w:fill="FFFFFF"/>
          </w:rPr>
          <w:t xml:space="preserve"> conformado por</w:t>
        </w:r>
      </w:ins>
      <w:del w:id="66" w:author="Maria Victoria Colmenares Macia" w:date="2021-05-13T17:25:00Z">
        <w:r w:rsidR="000F3EA5" w:rsidDel="007F58B2">
          <w:rPr>
            <w:rFonts w:cstheme="minorHAnsi"/>
            <w:color w:val="202122"/>
            <w:shd w:val="clear" w:color="auto" w:fill="FFFFFF"/>
          </w:rPr>
          <w:delText xml:space="preserve"> tal como</w:delText>
        </w:r>
      </w:del>
      <w:ins w:id="67" w:author="Maria Victoria Colmenares Macia" w:date="2021-05-13T17:25:00Z">
        <w:r w:rsidR="007F58B2">
          <w:rPr>
            <w:rFonts w:cstheme="minorHAnsi"/>
            <w:color w:val="202122"/>
            <w:shd w:val="clear" w:color="auto" w:fill="FFFFFF"/>
          </w:rPr>
          <w:t>:</w:t>
        </w:r>
      </w:ins>
      <w:r w:rsidR="000F3EA5">
        <w:rPr>
          <w:rFonts w:cstheme="minorHAnsi"/>
          <w:color w:val="202122"/>
          <w:shd w:val="clear" w:color="auto" w:fill="FFFFFF"/>
        </w:rPr>
        <w:t xml:space="preserve"> </w:t>
      </w:r>
      <w:ins w:id="68" w:author="Maria Victoria Colmenares Macia" w:date="2021-05-13T17:25:00Z">
        <w:r w:rsidR="007F58B2">
          <w:rPr>
            <w:rFonts w:cstheme="minorHAnsi"/>
            <w:color w:val="202122"/>
            <w:shd w:val="clear" w:color="auto" w:fill="FFFFFF"/>
          </w:rPr>
          <w:t>1</w:t>
        </w:r>
      </w:ins>
      <w:del w:id="69" w:author="Maria Victoria Colmenares Macia" w:date="2021-05-13T17:25:00Z">
        <w:r w:rsidR="00613C68" w:rsidDel="007F58B2">
          <w:rPr>
            <w:rFonts w:cstheme="minorHAnsi"/>
            <w:color w:val="202122"/>
            <w:shd w:val="clear" w:color="auto" w:fill="FFFFFF"/>
          </w:rPr>
          <w:delText>2</w:delText>
        </w:r>
      </w:del>
      <w:r w:rsidR="00613C68">
        <w:rPr>
          <w:rFonts w:cstheme="minorHAnsi"/>
          <w:color w:val="202122"/>
          <w:shd w:val="clear" w:color="auto" w:fill="FFFFFF"/>
        </w:rPr>
        <w:t xml:space="preserve"> centros de urgencia ambulatoria, </w:t>
      </w:r>
      <w:r w:rsidR="00DD01F1">
        <w:rPr>
          <w:rFonts w:cstheme="minorHAnsi"/>
          <w:color w:val="202122"/>
          <w:shd w:val="clear" w:color="auto" w:fill="FFFFFF"/>
        </w:rPr>
        <w:t xml:space="preserve">1 CESFAM y </w:t>
      </w:r>
      <w:ins w:id="70" w:author="Maria Victoria Colmenares Macia" w:date="2021-05-13T17:24:00Z">
        <w:r w:rsidR="007F58B2">
          <w:rPr>
            <w:rFonts w:cstheme="minorHAnsi"/>
            <w:color w:val="202122"/>
            <w:shd w:val="clear" w:color="auto" w:fill="FFFFFF"/>
          </w:rPr>
          <w:t>6</w:t>
        </w:r>
      </w:ins>
      <w:del w:id="71" w:author="Maria Victoria Colmenares Macia" w:date="2021-05-13T17:24:00Z">
        <w:r w:rsidR="00DD01F1" w:rsidDel="007F58B2">
          <w:rPr>
            <w:rFonts w:cstheme="minorHAnsi"/>
            <w:color w:val="202122"/>
            <w:shd w:val="clear" w:color="auto" w:fill="FFFFFF"/>
          </w:rPr>
          <w:delText>5</w:delText>
        </w:r>
      </w:del>
      <w:r w:rsidR="00DD01F1">
        <w:rPr>
          <w:rFonts w:cstheme="minorHAnsi"/>
          <w:color w:val="202122"/>
          <w:shd w:val="clear" w:color="auto" w:fill="FFFFFF"/>
        </w:rPr>
        <w:t xml:space="preserve"> Postas, además de una farmacia</w:t>
      </w:r>
      <w:r w:rsidR="0017299C">
        <w:rPr>
          <w:rFonts w:cstheme="minorHAnsi"/>
          <w:color w:val="202122"/>
          <w:shd w:val="clear" w:color="auto" w:fill="FFFFFF"/>
        </w:rPr>
        <w:t xml:space="preserve">, todos los cuales ayudan a mantener la salud de la población y que por su lado han sido de gran importancia con la pandemia actual de COVID-19 de la que Huara no </w:t>
      </w:r>
      <w:r w:rsidR="00235F4A">
        <w:rPr>
          <w:rFonts w:cstheme="minorHAnsi"/>
          <w:color w:val="202122"/>
          <w:shd w:val="clear" w:color="auto" w:fill="FFFFFF"/>
        </w:rPr>
        <w:t>quedado exento</w:t>
      </w:r>
      <w:r w:rsidR="000B6355">
        <w:rPr>
          <w:rFonts w:cstheme="minorHAnsi"/>
          <w:color w:val="202122"/>
          <w:shd w:val="clear" w:color="auto" w:fill="FFFFFF"/>
        </w:rPr>
        <w:t xml:space="preserve">, </w:t>
      </w:r>
      <w:r w:rsidR="00EB1C04">
        <w:rPr>
          <w:rFonts w:cstheme="minorHAnsi"/>
          <w:color w:val="202122"/>
          <w:shd w:val="clear" w:color="auto" w:fill="FFFFFF"/>
        </w:rPr>
        <w:t xml:space="preserve">con </w:t>
      </w:r>
      <w:r w:rsidR="00EB1C04" w:rsidRPr="00B73F61">
        <w:rPr>
          <w:rFonts w:cstheme="minorHAnsi"/>
          <w:color w:val="202122"/>
          <w:highlight w:val="yellow"/>
          <w:shd w:val="clear" w:color="auto" w:fill="FFFFFF"/>
        </w:rPr>
        <w:t>370 casos confirmados en la comuna</w:t>
      </w:r>
      <w:r w:rsidR="00E53616" w:rsidRPr="00B73F61">
        <w:rPr>
          <w:rFonts w:cstheme="minorHAnsi"/>
          <w:color w:val="202122"/>
          <w:highlight w:val="yellow"/>
          <w:shd w:val="clear" w:color="auto" w:fill="FFFFFF"/>
        </w:rPr>
        <w:t xml:space="preserve">, es decir casi un 13% de la población total, </w:t>
      </w:r>
      <w:r w:rsidR="00B73F61" w:rsidRPr="00B73F61">
        <w:rPr>
          <w:rFonts w:cstheme="minorHAnsi"/>
          <w:color w:val="202122"/>
          <w:highlight w:val="yellow"/>
          <w:shd w:val="clear" w:color="auto" w:fill="FFFFFF"/>
        </w:rPr>
        <w:t>10</w:t>
      </w:r>
      <w:r w:rsidR="00FD11BE">
        <w:rPr>
          <w:rFonts w:cstheme="minorHAnsi"/>
          <w:color w:val="202122"/>
          <w:highlight w:val="yellow"/>
          <w:shd w:val="clear" w:color="auto" w:fill="FFFFFF"/>
        </w:rPr>
        <w:t xml:space="preserve"> </w:t>
      </w:r>
      <w:r w:rsidR="00B73F61" w:rsidRPr="00B73F61">
        <w:rPr>
          <w:rFonts w:cstheme="minorHAnsi"/>
          <w:color w:val="202122"/>
          <w:highlight w:val="yellow"/>
          <w:shd w:val="clear" w:color="auto" w:fill="FFFFFF"/>
        </w:rPr>
        <w:t>fallecidos y aún 14 casos activos (datos al 09/04/2021)</w:t>
      </w:r>
      <w:r w:rsidR="00B73F61">
        <w:rPr>
          <w:rFonts w:cstheme="minorHAnsi"/>
          <w:color w:val="202122"/>
          <w:shd w:val="clear" w:color="auto" w:fill="FFFFFF"/>
        </w:rPr>
        <w:t xml:space="preserve"> Huara </w:t>
      </w:r>
      <w:r w:rsidR="00FD11BE">
        <w:rPr>
          <w:rFonts w:cstheme="minorHAnsi"/>
          <w:color w:val="202122"/>
          <w:shd w:val="clear" w:color="auto" w:fill="FFFFFF"/>
        </w:rPr>
        <w:t xml:space="preserve">a sentido, al igual que el resto del mundo, las consecuencias de la pandemia. </w:t>
      </w:r>
    </w:p>
    <w:p w14:paraId="784CF624" w14:textId="24985421" w:rsidR="00F50A1C" w:rsidRDefault="004D05CB" w:rsidP="001C5567">
      <w:pPr>
        <w:jc w:val="both"/>
        <w:rPr>
          <w:rFonts w:cstheme="minorHAnsi"/>
          <w:color w:val="202122"/>
          <w:shd w:val="clear" w:color="auto" w:fill="FFFFFF"/>
        </w:rPr>
      </w:pPr>
      <w:commentRangeStart w:id="72"/>
      <w:r>
        <w:rPr>
          <w:rFonts w:cstheme="minorHAnsi"/>
          <w:color w:val="202122"/>
          <w:shd w:val="clear" w:color="auto" w:fill="FFFFFF"/>
        </w:rPr>
        <w:t xml:space="preserve">A pesar del problema de la despoblación, como ya hemos dicho Huara no es solo un increíble </w:t>
      </w:r>
      <w:r w:rsidR="00BE2D44">
        <w:rPr>
          <w:rFonts w:cstheme="minorHAnsi"/>
          <w:color w:val="202122"/>
          <w:shd w:val="clear" w:color="auto" w:fill="FFFFFF"/>
        </w:rPr>
        <w:t xml:space="preserve">destino para vacacionar, con toda la belleza nativa, los Monumentos Nacionales y bellas costas, sino que un buen lugar para vivir, con una temperatura promedio </w:t>
      </w:r>
      <w:r w:rsidR="002B146E">
        <w:rPr>
          <w:rFonts w:cstheme="minorHAnsi"/>
          <w:color w:val="202122"/>
          <w:shd w:val="clear" w:color="auto" w:fill="FFFFFF"/>
        </w:rPr>
        <w:t xml:space="preserve">38°C se siente la cercanía con el desierto de Atacama, pero a pesar de la aridez aún así Huara registra un promedio de </w:t>
      </w:r>
      <w:r w:rsidR="004E07D7">
        <w:rPr>
          <w:rFonts w:cstheme="minorHAnsi"/>
          <w:color w:val="202122"/>
          <w:shd w:val="clear" w:color="auto" w:fill="FFFFFF"/>
        </w:rPr>
        <w:t>293,2 milímetros cúbicos de agua caída de lluvia, a pesar del clima</w:t>
      </w:r>
      <w:r w:rsidR="00D75DC7">
        <w:rPr>
          <w:rFonts w:cstheme="minorHAnsi"/>
          <w:color w:val="202122"/>
          <w:shd w:val="clear" w:color="auto" w:fill="FFFFFF"/>
        </w:rPr>
        <w:t xml:space="preserve"> de la pampa, la lluvia, la vegetación y las playas hacen de Huara un paraíso en el desierto.</w:t>
      </w:r>
      <w:commentRangeEnd w:id="72"/>
      <w:r w:rsidR="007F58B2">
        <w:rPr>
          <w:rStyle w:val="Refdecomentario"/>
        </w:rPr>
        <w:commentReference w:id="72"/>
      </w:r>
    </w:p>
    <w:p w14:paraId="40FB192B" w14:textId="01EF1914" w:rsidR="00D75DC7" w:rsidRDefault="00D75DC7" w:rsidP="001C5567">
      <w:pPr>
        <w:jc w:val="both"/>
        <w:rPr>
          <w:rFonts w:cstheme="minorHAnsi"/>
          <w:color w:val="202122"/>
          <w:shd w:val="clear" w:color="auto" w:fill="FFFFFF"/>
        </w:rPr>
      </w:pPr>
      <w:r>
        <w:rPr>
          <w:rFonts w:cstheme="minorHAnsi"/>
          <w:color w:val="202122"/>
          <w:shd w:val="clear" w:color="auto" w:fill="FFFFFF"/>
        </w:rPr>
        <w:t>Hoy en día y hace ya algún tiempo Huara está en una campaña de repoblación que busca hacer crecer su población y robust</w:t>
      </w:r>
      <w:ins w:id="73" w:author="Maria Victoria Colmenares Macia" w:date="2021-05-13T17:29:00Z">
        <w:r w:rsidR="007F58B2">
          <w:rPr>
            <w:rFonts w:cstheme="minorHAnsi"/>
            <w:color w:val="202122"/>
            <w:shd w:val="clear" w:color="auto" w:fill="FFFFFF"/>
          </w:rPr>
          <w:t>ecer</w:t>
        </w:r>
      </w:ins>
      <w:del w:id="74" w:author="Maria Victoria Colmenares Macia" w:date="2021-05-13T17:29:00Z">
        <w:r w:rsidDel="007F58B2">
          <w:rPr>
            <w:rFonts w:cstheme="minorHAnsi"/>
            <w:color w:val="202122"/>
            <w:shd w:val="clear" w:color="auto" w:fill="FFFFFF"/>
          </w:rPr>
          <w:delText>izar</w:delText>
        </w:r>
      </w:del>
      <w:r>
        <w:rPr>
          <w:rFonts w:cstheme="minorHAnsi"/>
          <w:color w:val="202122"/>
          <w:shd w:val="clear" w:color="auto" w:fill="FFFFFF"/>
        </w:rPr>
        <w:t xml:space="preserve"> su economía</w:t>
      </w:r>
      <w:r w:rsidR="00E64775">
        <w:rPr>
          <w:rFonts w:cstheme="minorHAnsi"/>
          <w:color w:val="202122"/>
          <w:shd w:val="clear" w:color="auto" w:fill="FFFFFF"/>
        </w:rPr>
        <w:t xml:space="preserve">, se </w:t>
      </w:r>
      <w:r w:rsidR="00605113">
        <w:rPr>
          <w:rFonts w:cstheme="minorHAnsi"/>
          <w:color w:val="202122"/>
          <w:shd w:val="clear" w:color="auto" w:fill="FFFFFF"/>
        </w:rPr>
        <w:t>anunció</w:t>
      </w:r>
      <w:r w:rsidR="00E64775">
        <w:rPr>
          <w:rFonts w:cstheme="minorHAnsi"/>
          <w:color w:val="202122"/>
          <w:shd w:val="clear" w:color="auto" w:fill="FFFFFF"/>
        </w:rPr>
        <w:t xml:space="preserve"> este año en febrero que </w:t>
      </w:r>
      <w:ins w:id="75" w:author="Maria Victoria Colmenares Macia" w:date="2021-05-13T17:33:00Z">
        <w:r w:rsidR="007F58B2">
          <w:rPr>
            <w:rFonts w:cstheme="minorHAnsi"/>
            <w:color w:val="202122"/>
            <w:shd w:val="clear" w:color="auto" w:fill="FFFFFF"/>
          </w:rPr>
          <w:fldChar w:fldCharType="begin"/>
        </w:r>
        <w:r w:rsidR="007F58B2">
          <w:rPr>
            <w:rFonts w:cstheme="minorHAnsi"/>
            <w:color w:val="202122"/>
            <w:shd w:val="clear" w:color="auto" w:fill="FFFFFF"/>
          </w:rPr>
          <w:instrText xml:space="preserve"> HYPERLINK "https://www.reporteminero.cl/noticia/noticias/2021/02/cosayach-faena-negreiros-huara" </w:instrText>
        </w:r>
        <w:r w:rsidR="007F58B2">
          <w:rPr>
            <w:rFonts w:cstheme="minorHAnsi"/>
            <w:color w:val="202122"/>
            <w:shd w:val="clear" w:color="auto" w:fill="FFFFFF"/>
          </w:rPr>
        </w:r>
        <w:r w:rsidR="007F58B2">
          <w:rPr>
            <w:rFonts w:cstheme="minorHAnsi"/>
            <w:color w:val="202122"/>
            <w:shd w:val="clear" w:color="auto" w:fill="FFFFFF"/>
          </w:rPr>
          <w:fldChar w:fldCharType="separate"/>
        </w:r>
        <w:proofErr w:type="spellStart"/>
        <w:r w:rsidR="00E64775" w:rsidRPr="007F58B2">
          <w:rPr>
            <w:rStyle w:val="Hipervnculo"/>
            <w:rFonts w:cstheme="minorHAnsi"/>
            <w:shd w:val="clear" w:color="auto" w:fill="FFFFFF"/>
          </w:rPr>
          <w:t>Cosaya</w:t>
        </w:r>
        <w:r w:rsidR="00605113" w:rsidRPr="007F58B2">
          <w:rPr>
            <w:rStyle w:val="Hipervnculo"/>
            <w:rFonts w:cstheme="minorHAnsi"/>
            <w:shd w:val="clear" w:color="auto" w:fill="FFFFFF"/>
          </w:rPr>
          <w:t>c</w:t>
        </w:r>
        <w:r w:rsidR="0051649B" w:rsidRPr="007F58B2">
          <w:rPr>
            <w:rStyle w:val="Hipervnculo"/>
            <w:rFonts w:cstheme="minorHAnsi"/>
            <w:shd w:val="clear" w:color="auto" w:fill="FFFFFF"/>
          </w:rPr>
          <w:t>h</w:t>
        </w:r>
        <w:proofErr w:type="spellEnd"/>
        <w:r w:rsidR="007F58B2">
          <w:rPr>
            <w:rFonts w:cstheme="minorHAnsi"/>
            <w:color w:val="202122"/>
            <w:shd w:val="clear" w:color="auto" w:fill="FFFFFF"/>
          </w:rPr>
          <w:fldChar w:fldCharType="end"/>
        </w:r>
      </w:ins>
      <w:r w:rsidR="0051649B">
        <w:rPr>
          <w:rFonts w:cstheme="minorHAnsi"/>
          <w:color w:val="202122"/>
          <w:shd w:val="clear" w:color="auto" w:fill="FFFFFF"/>
        </w:rPr>
        <w:t>, una compañía salitrera y de yodo que ya tienes faenas en Huara y sus cercanía</w:t>
      </w:r>
      <w:r w:rsidR="00237900">
        <w:rPr>
          <w:rFonts w:cstheme="minorHAnsi"/>
          <w:color w:val="202122"/>
          <w:shd w:val="clear" w:color="auto" w:fill="FFFFFF"/>
        </w:rPr>
        <w:t xml:space="preserve">s busca invertir más dinero y expandirse, provocando </w:t>
      </w:r>
      <w:r w:rsidR="00605113">
        <w:rPr>
          <w:rFonts w:cstheme="minorHAnsi"/>
          <w:color w:val="202122"/>
          <w:shd w:val="clear" w:color="auto" w:fill="FFFFFF"/>
        </w:rPr>
        <w:t>un alta</w:t>
      </w:r>
      <w:r w:rsidR="00237900">
        <w:rPr>
          <w:rFonts w:cstheme="minorHAnsi"/>
          <w:color w:val="202122"/>
          <w:shd w:val="clear" w:color="auto" w:fill="FFFFFF"/>
        </w:rPr>
        <w:t xml:space="preserve"> en empleos mineros y los ingresos de estos</w:t>
      </w:r>
      <w:r w:rsidR="00605113">
        <w:rPr>
          <w:rFonts w:cstheme="minorHAnsi"/>
          <w:color w:val="202122"/>
          <w:shd w:val="clear" w:color="auto" w:fill="FFFFFF"/>
        </w:rPr>
        <w:t xml:space="preserve"> y por ende ayudando </w:t>
      </w:r>
      <w:r w:rsidR="00605113">
        <w:rPr>
          <w:rFonts w:cstheme="minorHAnsi"/>
          <w:color w:val="202122"/>
          <w:shd w:val="clear" w:color="auto" w:fill="FFFFFF"/>
        </w:rPr>
        <w:lastRenderedPageBreak/>
        <w:t xml:space="preserve">a la repoblación de Huara que luego de </w:t>
      </w:r>
      <w:r w:rsidR="006D048D">
        <w:rPr>
          <w:rFonts w:cstheme="minorHAnsi"/>
          <w:color w:val="202122"/>
          <w:shd w:val="clear" w:color="auto" w:fill="FFFFFF"/>
        </w:rPr>
        <w:t xml:space="preserve">décadas aún sigue siendo un importante pueblo minero de Chile. </w:t>
      </w:r>
    </w:p>
    <w:p w14:paraId="2C7F5832" w14:textId="437FB413" w:rsidR="00B14320" w:rsidRDefault="00573602" w:rsidP="001C5567">
      <w:pPr>
        <w:jc w:val="both"/>
        <w:rPr>
          <w:rFonts w:cstheme="minorHAnsi"/>
          <w:color w:val="202122"/>
          <w:shd w:val="clear" w:color="auto" w:fill="FFFFFF"/>
        </w:rPr>
      </w:pPr>
      <w:r>
        <w:rPr>
          <w:rFonts w:cstheme="minorHAnsi"/>
          <w:color w:val="202122"/>
          <w:shd w:val="clear" w:color="auto" w:fill="FFFFFF"/>
        </w:rPr>
        <w:t xml:space="preserve">Ya sea para </w:t>
      </w:r>
      <w:ins w:id="76" w:author="Maria Victoria Colmenares Macia" w:date="2021-05-13T17:30:00Z">
        <w:r w:rsidR="007F58B2">
          <w:rPr>
            <w:rFonts w:cstheme="minorHAnsi"/>
            <w:color w:val="202122"/>
            <w:shd w:val="clear" w:color="auto" w:fill="FFFFFF"/>
          </w:rPr>
          <w:t xml:space="preserve">ir de turismo </w:t>
        </w:r>
      </w:ins>
      <w:del w:id="77" w:author="Maria Victoria Colmenares Macia" w:date="2021-05-13T17:30:00Z">
        <w:r w:rsidDel="007F58B2">
          <w:rPr>
            <w:rFonts w:cstheme="minorHAnsi"/>
            <w:color w:val="202122"/>
            <w:shd w:val="clear" w:color="auto" w:fill="FFFFFF"/>
          </w:rPr>
          <w:delText xml:space="preserve">turistear </w:delText>
        </w:r>
      </w:del>
      <w:r>
        <w:rPr>
          <w:rFonts w:cstheme="minorHAnsi"/>
          <w:color w:val="202122"/>
          <w:shd w:val="clear" w:color="auto" w:fill="FFFFFF"/>
        </w:rPr>
        <w:t>o para vivir Huara es una comuna cálida, tranquila y con todo lo necesario para tener un</w:t>
      </w:r>
      <w:r w:rsidR="005077AC">
        <w:rPr>
          <w:rFonts w:cstheme="minorHAnsi"/>
          <w:color w:val="202122"/>
          <w:shd w:val="clear" w:color="auto" w:fill="FFFFFF"/>
        </w:rPr>
        <w:t xml:space="preserve">a buena vida. </w:t>
      </w:r>
    </w:p>
    <w:p w14:paraId="26F8C2E1" w14:textId="05DF14CB" w:rsidR="005077AC" w:rsidRDefault="005077AC" w:rsidP="001C5567">
      <w:pPr>
        <w:jc w:val="both"/>
        <w:rPr>
          <w:rStyle w:val="Hipervnculo"/>
          <w:rFonts w:cstheme="minorHAnsi"/>
          <w:shd w:val="clear" w:color="auto" w:fill="FFFFFF"/>
        </w:rPr>
      </w:pPr>
      <w:r>
        <w:rPr>
          <w:rFonts w:cstheme="minorHAnsi"/>
          <w:color w:val="202122"/>
          <w:shd w:val="clear" w:color="auto" w:fill="FFFFFF"/>
        </w:rPr>
        <w:t xml:space="preserve">Y tú, ¿Haz visitado Huara o sus alrededores? </w:t>
      </w:r>
    </w:p>
    <w:p w14:paraId="4683002E" w14:textId="7C95849A" w:rsidR="00AA075E" w:rsidRPr="00B14320" w:rsidRDefault="00AA075E" w:rsidP="001C5567">
      <w:pPr>
        <w:jc w:val="both"/>
        <w:rPr>
          <w:rFonts w:cstheme="minorHAnsi"/>
          <w:color w:val="202122"/>
          <w:shd w:val="clear" w:color="auto" w:fill="FFFFFF"/>
        </w:rPr>
      </w:pPr>
    </w:p>
    <w:sectPr w:rsidR="00AA075E" w:rsidRPr="00B1432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ia Victoria Colmenares Macia" w:date="2021-05-13T16:29:00Z" w:initials="MVCM">
    <w:p w14:paraId="1C3EE7B7" w14:textId="77777777" w:rsidR="0050711A" w:rsidRDefault="0050711A" w:rsidP="009C4F9A">
      <w:pPr>
        <w:pStyle w:val="Textocomentario"/>
      </w:pPr>
      <w:r>
        <w:rPr>
          <w:rStyle w:val="Refdecomentario"/>
        </w:rPr>
        <w:annotationRef/>
      </w:r>
      <w:r>
        <w:t xml:space="preserve">Estos datos no coinciden con el Censo 2017. </w:t>
      </w:r>
    </w:p>
  </w:comment>
  <w:comment w:id="15" w:author="Maria Victoria Colmenares Macia" w:date="2021-05-13T16:30:00Z" w:initials="MVCM">
    <w:p w14:paraId="5434350F" w14:textId="77777777" w:rsidR="0050711A" w:rsidRDefault="0050711A" w:rsidP="00270224">
      <w:pPr>
        <w:pStyle w:val="Textocomentario"/>
      </w:pPr>
      <w:r>
        <w:rPr>
          <w:rStyle w:val="Refdecomentario"/>
        </w:rPr>
        <w:annotationRef/>
      </w:r>
      <w:r>
        <w:t xml:space="preserve">Lo vinculado con empresas no concuerda con los datos del SII. Tomado del excel descargo de </w:t>
      </w:r>
      <w:hyperlink r:id="rId1" w:history="1">
        <w:r w:rsidRPr="00270224">
          <w:rPr>
            <w:rStyle w:val="Hipervnculo"/>
          </w:rPr>
          <w:t>https://www.sii.cl/sobre_el_sii/estadisticas_de_empresas.html</w:t>
        </w:r>
      </w:hyperlink>
    </w:p>
  </w:comment>
  <w:comment w:id="47" w:author="Maria Victoria Colmenares Macia" w:date="2021-05-13T16:54:00Z" w:initials="MVCM">
    <w:p w14:paraId="28094299" w14:textId="77777777" w:rsidR="007F58B2" w:rsidRDefault="00E43626" w:rsidP="000E36B9">
      <w:pPr>
        <w:pStyle w:val="Textocomentario"/>
      </w:pPr>
      <w:r>
        <w:rPr>
          <w:rStyle w:val="Refdecomentario"/>
        </w:rPr>
        <w:annotationRef/>
      </w:r>
      <w:r w:rsidR="007F58B2">
        <w:t xml:space="preserve">Ojo con la información de los planes reguladores. Porque en la comuna pasada no estaba en concordancia con el dato que aparece en al MINVU. Para esta comuna si coincide. Si hay un data Planes, no revisaría nuevamente.  </w:t>
      </w:r>
    </w:p>
  </w:comment>
  <w:comment w:id="62" w:author="Maria Victoria Colmenares Macia" w:date="2021-05-13T17:22:00Z" w:initials="MVCM">
    <w:p w14:paraId="44E6D33C" w14:textId="77777777" w:rsidR="007F58B2" w:rsidRDefault="007F58B2" w:rsidP="007C0F6E">
      <w:pPr>
        <w:pStyle w:val="Textocomentario"/>
      </w:pPr>
      <w:r>
        <w:rPr>
          <w:rStyle w:val="Refdecomentario"/>
        </w:rPr>
        <w:annotationRef/>
      </w:r>
      <w:r>
        <w:t xml:space="preserve">Ojo los establecimientos educaciones no me coinciden con los datos del MINDECU. </w:t>
      </w:r>
      <w:hyperlink r:id="rId2" w:history="1">
        <w:r w:rsidRPr="007C0F6E">
          <w:rPr>
            <w:rStyle w:val="Hipervnculo"/>
          </w:rPr>
          <w:t>http://datos.mineduc.cl/dashboards/20015/descarga-bases-de-datos-directorio-de-establecimientos-educacionales/</w:t>
        </w:r>
      </w:hyperlink>
    </w:p>
  </w:comment>
  <w:comment w:id="72" w:author="Maria Victoria Colmenares Macia" w:date="2021-05-13T17:29:00Z" w:initials="MVCM">
    <w:p w14:paraId="0D1E70DD" w14:textId="77777777" w:rsidR="007F58B2" w:rsidRDefault="007F58B2" w:rsidP="005F39DA">
      <w:pPr>
        <w:pStyle w:val="Textocomentario"/>
      </w:pPr>
      <w:r>
        <w:rPr>
          <w:rStyle w:val="Refdecomentario"/>
        </w:rPr>
        <w:annotationRef/>
      </w:r>
      <w:r>
        <w:t xml:space="preserve">No he conseguido esta información. Sería ideal que enviarán el link concreto de dónde sacan esta información, ya que para futuras revisiones, el link facilitaría la revisión.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EE7B7" w15:done="0"/>
  <w15:commentEx w15:paraId="5434350F" w15:done="0"/>
  <w15:commentEx w15:paraId="28094299" w15:done="0"/>
  <w15:commentEx w15:paraId="44E6D33C" w15:done="0"/>
  <w15:commentEx w15:paraId="0D1E70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7D279" w16cex:dateUtc="2021-05-13T20:29:00Z"/>
  <w16cex:commentExtensible w16cex:durableId="2447D2BF" w16cex:dateUtc="2021-05-13T20:30:00Z"/>
  <w16cex:commentExtensible w16cex:durableId="2447D859" w16cex:dateUtc="2021-05-13T20:54:00Z"/>
  <w16cex:commentExtensible w16cex:durableId="2447DEF3" w16cex:dateUtc="2021-05-13T21:22:00Z"/>
  <w16cex:commentExtensible w16cex:durableId="2447E083" w16cex:dateUtc="2021-05-13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EE7B7" w16cid:durableId="2447D279"/>
  <w16cid:commentId w16cid:paraId="5434350F" w16cid:durableId="2447D2BF"/>
  <w16cid:commentId w16cid:paraId="28094299" w16cid:durableId="2447D859"/>
  <w16cid:commentId w16cid:paraId="44E6D33C" w16cid:durableId="2447DEF3"/>
  <w16cid:commentId w16cid:paraId="0D1E70DD" w16cid:durableId="2447E0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567"/>
    <w:rsid w:val="00006B49"/>
    <w:rsid w:val="0004097C"/>
    <w:rsid w:val="000414D3"/>
    <w:rsid w:val="00053A0B"/>
    <w:rsid w:val="0007699B"/>
    <w:rsid w:val="00096498"/>
    <w:rsid w:val="000B44E9"/>
    <w:rsid w:val="000B6355"/>
    <w:rsid w:val="000C6C0B"/>
    <w:rsid w:val="000F3EA5"/>
    <w:rsid w:val="000F5546"/>
    <w:rsid w:val="00122F11"/>
    <w:rsid w:val="001506C3"/>
    <w:rsid w:val="00165FCD"/>
    <w:rsid w:val="0017299C"/>
    <w:rsid w:val="001B0519"/>
    <w:rsid w:val="001C5567"/>
    <w:rsid w:val="001C68F7"/>
    <w:rsid w:val="001D7AAB"/>
    <w:rsid w:val="001F282E"/>
    <w:rsid w:val="00201CB3"/>
    <w:rsid w:val="00235F4A"/>
    <w:rsid w:val="00237900"/>
    <w:rsid w:val="00240B83"/>
    <w:rsid w:val="002A1392"/>
    <w:rsid w:val="002B146E"/>
    <w:rsid w:val="002D76A2"/>
    <w:rsid w:val="002E4ADB"/>
    <w:rsid w:val="00315402"/>
    <w:rsid w:val="00322C40"/>
    <w:rsid w:val="00347C8C"/>
    <w:rsid w:val="00397F7A"/>
    <w:rsid w:val="003A73E0"/>
    <w:rsid w:val="003B63C3"/>
    <w:rsid w:val="003C5F6C"/>
    <w:rsid w:val="003D5B2B"/>
    <w:rsid w:val="003F5FFF"/>
    <w:rsid w:val="0040640A"/>
    <w:rsid w:val="00440DC7"/>
    <w:rsid w:val="004B68F2"/>
    <w:rsid w:val="004B6A68"/>
    <w:rsid w:val="004D05CB"/>
    <w:rsid w:val="004E07D7"/>
    <w:rsid w:val="004E1480"/>
    <w:rsid w:val="0050711A"/>
    <w:rsid w:val="005077AC"/>
    <w:rsid w:val="0051236E"/>
    <w:rsid w:val="0051649B"/>
    <w:rsid w:val="0054107C"/>
    <w:rsid w:val="00561EB4"/>
    <w:rsid w:val="00573602"/>
    <w:rsid w:val="00576685"/>
    <w:rsid w:val="005768F3"/>
    <w:rsid w:val="005C0BCD"/>
    <w:rsid w:val="005D087E"/>
    <w:rsid w:val="005E276A"/>
    <w:rsid w:val="005F09E5"/>
    <w:rsid w:val="00605113"/>
    <w:rsid w:val="00613C68"/>
    <w:rsid w:val="006703D6"/>
    <w:rsid w:val="006D048D"/>
    <w:rsid w:val="006F1233"/>
    <w:rsid w:val="006F5E69"/>
    <w:rsid w:val="00715A3F"/>
    <w:rsid w:val="007221AB"/>
    <w:rsid w:val="00790505"/>
    <w:rsid w:val="007A1036"/>
    <w:rsid w:val="007B3915"/>
    <w:rsid w:val="007D68B4"/>
    <w:rsid w:val="007E1566"/>
    <w:rsid w:val="007F4E73"/>
    <w:rsid w:val="007F58B2"/>
    <w:rsid w:val="00834299"/>
    <w:rsid w:val="0084014F"/>
    <w:rsid w:val="00851FFF"/>
    <w:rsid w:val="008718AD"/>
    <w:rsid w:val="00873B63"/>
    <w:rsid w:val="0088085C"/>
    <w:rsid w:val="008B0136"/>
    <w:rsid w:val="008B2B9E"/>
    <w:rsid w:val="008D1D2F"/>
    <w:rsid w:val="008E151F"/>
    <w:rsid w:val="008F126E"/>
    <w:rsid w:val="008F4071"/>
    <w:rsid w:val="0093550C"/>
    <w:rsid w:val="00971E2C"/>
    <w:rsid w:val="00973A25"/>
    <w:rsid w:val="009852EF"/>
    <w:rsid w:val="009922B2"/>
    <w:rsid w:val="009935CA"/>
    <w:rsid w:val="009D17FA"/>
    <w:rsid w:val="009F567C"/>
    <w:rsid w:val="00A742D3"/>
    <w:rsid w:val="00AA075E"/>
    <w:rsid w:val="00AE0033"/>
    <w:rsid w:val="00AF12BD"/>
    <w:rsid w:val="00B14320"/>
    <w:rsid w:val="00B42FC9"/>
    <w:rsid w:val="00B65219"/>
    <w:rsid w:val="00B66D8E"/>
    <w:rsid w:val="00B73F61"/>
    <w:rsid w:val="00B979F9"/>
    <w:rsid w:val="00BC2F26"/>
    <w:rsid w:val="00BC2FB8"/>
    <w:rsid w:val="00BC75B7"/>
    <w:rsid w:val="00BE2D44"/>
    <w:rsid w:val="00C250E8"/>
    <w:rsid w:val="00C565CB"/>
    <w:rsid w:val="00C73051"/>
    <w:rsid w:val="00C7396A"/>
    <w:rsid w:val="00C96A07"/>
    <w:rsid w:val="00CA55DE"/>
    <w:rsid w:val="00CA7435"/>
    <w:rsid w:val="00CB0DED"/>
    <w:rsid w:val="00CB6389"/>
    <w:rsid w:val="00CF3972"/>
    <w:rsid w:val="00D00FF9"/>
    <w:rsid w:val="00D03072"/>
    <w:rsid w:val="00D232A9"/>
    <w:rsid w:val="00D54819"/>
    <w:rsid w:val="00D75DC7"/>
    <w:rsid w:val="00D932C9"/>
    <w:rsid w:val="00DD01F1"/>
    <w:rsid w:val="00DF3860"/>
    <w:rsid w:val="00E43626"/>
    <w:rsid w:val="00E4632B"/>
    <w:rsid w:val="00E53616"/>
    <w:rsid w:val="00E53B62"/>
    <w:rsid w:val="00E64775"/>
    <w:rsid w:val="00E74688"/>
    <w:rsid w:val="00E90562"/>
    <w:rsid w:val="00EB1C04"/>
    <w:rsid w:val="00ED242E"/>
    <w:rsid w:val="00F12CA3"/>
    <w:rsid w:val="00F50A1C"/>
    <w:rsid w:val="00F6338B"/>
    <w:rsid w:val="00F72F36"/>
    <w:rsid w:val="00F9545C"/>
    <w:rsid w:val="00FA0A5C"/>
    <w:rsid w:val="00FA3013"/>
    <w:rsid w:val="00FB0A2C"/>
    <w:rsid w:val="00FB0F98"/>
    <w:rsid w:val="00FB3005"/>
    <w:rsid w:val="00FD11BE"/>
    <w:rsid w:val="00FD24C0"/>
    <w:rsid w:val="00FF0B4B"/>
    <w:rsid w:val="00FF4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A2A0"/>
  <w15:chartTrackingRefBased/>
  <w15:docId w15:val="{23CCB388-956A-433C-8D65-1D9E2E72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852EF"/>
    <w:rPr>
      <w:color w:val="0000FF"/>
      <w:u w:val="single"/>
    </w:rPr>
  </w:style>
  <w:style w:type="character" w:styleId="Mencinsinresolver">
    <w:name w:val="Unresolved Mention"/>
    <w:basedOn w:val="Fuentedeprrafopredeter"/>
    <w:uiPriority w:val="99"/>
    <w:semiHidden/>
    <w:unhideWhenUsed/>
    <w:rsid w:val="004B6A68"/>
    <w:rPr>
      <w:color w:val="605E5C"/>
      <w:shd w:val="clear" w:color="auto" w:fill="E1DFDD"/>
    </w:rPr>
  </w:style>
  <w:style w:type="character" w:styleId="Refdecomentario">
    <w:name w:val="annotation reference"/>
    <w:basedOn w:val="Fuentedeprrafopredeter"/>
    <w:uiPriority w:val="99"/>
    <w:semiHidden/>
    <w:unhideWhenUsed/>
    <w:rsid w:val="0050711A"/>
    <w:rPr>
      <w:sz w:val="16"/>
      <w:szCs w:val="16"/>
    </w:rPr>
  </w:style>
  <w:style w:type="paragraph" w:styleId="Textocomentario">
    <w:name w:val="annotation text"/>
    <w:basedOn w:val="Normal"/>
    <w:link w:val="TextocomentarioCar"/>
    <w:uiPriority w:val="99"/>
    <w:unhideWhenUsed/>
    <w:rsid w:val="0050711A"/>
    <w:pPr>
      <w:spacing w:line="240" w:lineRule="auto"/>
    </w:pPr>
    <w:rPr>
      <w:sz w:val="20"/>
      <w:szCs w:val="20"/>
    </w:rPr>
  </w:style>
  <w:style w:type="character" w:customStyle="1" w:styleId="TextocomentarioCar">
    <w:name w:val="Texto comentario Car"/>
    <w:basedOn w:val="Fuentedeprrafopredeter"/>
    <w:link w:val="Textocomentario"/>
    <w:uiPriority w:val="99"/>
    <w:rsid w:val="0050711A"/>
    <w:rPr>
      <w:sz w:val="20"/>
      <w:szCs w:val="20"/>
    </w:rPr>
  </w:style>
  <w:style w:type="paragraph" w:styleId="Asuntodelcomentario">
    <w:name w:val="annotation subject"/>
    <w:basedOn w:val="Textocomentario"/>
    <w:next w:val="Textocomentario"/>
    <w:link w:val="AsuntodelcomentarioCar"/>
    <w:uiPriority w:val="99"/>
    <w:semiHidden/>
    <w:unhideWhenUsed/>
    <w:rsid w:val="0050711A"/>
    <w:rPr>
      <w:b/>
      <w:bCs/>
    </w:rPr>
  </w:style>
  <w:style w:type="character" w:customStyle="1" w:styleId="AsuntodelcomentarioCar">
    <w:name w:val="Asunto del comentario Car"/>
    <w:basedOn w:val="TextocomentarioCar"/>
    <w:link w:val="Asuntodelcomentario"/>
    <w:uiPriority w:val="99"/>
    <w:semiHidden/>
    <w:rsid w:val="005071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97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datos.mineduc.cl/dashboards/20015/descarga-bases-de-datos-directorio-de-establecimientos-educacionales/" TargetMode="External"/><Relationship Id="rId1" Type="http://schemas.openxmlformats.org/officeDocument/2006/relationships/hyperlink" Target="https://www.sii.cl/sobre_el_sii/estadisticas_de_empresas.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monumentos.gob.cl/monumentos/monumentos-historicos/capilla-laonzana"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monumentos.gob.cl/monumentos/monumentos-historicos/edificio-ferrocarril-huara" TargetMode="External"/><Relationship Id="rId5" Type="http://schemas.openxmlformats.org/officeDocument/2006/relationships/hyperlink" Target="https://www.goretarapaca.gov.cl/nuestra-region/turismo/huara/" TargetMode="External"/><Relationship Id="rId15" Type="http://schemas.openxmlformats.org/officeDocument/2006/relationships/hyperlink" Target="https://www.monumentos.gob.cl/monumentos/monumentos-historicos/iglesia-campanario-pueblo-tarapaca" TargetMode="External"/><Relationship Id="rId10" Type="http://schemas.openxmlformats.org/officeDocument/2006/relationships/image" Target="media/image1.jp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D3C1-644D-4555-AA40-C922B1424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1256</Words>
  <Characters>6912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Olivares</dc:creator>
  <cp:keywords/>
  <dc:description/>
  <cp:lastModifiedBy>Maria Victoria Colmenares Macia</cp:lastModifiedBy>
  <cp:revision>4</cp:revision>
  <dcterms:created xsi:type="dcterms:W3CDTF">2021-05-12T20:44:00Z</dcterms:created>
  <dcterms:modified xsi:type="dcterms:W3CDTF">2021-05-13T21:33:00Z</dcterms:modified>
</cp:coreProperties>
</file>