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2C060B" w14:textId="755989BD" w:rsidR="003152CB" w:rsidRDefault="003152CB" w:rsidP="003152CB">
      <w:pPr>
        <w:jc w:val="both"/>
        <w:rPr>
          <w:b/>
          <w:bCs/>
        </w:rPr>
      </w:pPr>
      <w:r>
        <w:rPr>
          <w:b/>
          <w:bCs/>
        </w:rPr>
        <w:t xml:space="preserve">¿Conoces la labor del </w:t>
      </w:r>
      <w:ins w:id="0" w:author="alfonso quiroz" w:date="2021-03-15T22:13:00Z">
        <w:r w:rsidR="00345891">
          <w:rPr>
            <w:b/>
            <w:bCs/>
          </w:rPr>
          <w:t>T</w:t>
        </w:r>
      </w:ins>
      <w:del w:id="1" w:author="alfonso quiroz" w:date="2021-03-15T22:13:00Z">
        <w:r w:rsidDel="00345891">
          <w:rPr>
            <w:b/>
            <w:bCs/>
          </w:rPr>
          <w:delText>t</w:delText>
        </w:r>
      </w:del>
      <w:r>
        <w:rPr>
          <w:b/>
          <w:bCs/>
        </w:rPr>
        <w:t xml:space="preserve">rabajador Social? </w:t>
      </w:r>
    </w:p>
    <w:p w14:paraId="456EAD00" w14:textId="273B8622" w:rsidR="003152CB" w:rsidRDefault="003152CB" w:rsidP="00C806C8">
      <w:pPr>
        <w:pStyle w:val="Ttulo1"/>
        <w:rPr>
          <w:ins w:id="2" w:author="alfonso quiroz" w:date="2021-03-15T18:50:00Z"/>
        </w:rPr>
      </w:pPr>
      <w:r w:rsidRPr="003152CB">
        <w:t xml:space="preserve">Hoy en su día, te contamos un poco de esta profesión </w:t>
      </w:r>
      <w:r w:rsidR="0073272E">
        <w:t xml:space="preserve">de vocación </w:t>
      </w:r>
      <w:r w:rsidRPr="003152CB">
        <w:t xml:space="preserve">vinculada al servicio </w:t>
      </w:r>
      <w:r w:rsidR="0073272E">
        <w:t>a los demás</w:t>
      </w:r>
    </w:p>
    <w:p w14:paraId="319590AE" w14:textId="77777777" w:rsidR="00C53C43" w:rsidRPr="00C53C43" w:rsidRDefault="00C53C43" w:rsidP="00C53C43">
      <w:pPr>
        <w:pPrChange w:id="3" w:author="alfonso quiroz" w:date="2021-03-15T18:50:00Z">
          <w:pPr>
            <w:pStyle w:val="Ttulo1"/>
          </w:pPr>
        </w:pPrChange>
      </w:pPr>
    </w:p>
    <w:p w14:paraId="753F8EA6" w14:textId="0F0AD3D4" w:rsidR="007F3B1D" w:rsidRPr="00AF34FE" w:rsidRDefault="003F3599" w:rsidP="003152CB">
      <w:pPr>
        <w:pStyle w:val="Textoindependiente"/>
      </w:pPr>
      <w:r w:rsidRPr="00AF34FE">
        <w:t>E</w:t>
      </w:r>
      <w:r w:rsidR="00E27AA2" w:rsidRPr="00AF34FE">
        <w:t>l</w:t>
      </w:r>
      <w:r w:rsidR="007F3B1D" w:rsidRPr="00AF34FE">
        <w:t xml:space="preserve"> </w:t>
      </w:r>
      <w:ins w:id="4" w:author="alfonso quiroz" w:date="2021-03-15T22:13:00Z">
        <w:r w:rsidR="00345891">
          <w:t>T</w:t>
        </w:r>
      </w:ins>
      <w:del w:id="5" w:author="alfonso quiroz" w:date="2021-03-15T22:13:00Z">
        <w:r w:rsidR="007F3B1D" w:rsidRPr="00AF34FE" w:rsidDel="00345891">
          <w:delText>t</w:delText>
        </w:r>
      </w:del>
      <w:r w:rsidR="007F3B1D" w:rsidRPr="00AF34FE">
        <w:t xml:space="preserve">rabajador </w:t>
      </w:r>
      <w:ins w:id="6" w:author="alfonso quiroz" w:date="2021-03-15T22:13:00Z">
        <w:r w:rsidR="00345891">
          <w:t>S</w:t>
        </w:r>
      </w:ins>
      <w:del w:id="7" w:author="alfonso quiroz" w:date="2021-03-15T22:13:00Z">
        <w:r w:rsidR="007F3B1D" w:rsidRPr="00AF34FE" w:rsidDel="00345891">
          <w:delText>s</w:delText>
        </w:r>
      </w:del>
      <w:r w:rsidR="007F3B1D" w:rsidRPr="00AF34FE">
        <w:t>ocial cumple un rol preponderante en nuestra sociedad buscando constantemente fomentar el cambio social y contribuir al desarrollo de las personas desde un punto de vista humanitario.</w:t>
      </w:r>
    </w:p>
    <w:p w14:paraId="34EBA71B" w14:textId="2D6D31B3" w:rsidR="00A2520E" w:rsidRDefault="005E5AC3" w:rsidP="003152CB">
      <w:pPr>
        <w:jc w:val="both"/>
      </w:pPr>
      <w:r w:rsidRPr="00425247">
        <w:rPr>
          <w:highlight w:val="cyan"/>
        </w:rPr>
        <w:t xml:space="preserve">Normalmente cuando escuchamos el concepto de “Trabajador </w:t>
      </w:r>
      <w:ins w:id="8" w:author="alfonso quiroz" w:date="2021-03-15T22:13:00Z">
        <w:r w:rsidR="00345891">
          <w:rPr>
            <w:highlight w:val="cyan"/>
          </w:rPr>
          <w:t>S</w:t>
        </w:r>
      </w:ins>
      <w:del w:id="9" w:author="alfonso quiroz" w:date="2021-03-15T22:13:00Z">
        <w:r w:rsidRPr="00425247" w:rsidDel="00345891">
          <w:rPr>
            <w:highlight w:val="cyan"/>
          </w:rPr>
          <w:delText>s</w:delText>
        </w:r>
      </w:del>
      <w:r w:rsidRPr="00425247">
        <w:rPr>
          <w:highlight w:val="cyan"/>
        </w:rPr>
        <w:t xml:space="preserve">ocial” surgen dudas </w:t>
      </w:r>
      <w:ins w:id="10" w:author="alfonso quiroz" w:date="2021-03-15T18:44:00Z">
        <w:r w:rsidR="00A72423">
          <w:rPr>
            <w:highlight w:val="cyan"/>
          </w:rPr>
          <w:t>por el verdadero rol que desempeñan</w:t>
        </w:r>
      </w:ins>
      <w:del w:id="11" w:author="alfonso quiroz" w:date="2021-03-15T18:44:00Z">
        <w:r w:rsidRPr="00425247" w:rsidDel="00A72423">
          <w:rPr>
            <w:highlight w:val="cyan"/>
          </w:rPr>
          <w:delText>al respecto</w:delText>
        </w:r>
      </w:del>
      <w:ins w:id="12" w:author="alfonso quiroz" w:date="2021-03-15T18:44:00Z">
        <w:r w:rsidR="00A72423">
          <w:rPr>
            <w:highlight w:val="cyan"/>
          </w:rPr>
          <w:t>.</w:t>
        </w:r>
      </w:ins>
      <w:del w:id="13" w:author="alfonso quiroz" w:date="2021-03-15T18:44:00Z">
        <w:r w:rsidR="007F3B1D" w:rsidRPr="00425247" w:rsidDel="00A72423">
          <w:rPr>
            <w:highlight w:val="cyan"/>
          </w:rPr>
          <w:delText xml:space="preserve"> y</w:delText>
        </w:r>
      </w:del>
      <w:r w:rsidR="007F3B1D" w:rsidRPr="00425247">
        <w:rPr>
          <w:highlight w:val="cyan"/>
        </w:rPr>
        <w:t xml:space="preserve"> </w:t>
      </w:r>
      <w:del w:id="14" w:author="alfonso quiroz" w:date="2021-03-15T18:44:00Z">
        <w:r w:rsidR="007F3B1D" w:rsidRPr="00425247" w:rsidDel="00A72423">
          <w:rPr>
            <w:highlight w:val="cyan"/>
          </w:rPr>
          <w:delText xml:space="preserve">en </w:delText>
        </w:r>
      </w:del>
      <w:ins w:id="15" w:author="alfonso quiroz" w:date="2021-03-15T18:44:00Z">
        <w:r w:rsidR="00A72423">
          <w:rPr>
            <w:highlight w:val="cyan"/>
          </w:rPr>
          <w:t>E</w:t>
        </w:r>
        <w:r w:rsidR="00A72423" w:rsidRPr="00425247">
          <w:rPr>
            <w:highlight w:val="cyan"/>
          </w:rPr>
          <w:t xml:space="preserve">n </w:t>
        </w:r>
      </w:ins>
      <w:r w:rsidR="007F3B1D" w:rsidRPr="00425247">
        <w:rPr>
          <w:highlight w:val="cyan"/>
        </w:rPr>
        <w:t xml:space="preserve">honor a su día, buscaremos adentrarnos </w:t>
      </w:r>
      <w:commentRangeStart w:id="16"/>
      <w:r w:rsidR="007F3B1D" w:rsidRPr="00425247">
        <w:rPr>
          <w:highlight w:val="cyan"/>
        </w:rPr>
        <w:t>en</w:t>
      </w:r>
      <w:commentRangeEnd w:id="16"/>
      <w:r w:rsidR="00E802E0">
        <w:rPr>
          <w:rStyle w:val="Refdecomentario"/>
        </w:rPr>
        <w:commentReference w:id="16"/>
      </w:r>
      <w:r w:rsidR="007F3B1D" w:rsidRPr="00425247">
        <w:rPr>
          <w:highlight w:val="cyan"/>
        </w:rPr>
        <w:t xml:space="preserve"> dicha profesión que</w:t>
      </w:r>
      <w:r w:rsidR="007F3B1D" w:rsidRPr="00AF34FE">
        <w:t xml:space="preserve"> </w:t>
      </w:r>
      <w:del w:id="17" w:author="alfonso quiroz" w:date="2021-03-15T18:46:00Z">
        <w:r w:rsidR="00A2520E" w:rsidDel="00A72423">
          <w:rPr>
            <w:highlight w:val="yellow"/>
          </w:rPr>
          <w:delText>estrecha al quehacer diario de</w:delText>
        </w:r>
      </w:del>
      <w:ins w:id="18" w:author="alfonso quiroz" w:date="2021-03-15T18:46:00Z">
        <w:r w:rsidR="00A72423">
          <w:rPr>
            <w:highlight w:val="yellow"/>
          </w:rPr>
          <w:t>se vincula estrechamente con</w:t>
        </w:r>
      </w:ins>
      <w:r w:rsidR="00A2520E">
        <w:rPr>
          <w:highlight w:val="yellow"/>
        </w:rPr>
        <w:t xml:space="preserve"> </w:t>
      </w:r>
      <w:del w:id="19" w:author="alfonso quiroz" w:date="2021-03-15T18:45:00Z">
        <w:r w:rsidR="00A2520E" w:rsidDel="00A72423">
          <w:rPr>
            <w:highlight w:val="yellow"/>
          </w:rPr>
          <w:delText xml:space="preserve">una </w:delText>
        </w:r>
      </w:del>
      <w:r w:rsidR="00A2520E">
        <w:rPr>
          <w:highlight w:val="yellow"/>
        </w:rPr>
        <w:t xml:space="preserve">gran </w:t>
      </w:r>
      <w:del w:id="20" w:author="alfonso quiroz" w:date="2021-03-15T18:45:00Z">
        <w:r w:rsidR="00A2520E" w:rsidDel="00A72423">
          <w:rPr>
            <w:highlight w:val="yellow"/>
          </w:rPr>
          <w:delText xml:space="preserve">mayoría </w:delText>
        </w:r>
      </w:del>
      <w:ins w:id="21" w:author="alfonso quiroz" w:date="2021-03-15T18:45:00Z">
        <w:r w:rsidR="00A72423">
          <w:rPr>
            <w:highlight w:val="yellow"/>
          </w:rPr>
          <w:t>parte</w:t>
        </w:r>
        <w:r w:rsidR="00A72423">
          <w:rPr>
            <w:highlight w:val="yellow"/>
          </w:rPr>
          <w:t xml:space="preserve"> </w:t>
        </w:r>
      </w:ins>
      <w:r w:rsidR="00A2520E">
        <w:rPr>
          <w:highlight w:val="yellow"/>
        </w:rPr>
        <w:t>de la población</w:t>
      </w:r>
      <w:r w:rsidR="007F3B1D" w:rsidRPr="00C806C8">
        <w:rPr>
          <w:highlight w:val="yellow"/>
        </w:rPr>
        <w:t>.</w:t>
      </w:r>
    </w:p>
    <w:p w14:paraId="2F7AE7AD" w14:textId="73CC54FB" w:rsidR="00102E13" w:rsidRPr="00AF34FE" w:rsidRDefault="005E5AC3" w:rsidP="00102E13">
      <w:pPr>
        <w:jc w:val="both"/>
      </w:pPr>
      <w:r w:rsidRPr="00AF34FE">
        <w:t>Según la Federación Internacional de Trabajadores Sociales (IFSW)</w:t>
      </w:r>
      <w:ins w:id="22" w:author="alfonso quiroz" w:date="2021-03-15T18:49:00Z">
        <w:r w:rsidR="00A72423">
          <w:t>,</w:t>
        </w:r>
      </w:ins>
      <w:del w:id="23" w:author="alfonso quiroz" w:date="2021-03-15T18:47:00Z">
        <w:r w:rsidRPr="00AF34FE" w:rsidDel="00A72423">
          <w:delText>,</w:delText>
        </w:r>
      </w:del>
      <w:r w:rsidRPr="00AF34FE">
        <w:t xml:space="preserve"> </w:t>
      </w:r>
      <w:del w:id="24" w:author="alfonso quiroz" w:date="2021-03-15T18:49:00Z">
        <w:r w:rsidRPr="00AF34FE" w:rsidDel="00A72423">
          <w:delText>se define como</w:delText>
        </w:r>
      </w:del>
      <w:ins w:id="25" w:author="alfonso quiroz" w:date="2021-03-15T18:49:00Z">
        <w:r w:rsidR="00A72423">
          <w:t>el Trabajo Social es</w:t>
        </w:r>
      </w:ins>
      <w:del w:id="26" w:author="alfonso quiroz" w:date="2021-03-15T18:48:00Z">
        <w:r w:rsidR="007F3B1D" w:rsidRPr="00AF34FE" w:rsidDel="00A72423">
          <w:delText>:</w:delText>
        </w:r>
      </w:del>
      <w:r w:rsidR="007F3B1D" w:rsidRPr="00AF34FE">
        <w:t xml:space="preserve"> “</w:t>
      </w:r>
      <w:r w:rsidRPr="00AF34FE">
        <w:t xml:space="preserve">una </w:t>
      </w:r>
      <w:r w:rsidR="007F3B1D" w:rsidRPr="00AF34FE">
        <w:t>pr</w:t>
      </w:r>
      <w:r w:rsidRPr="00AF34FE">
        <w:t>ofesión basada en la práctica y una disciplina académica que promueve el cambio y el desarrollo social, la cohesión social, y el fortalecimiento y la liberación de las personas”</w:t>
      </w:r>
      <w:r w:rsidR="002165A6" w:rsidRPr="00AF34FE">
        <w:rPr>
          <w:rStyle w:val="Refdenotaalpie"/>
          <w:rFonts w:cstheme="minorHAnsi"/>
          <w:sz w:val="24"/>
          <w:szCs w:val="24"/>
        </w:rPr>
        <w:footnoteReference w:id="1"/>
      </w:r>
      <w:r w:rsidRPr="00AF34FE">
        <w:t xml:space="preserve">. </w:t>
      </w:r>
      <w:r w:rsidR="00102E13">
        <w:t xml:space="preserve">Y es esta misma Federación </w:t>
      </w:r>
      <w:del w:id="27" w:author="alfonso quiroz" w:date="2021-03-15T18:49:00Z">
        <w:r w:rsidR="00102E13" w:rsidDel="00A72423">
          <w:delText xml:space="preserve">que </w:delText>
        </w:r>
      </w:del>
      <w:ins w:id="28" w:author="alfonso quiroz" w:date="2021-03-15T18:49:00Z">
        <w:r w:rsidR="00A72423">
          <w:t>qu</w:t>
        </w:r>
        <w:r w:rsidR="00A72423">
          <w:t>ien</w:t>
        </w:r>
        <w:r w:rsidR="00A72423">
          <w:t xml:space="preserve"> </w:t>
        </w:r>
      </w:ins>
      <w:r w:rsidR="00102E13">
        <w:t xml:space="preserve">instaura el </w:t>
      </w:r>
      <w:r w:rsidR="00102E13" w:rsidRPr="00B9415D">
        <w:t>Día Mundial del Trabajo Social</w:t>
      </w:r>
      <w:r w:rsidR="00102E13">
        <w:t xml:space="preserve">, </w:t>
      </w:r>
      <w:ins w:id="29" w:author="alfonso quiroz" w:date="2021-03-15T18:50:00Z">
        <w:r w:rsidR="00A72423">
          <w:t xml:space="preserve">esto </w:t>
        </w:r>
      </w:ins>
      <w:r w:rsidR="00102E13" w:rsidRPr="00AF34FE">
        <w:t>durante una Asamblea Mundial en Salvador de Bahía (Brasil) en el año 2008</w:t>
      </w:r>
      <w:r w:rsidR="00102E13" w:rsidRPr="00AF34FE">
        <w:rPr>
          <w:rStyle w:val="Refdenotaalpie"/>
          <w:rFonts w:cstheme="minorHAnsi"/>
          <w:sz w:val="24"/>
          <w:szCs w:val="24"/>
        </w:rPr>
        <w:footnoteReference w:id="2"/>
      </w:r>
      <w:r w:rsidR="00102E13" w:rsidRPr="00AF34FE">
        <w:t xml:space="preserve">. </w:t>
      </w:r>
    </w:p>
    <w:p w14:paraId="0A32E0FC" w14:textId="77777777" w:rsidR="00C53C43" w:rsidRDefault="00C53C43" w:rsidP="00425247">
      <w:pPr>
        <w:pStyle w:val="Ttulo2"/>
        <w:rPr>
          <w:ins w:id="30" w:author="alfonso quiroz" w:date="2021-03-15T18:50:00Z"/>
        </w:rPr>
      </w:pPr>
    </w:p>
    <w:p w14:paraId="36C9333F" w14:textId="51DC443E" w:rsidR="00C806C8" w:rsidRPr="00425247" w:rsidRDefault="00425247" w:rsidP="00425247">
      <w:pPr>
        <w:pStyle w:val="Ttulo2"/>
      </w:pPr>
      <w:r w:rsidRPr="00425247">
        <w:t>El origen</w:t>
      </w:r>
    </w:p>
    <w:p w14:paraId="3C160AB5" w14:textId="329AD03C" w:rsidR="00DB0329" w:rsidRDefault="00AB5568" w:rsidP="00A2520E">
      <w:pPr>
        <w:jc w:val="both"/>
        <w:rPr>
          <w:ins w:id="31" w:author="alfonso quiroz" w:date="2021-03-15T19:03:00Z"/>
        </w:rPr>
      </w:pPr>
      <w:r w:rsidRPr="00AB5568">
        <w:rPr>
          <w:rFonts w:cstheme="minorHAnsi"/>
          <w:noProof/>
          <w:sz w:val="24"/>
          <w:szCs w:val="24"/>
        </w:rPr>
        <mc:AlternateContent>
          <mc:Choice Requires="wps">
            <w:drawing>
              <wp:anchor distT="45720" distB="45720" distL="114300" distR="114300" simplePos="0" relativeHeight="251659264" behindDoc="0" locked="0" layoutInCell="1" allowOverlap="1" wp14:anchorId="23026195" wp14:editId="41DE7A13">
                <wp:simplePos x="0" y="0"/>
                <wp:positionH relativeFrom="column">
                  <wp:posOffset>4101465</wp:posOffset>
                </wp:positionH>
                <wp:positionV relativeFrom="paragraph">
                  <wp:posOffset>1157605</wp:posOffset>
                </wp:positionV>
                <wp:extent cx="2089150" cy="1606550"/>
                <wp:effectExtent l="0" t="0" r="25400" b="1270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60655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14:paraId="4C84DC59" w14:textId="5190A5CD" w:rsidR="00AB5568" w:rsidRDefault="00AB5568" w:rsidP="00AB5568">
                            <w:pPr>
                              <w:shd w:val="clear" w:color="auto" w:fill="FBE4D5" w:themeFill="accent2" w:themeFillTint="33"/>
                              <w:jc w:val="center"/>
                              <w:rPr>
                                <w:rFonts w:cstheme="minorHAnsi"/>
                                <w:sz w:val="20"/>
                                <w:szCs w:val="20"/>
                              </w:rPr>
                            </w:pPr>
                            <w:r w:rsidRPr="00AB5568">
                              <w:rPr>
                                <w:rFonts w:cstheme="minorHAnsi"/>
                                <w:sz w:val="20"/>
                                <w:szCs w:val="20"/>
                              </w:rPr>
                              <w:t>¿Sabías que Mary Steward fue la primera Capellán en 1895, y trabaj</w:t>
                            </w:r>
                            <w:r>
                              <w:rPr>
                                <w:rFonts w:cstheme="minorHAnsi"/>
                                <w:sz w:val="20"/>
                                <w:szCs w:val="20"/>
                              </w:rPr>
                              <w:t>ó</w:t>
                            </w:r>
                            <w:r w:rsidRPr="00AB5568">
                              <w:rPr>
                                <w:rFonts w:cstheme="minorHAnsi"/>
                                <w:sz w:val="20"/>
                                <w:szCs w:val="20"/>
                              </w:rPr>
                              <w:t xml:space="preserve"> en el Free Royal Hospital?</w:t>
                            </w:r>
                          </w:p>
                          <w:p w14:paraId="5B9E6CDD" w14:textId="35359778" w:rsidR="00AB5568" w:rsidRPr="00AB5568" w:rsidRDefault="00AB5568" w:rsidP="00AB5568">
                            <w:pPr>
                              <w:shd w:val="clear" w:color="auto" w:fill="FBE4D5" w:themeFill="accent2" w:themeFillTint="33"/>
                              <w:jc w:val="center"/>
                              <w:rPr>
                                <w:rFonts w:cstheme="minorHAnsi"/>
                                <w:sz w:val="20"/>
                                <w:szCs w:val="20"/>
                              </w:rPr>
                            </w:pPr>
                            <w:r w:rsidRPr="00AB5568">
                              <w:rPr>
                                <w:sz w:val="20"/>
                                <w:szCs w:val="20"/>
                              </w:rPr>
                              <w:t>Su función era evaluar a las</w:t>
                            </w:r>
                            <w:r>
                              <w:t xml:space="preserve"> </w:t>
                            </w:r>
                            <w:r w:rsidRPr="00AB5568">
                              <w:rPr>
                                <w:sz w:val="20"/>
                                <w:szCs w:val="20"/>
                              </w:rPr>
                              <w:t>personan que pedían atención del hospital y asegurarse de que fueran considerados” dignos” de</w:t>
                            </w:r>
                            <w:r>
                              <w:t xml:space="preserve"> </w:t>
                            </w:r>
                            <w:r w:rsidRPr="00AB5568">
                              <w:rPr>
                                <w:sz w:val="20"/>
                                <w:szCs w:val="20"/>
                              </w:rPr>
                              <w:t>tratamiento gratis.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26195" id="_x0000_t202" coordsize="21600,21600" o:spt="202" path="m,l,21600r21600,l21600,xe">
                <v:stroke joinstyle="miter"/>
                <v:path gradientshapeok="t" o:connecttype="rect"/>
              </v:shapetype>
              <v:shape id="Cuadro de texto 2" o:spid="_x0000_s1026" type="#_x0000_t202" style="position:absolute;left:0;text-align:left;margin-left:322.95pt;margin-top:91.15pt;width:164.5pt;height:1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" fillcolor="white [3201]" strokecolor="#ed7d31 [3205]" strokeweight="1pt">
                <v:textbox>
                  <w:txbxContent>
                    <w:p w14:paraId="4C84DC59" w14:textId="5190A5CD" w:rsidR="00AB5568" w:rsidRDefault="00AB5568" w:rsidP="00AB5568">
                      <w:pPr>
                        <w:shd w:val="clear" w:color="auto" w:fill="FBE4D5" w:themeFill="accent2" w:themeFillTint="33"/>
                        <w:jc w:val="center"/>
                        <w:rPr>
                          <w:rFonts w:cstheme="minorHAnsi"/>
                          <w:sz w:val="20"/>
                          <w:szCs w:val="20"/>
                        </w:rPr>
                      </w:pPr>
                      <w:r w:rsidRPr="00AB5568">
                        <w:rPr>
                          <w:rFonts w:cstheme="minorHAnsi"/>
                          <w:sz w:val="20"/>
                          <w:szCs w:val="20"/>
                        </w:rPr>
                        <w:t>¿Sabías que Mary Steward fue la primera Capellán en 1895, y trabaj</w:t>
                      </w:r>
                      <w:r>
                        <w:rPr>
                          <w:rFonts w:cstheme="minorHAnsi"/>
                          <w:sz w:val="20"/>
                          <w:szCs w:val="20"/>
                        </w:rPr>
                        <w:t>ó</w:t>
                      </w:r>
                      <w:r w:rsidRPr="00AB5568">
                        <w:rPr>
                          <w:rFonts w:cstheme="minorHAnsi"/>
                          <w:sz w:val="20"/>
                          <w:szCs w:val="20"/>
                        </w:rPr>
                        <w:t xml:space="preserve"> en el Free Royal Hospital?</w:t>
                      </w:r>
                    </w:p>
                    <w:p w14:paraId="5B9E6CDD" w14:textId="35359778" w:rsidR="00AB5568" w:rsidRPr="00AB5568" w:rsidRDefault="00AB5568" w:rsidP="00AB5568">
                      <w:pPr>
                        <w:shd w:val="clear" w:color="auto" w:fill="FBE4D5" w:themeFill="accent2" w:themeFillTint="33"/>
                        <w:jc w:val="center"/>
                        <w:rPr>
                          <w:rFonts w:cstheme="minorHAnsi"/>
                          <w:sz w:val="20"/>
                          <w:szCs w:val="20"/>
                        </w:rPr>
                      </w:pPr>
                      <w:r w:rsidRPr="00AB5568">
                        <w:rPr>
                          <w:sz w:val="20"/>
                          <w:szCs w:val="20"/>
                        </w:rPr>
                        <w:t>Su función era evaluar a las</w:t>
                      </w:r>
                      <w:r>
                        <w:t xml:space="preserve"> </w:t>
                      </w:r>
                      <w:r w:rsidRPr="00AB5568">
                        <w:rPr>
                          <w:sz w:val="20"/>
                          <w:szCs w:val="20"/>
                        </w:rPr>
                        <w:t>personan que pedían atención del hospital y asegurarse de que fueran considerados” dignos” de</w:t>
                      </w:r>
                      <w:r>
                        <w:t xml:space="preserve"> </w:t>
                      </w:r>
                      <w:r w:rsidRPr="00AB5568">
                        <w:rPr>
                          <w:sz w:val="20"/>
                          <w:szCs w:val="20"/>
                        </w:rPr>
                        <w:t>tratamiento gratis.</w:t>
                      </w:r>
                    </w:p>
                  </w:txbxContent>
                </v:textbox>
                <w10:wrap type="square"/>
              </v:shape>
            </w:pict>
          </mc:Fallback>
        </mc:AlternateContent>
      </w:r>
      <w:r w:rsidR="00FF5E31" w:rsidRPr="00AF34FE">
        <w:t xml:space="preserve">El </w:t>
      </w:r>
      <w:ins w:id="32" w:author="alfonso quiroz" w:date="2021-03-15T22:13:00Z">
        <w:r w:rsidR="00345891">
          <w:t>T</w:t>
        </w:r>
      </w:ins>
      <w:del w:id="33" w:author="alfonso quiroz" w:date="2021-03-15T22:13:00Z">
        <w:r w:rsidR="00FF5E31" w:rsidRPr="00AF34FE" w:rsidDel="00345891">
          <w:delText>t</w:delText>
        </w:r>
      </w:del>
      <w:r w:rsidR="00FF5E31" w:rsidRPr="00AF34FE">
        <w:t xml:space="preserve">rabajo </w:t>
      </w:r>
      <w:ins w:id="34" w:author="alfonso quiroz" w:date="2021-03-15T22:14:00Z">
        <w:r w:rsidR="00345891">
          <w:t>S</w:t>
        </w:r>
      </w:ins>
      <w:del w:id="35" w:author="alfonso quiroz" w:date="2021-03-15T22:13:00Z">
        <w:r w:rsidR="00FF5E31" w:rsidRPr="00AF34FE" w:rsidDel="00345891">
          <w:delText>s</w:delText>
        </w:r>
      </w:del>
      <w:r w:rsidR="00FF5E31" w:rsidRPr="00AF34FE">
        <w:t xml:space="preserve">ocial </w:t>
      </w:r>
      <w:r w:rsidR="00A2520E">
        <w:t>tiene su origen</w:t>
      </w:r>
      <w:ins w:id="36" w:author="alfonso quiroz" w:date="2021-03-15T18:52:00Z">
        <w:r w:rsidR="00A44C39">
          <w:t>,</w:t>
        </w:r>
      </w:ins>
      <w:r w:rsidR="00FF5E31" w:rsidRPr="00AF34FE">
        <w:t xml:space="preserve"> principalmente</w:t>
      </w:r>
      <w:ins w:id="37" w:author="alfonso quiroz" w:date="2021-03-15T18:52:00Z">
        <w:r w:rsidR="00A44C39">
          <w:t>,</w:t>
        </w:r>
      </w:ins>
      <w:r w:rsidR="00FF5E31" w:rsidRPr="00AF34FE">
        <w:t xml:space="preserve"> en Inglaterra y Estados Unidos</w:t>
      </w:r>
      <w:del w:id="38" w:author="alfonso quiroz" w:date="2021-03-15T18:54:00Z">
        <w:r w:rsidR="00A2520E" w:rsidDel="00A44C39">
          <w:delText xml:space="preserve">, </w:delText>
        </w:r>
      </w:del>
      <w:ins w:id="39" w:author="alfonso quiroz" w:date="2021-03-15T18:54:00Z">
        <w:r w:rsidR="00A44C39">
          <w:t>.</w:t>
        </w:r>
        <w:r w:rsidR="00A44C39">
          <w:t xml:space="preserve"> </w:t>
        </w:r>
      </w:ins>
      <w:del w:id="40" w:author="alfonso quiroz" w:date="2021-03-15T18:54:00Z">
        <w:r w:rsidR="00A2520E" w:rsidDel="00A44C39">
          <w:delText>dado que después del final</w:delText>
        </w:r>
      </w:del>
      <w:ins w:id="41" w:author="alfonso quiroz" w:date="2021-03-15T18:54:00Z">
        <w:r w:rsidR="00A44C39">
          <w:t>A finales</w:t>
        </w:r>
      </w:ins>
      <w:r w:rsidR="00A2520E">
        <w:t xml:space="preserve"> del feudalismo</w:t>
      </w:r>
      <w:del w:id="42" w:author="alfonso quiroz" w:date="2021-03-15T22:14:00Z">
        <w:r w:rsidR="00A2520E" w:rsidDel="00345891">
          <w:delText>,</w:delText>
        </w:r>
      </w:del>
      <w:r w:rsidR="00A2520E">
        <w:t xml:space="preserve"> los pobres fueron vistos como una amenaza directa al orden social, por lo tanto, el </w:t>
      </w:r>
      <w:r w:rsidR="000A5C0F">
        <w:t>e</w:t>
      </w:r>
      <w:r w:rsidR="00A2520E">
        <w:t xml:space="preserve">stado formó y organizó un sistema de ayuda para atenderlos. </w:t>
      </w:r>
    </w:p>
    <w:p w14:paraId="00A37632" w14:textId="3C5C4D80" w:rsidR="00A2520E" w:rsidRDefault="00A2520E" w:rsidP="00A2520E">
      <w:pPr>
        <w:jc w:val="both"/>
      </w:pPr>
      <w:r>
        <w:t xml:space="preserve">En Inglaterra, la Ley del Pobre sirvió para clasificar a los pobres en </w:t>
      </w:r>
      <w:del w:id="43" w:author="alfonso quiroz" w:date="2021-03-15T18:56:00Z">
        <w:r w:rsidDel="00A44C39">
          <w:delText xml:space="preserve">diferentes </w:delText>
        </w:r>
      </w:del>
      <w:ins w:id="44" w:author="alfonso quiroz" w:date="2021-03-15T18:56:00Z">
        <w:r w:rsidR="00A44C39">
          <w:t>distintas</w:t>
        </w:r>
        <w:r w:rsidR="00A44C39">
          <w:t xml:space="preserve"> </w:t>
        </w:r>
      </w:ins>
      <w:r>
        <w:t>categorías</w:t>
      </w:r>
      <w:ins w:id="45" w:author="alfonso quiroz" w:date="2021-03-15T18:55:00Z">
        <w:r w:rsidR="00A44C39">
          <w:t>:</w:t>
        </w:r>
      </w:ins>
      <w:del w:id="46" w:author="alfonso quiroz" w:date="2021-03-15T18:55:00Z">
        <w:r w:rsidDel="00A44C39">
          <w:delText>,</w:delText>
        </w:r>
      </w:del>
      <w:r>
        <w:t xml:space="preserve"> los pobres que podían trabajar, los imposibilitados</w:t>
      </w:r>
      <w:del w:id="47" w:author="alfonso quiroz" w:date="2021-03-15T18:55:00Z">
        <w:r w:rsidDel="00A44C39">
          <w:delText>,</w:delText>
        </w:r>
      </w:del>
      <w:r>
        <w:t xml:space="preserve"> y los haraganes. </w:t>
      </w:r>
      <w:del w:id="48" w:author="alfonso quiroz" w:date="2021-03-15T18:56:00Z">
        <w:r w:rsidDel="00A44C39">
          <w:delText xml:space="preserve">Este </w:delText>
        </w:r>
      </w:del>
      <w:ins w:id="49" w:author="alfonso quiroz" w:date="2021-03-15T18:56:00Z">
        <w:r w:rsidR="00A44C39">
          <w:t>E</w:t>
        </w:r>
        <w:r w:rsidR="00A44C39">
          <w:t>l</w:t>
        </w:r>
        <w:r w:rsidR="00A44C39">
          <w:t xml:space="preserve"> </w:t>
        </w:r>
      </w:ins>
      <w:r>
        <w:t xml:space="preserve">sistema desarrolló diferentes respuestas para ayudar a </w:t>
      </w:r>
      <w:del w:id="50" w:author="alfonso quiroz" w:date="2021-03-15T18:56:00Z">
        <w:r w:rsidDel="00A44C39">
          <w:delText xml:space="preserve">estos </w:delText>
        </w:r>
      </w:del>
      <w:ins w:id="51" w:author="alfonso quiroz" w:date="2021-03-15T18:56:00Z">
        <w:r w:rsidR="00A44C39">
          <w:t>cada</w:t>
        </w:r>
        <w:r w:rsidR="00A44C39">
          <w:t xml:space="preserve"> </w:t>
        </w:r>
      </w:ins>
      <w:r>
        <w:t>grupo</w:t>
      </w:r>
      <w:del w:id="52" w:author="alfonso quiroz" w:date="2021-03-15T18:56:00Z">
        <w:r w:rsidDel="00A44C39">
          <w:delText>s</w:delText>
        </w:r>
      </w:del>
      <w:r>
        <w:t xml:space="preserve"> de personas.</w:t>
      </w:r>
    </w:p>
    <w:p w14:paraId="7751507C" w14:textId="08E950A1" w:rsidR="00AB5568" w:rsidRPr="00AB5568" w:rsidRDefault="000A5C0F" w:rsidP="000A5C0F">
      <w:pPr>
        <w:jc w:val="both"/>
        <w:rPr>
          <w:rFonts w:cstheme="minorHAnsi"/>
        </w:rPr>
      </w:pPr>
      <w:r>
        <w:t>Posteriormente</w:t>
      </w:r>
      <w:ins w:id="53" w:author="alfonso quiroz" w:date="2021-03-15T18:59:00Z">
        <w:r w:rsidR="00DB0329">
          <w:t>,</w:t>
        </w:r>
      </w:ins>
      <w:r>
        <w:t xml:space="preserve"> con l</w:t>
      </w:r>
      <w:r w:rsidR="00A2520E">
        <w:t xml:space="preserve">a Revolución Industrial </w:t>
      </w:r>
      <w:r>
        <w:t>h</w:t>
      </w:r>
      <w:r w:rsidR="00A2520E">
        <w:t xml:space="preserve">ubo grandes avances en conocimientos tecnológicos y científicos, pero también hubo grandes migraciones a zonas urbanas a través del Mundo Occidental. Esto condujo a muchos problemas sociales, los cuales </w:t>
      </w:r>
      <w:del w:id="54" w:author="alfonso quiroz" w:date="2021-03-15T18:59:00Z">
        <w:r w:rsidR="00A2520E" w:rsidDel="00DB0329">
          <w:delText xml:space="preserve">a cambio </w:delText>
        </w:r>
      </w:del>
      <w:r w:rsidR="00A2520E">
        <w:t>condujeron a un aumento de movimientos sociales (Social Work History, 2007)</w:t>
      </w:r>
      <w:r w:rsidR="0073753E" w:rsidRPr="00AF34FE">
        <w:rPr>
          <w:rStyle w:val="Refdenotaalpie"/>
          <w:rFonts w:cstheme="minorHAnsi"/>
          <w:sz w:val="24"/>
          <w:szCs w:val="24"/>
        </w:rPr>
        <w:footnoteReference w:id="3"/>
      </w:r>
      <w:r>
        <w:t>,</w:t>
      </w:r>
      <w:r w:rsidR="007B2F30" w:rsidRPr="00AF34FE">
        <w:t xml:space="preserve"> </w:t>
      </w:r>
      <w:r w:rsidRPr="00AB5568">
        <w:t>a</w:t>
      </w:r>
      <w:r w:rsidRPr="00AB5568">
        <w:rPr>
          <w:rFonts w:cstheme="minorHAnsi"/>
        </w:rPr>
        <w:t>pareciendo los primeros trabajadores sociales llamados Capellanes de hospitales</w:t>
      </w:r>
      <w:del w:id="55" w:author="alfonso quiroz" w:date="2021-03-15T19:00:00Z">
        <w:r w:rsidRPr="00AB5568" w:rsidDel="00DB0329">
          <w:rPr>
            <w:rFonts w:cstheme="minorHAnsi"/>
          </w:rPr>
          <w:delText>,</w:delText>
        </w:r>
      </w:del>
      <w:r w:rsidRPr="00AB5568">
        <w:rPr>
          <w:rFonts w:cstheme="minorHAnsi"/>
        </w:rPr>
        <w:t xml:space="preserve"> </w:t>
      </w:r>
      <w:r w:rsidR="00AB5568" w:rsidRPr="00AB5568">
        <w:rPr>
          <w:rFonts w:cstheme="minorHAnsi"/>
        </w:rPr>
        <w:t>que</w:t>
      </w:r>
      <w:r w:rsidRPr="00AB5568">
        <w:rPr>
          <w:rFonts w:cstheme="minorHAnsi"/>
        </w:rPr>
        <w:t xml:space="preserve"> trabajaban en instituciones hospitalarias. </w:t>
      </w:r>
    </w:p>
    <w:p w14:paraId="041EFB11" w14:textId="77777777" w:rsidR="00DB0329" w:rsidRDefault="00BD31AE" w:rsidP="000A5C0F">
      <w:pPr>
        <w:jc w:val="both"/>
        <w:rPr>
          <w:ins w:id="56" w:author="alfonso quiroz" w:date="2021-03-15T19:07:00Z"/>
        </w:rPr>
      </w:pPr>
      <w:r w:rsidRPr="00AB5568">
        <w:rPr>
          <w:rFonts w:cstheme="minorHAnsi"/>
          <w:noProof/>
          <w:sz w:val="24"/>
          <w:szCs w:val="24"/>
        </w:rPr>
        <w:lastRenderedPageBreak/>
        <mc:AlternateContent>
          <mc:Choice Requires="wps">
            <w:drawing>
              <wp:anchor distT="45720" distB="45720" distL="114300" distR="114300" simplePos="0" relativeHeight="251661312" behindDoc="0" locked="0" layoutInCell="1" allowOverlap="1" wp14:anchorId="403F7CA4" wp14:editId="2CA33C14">
                <wp:simplePos x="0" y="0"/>
                <wp:positionH relativeFrom="column">
                  <wp:posOffset>4101465</wp:posOffset>
                </wp:positionH>
                <wp:positionV relativeFrom="paragraph">
                  <wp:posOffset>287655</wp:posOffset>
                </wp:positionV>
                <wp:extent cx="2089150" cy="1149350"/>
                <wp:effectExtent l="0" t="0" r="25400" b="12700"/>
                <wp:wrapSquare wrapText="bothSides"/>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150" cy="1149350"/>
                        </a:xfrm>
                        <a:prstGeom prst="rect">
                          <a:avLst/>
                        </a:prstGeom>
                        <a:solidFill>
                          <a:sysClr val="window" lastClr="FFFFFF"/>
                        </a:solidFill>
                        <a:ln w="12700" cap="flat" cmpd="sng" algn="ctr">
                          <a:solidFill>
                            <a:srgbClr val="ED7D31"/>
                          </a:solidFill>
                          <a:prstDash val="solid"/>
                          <a:miter lim="800000"/>
                          <a:headEnd/>
                          <a:tailEnd/>
                        </a:ln>
                        <a:effectLst/>
                      </wps:spPr>
                      <wps:txbx>
                        <w:txbxContent>
                          <w:p w14:paraId="6C212C1C" w14:textId="24639697" w:rsidR="00BD31AE" w:rsidRPr="00AB5568" w:rsidRDefault="00BD31AE" w:rsidP="00BD31AE">
                            <w:pPr>
                              <w:shd w:val="clear" w:color="auto" w:fill="FBE4D5" w:themeFill="accent2" w:themeFillTint="33"/>
                              <w:jc w:val="center"/>
                              <w:rPr>
                                <w:rFonts w:cstheme="minorHAnsi"/>
                                <w:sz w:val="20"/>
                                <w:szCs w:val="20"/>
                              </w:rPr>
                            </w:pPr>
                            <w:r w:rsidRPr="00AB5568">
                              <w:rPr>
                                <w:rFonts w:cstheme="minorHAnsi"/>
                                <w:sz w:val="20"/>
                                <w:szCs w:val="20"/>
                              </w:rPr>
                              <w:t xml:space="preserve">¿Sabías que </w:t>
                            </w:r>
                            <w:r w:rsidRPr="00BD31AE">
                              <w:rPr>
                                <w:rFonts w:cstheme="minorHAnsi"/>
                                <w:sz w:val="20"/>
                                <w:szCs w:val="20"/>
                              </w:rPr>
                              <w:t>Elizabeth Blackwell fue la</w:t>
                            </w:r>
                            <w:r>
                              <w:rPr>
                                <w:rFonts w:cstheme="minorHAnsi"/>
                                <w:sz w:val="20"/>
                                <w:szCs w:val="20"/>
                              </w:rPr>
                              <w:t xml:space="preserve"> </w:t>
                            </w:r>
                            <w:r w:rsidRPr="00BD31AE">
                              <w:rPr>
                                <w:rFonts w:cstheme="minorHAnsi"/>
                                <w:sz w:val="20"/>
                                <w:szCs w:val="20"/>
                              </w:rPr>
                              <w:t>primera mujer en ejercer medicina en los Estados Unidos y creó el primer Dispensario Médico para Mujeres y Niños Indigentes en 1853</w:t>
                            </w:r>
                            <w:r w:rsidRPr="00AB5568">
                              <w:rPr>
                                <w:sz w:val="20"/>
                                <w:szCs w:val="20"/>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3F7CA4" id="_x0000_s1027" type="#_x0000_t202" style="position:absolute;left:0;text-align:left;margin-left:322.95pt;margin-top:22.65pt;width:164.5pt;height:9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" fillcolor="window" strokecolor="#ed7d31" strokeweight="1pt">
                <v:textbox>
                  <w:txbxContent>
                    <w:p w14:paraId="6C212C1C" w14:textId="24639697" w:rsidR="00BD31AE" w:rsidRPr="00AB5568" w:rsidRDefault="00BD31AE" w:rsidP="00BD31AE">
                      <w:pPr>
                        <w:shd w:val="clear" w:color="auto" w:fill="FBE4D5" w:themeFill="accent2" w:themeFillTint="33"/>
                        <w:jc w:val="center"/>
                        <w:rPr>
                          <w:rFonts w:cstheme="minorHAnsi"/>
                          <w:sz w:val="20"/>
                          <w:szCs w:val="20"/>
                        </w:rPr>
                      </w:pPr>
                      <w:r w:rsidRPr="00AB5568">
                        <w:rPr>
                          <w:rFonts w:cstheme="minorHAnsi"/>
                          <w:sz w:val="20"/>
                          <w:szCs w:val="20"/>
                        </w:rPr>
                        <w:t xml:space="preserve">¿Sabías que </w:t>
                      </w:r>
                      <w:r w:rsidRPr="00BD31AE">
                        <w:rPr>
                          <w:rFonts w:cstheme="minorHAnsi"/>
                          <w:sz w:val="20"/>
                          <w:szCs w:val="20"/>
                        </w:rPr>
                        <w:t>Elizabeth Blackwell fue la</w:t>
                      </w:r>
                      <w:r>
                        <w:rPr>
                          <w:rFonts w:cstheme="minorHAnsi"/>
                          <w:sz w:val="20"/>
                          <w:szCs w:val="20"/>
                        </w:rPr>
                        <w:t xml:space="preserve"> </w:t>
                      </w:r>
                      <w:r w:rsidRPr="00BD31AE">
                        <w:rPr>
                          <w:rFonts w:cstheme="minorHAnsi"/>
                          <w:sz w:val="20"/>
                          <w:szCs w:val="20"/>
                        </w:rPr>
                        <w:t>primera mujer en ejercer medicina en los Estados Unidos y creó el primer Dispensario Médico para Mujeres y Niños Indigentes en 1853</w:t>
                      </w:r>
                      <w:r w:rsidRPr="00AB5568">
                        <w:rPr>
                          <w:sz w:val="20"/>
                          <w:szCs w:val="20"/>
                        </w:rPr>
                        <w:t>?</w:t>
                      </w:r>
                    </w:p>
                  </w:txbxContent>
                </v:textbox>
                <w10:wrap type="square"/>
              </v:shape>
            </w:pict>
          </mc:Fallback>
        </mc:AlternateContent>
      </w:r>
      <w:r w:rsidR="00AB5568" w:rsidRPr="00AB5568">
        <w:rPr>
          <w:rFonts w:cstheme="minorHAnsi"/>
        </w:rPr>
        <w:t>En Estados Unidos</w:t>
      </w:r>
      <w:del w:id="57" w:author="alfonso quiroz" w:date="2021-03-15T19:05:00Z">
        <w:r w:rsidR="00AB5568" w:rsidRPr="00AB5568" w:rsidDel="00DB0329">
          <w:rPr>
            <w:rFonts w:cstheme="minorHAnsi"/>
          </w:rPr>
          <w:delText>,</w:delText>
        </w:r>
      </w:del>
      <w:r w:rsidR="000A5C0F" w:rsidRPr="00AB5568">
        <w:rPr>
          <w:rFonts w:cstheme="minorHAnsi"/>
        </w:rPr>
        <w:t xml:space="preserve"> </w:t>
      </w:r>
      <w:r w:rsidR="00AB5568">
        <w:rPr>
          <w:rFonts w:cstheme="minorHAnsi"/>
        </w:rPr>
        <w:t xml:space="preserve">el trabajo social </w:t>
      </w:r>
      <w:del w:id="58" w:author="alfonso quiroz" w:date="2021-03-15T19:03:00Z">
        <w:r w:rsidR="000A5C0F" w:rsidRPr="00AB5568" w:rsidDel="00DB0329">
          <w:rPr>
            <w:rFonts w:cstheme="minorHAnsi"/>
          </w:rPr>
          <w:delText xml:space="preserve">tiene </w:delText>
        </w:r>
      </w:del>
      <w:ins w:id="59" w:author="alfonso quiroz" w:date="2021-03-15T19:03:00Z">
        <w:r w:rsidR="00DB0329" w:rsidRPr="00AB5568">
          <w:rPr>
            <w:rFonts w:cstheme="minorHAnsi"/>
          </w:rPr>
          <w:t>t</w:t>
        </w:r>
        <w:r w:rsidR="00DB0329">
          <w:rPr>
            <w:rFonts w:cstheme="minorHAnsi"/>
          </w:rPr>
          <w:t>uvo</w:t>
        </w:r>
        <w:r w:rsidR="00DB0329" w:rsidRPr="00AB5568">
          <w:rPr>
            <w:rFonts w:cstheme="minorHAnsi"/>
          </w:rPr>
          <w:t xml:space="preserve"> </w:t>
        </w:r>
      </w:ins>
      <w:r w:rsidR="000A5C0F" w:rsidRPr="00AB5568">
        <w:rPr>
          <w:rFonts w:cstheme="minorHAnsi"/>
        </w:rPr>
        <w:t xml:space="preserve">su origen </w:t>
      </w:r>
      <w:del w:id="60" w:author="alfonso quiroz" w:date="2021-03-15T19:01:00Z">
        <w:r w:rsidR="000A5C0F" w:rsidRPr="00AB5568" w:rsidDel="00DB0329">
          <w:rPr>
            <w:rFonts w:cstheme="minorHAnsi"/>
          </w:rPr>
          <w:delText xml:space="preserve">en </w:delText>
        </w:r>
      </w:del>
      <w:ins w:id="61" w:author="alfonso quiroz" w:date="2021-03-15T19:01:00Z">
        <w:r w:rsidR="00DB0329">
          <w:rPr>
            <w:rFonts w:cstheme="minorHAnsi"/>
          </w:rPr>
          <w:t>con</w:t>
        </w:r>
        <w:r w:rsidR="00DB0329" w:rsidRPr="00AB5568">
          <w:rPr>
            <w:rFonts w:cstheme="minorHAnsi"/>
          </w:rPr>
          <w:t xml:space="preserve"> </w:t>
        </w:r>
      </w:ins>
      <w:r w:rsidR="000A5C0F" w:rsidRPr="00AB5568">
        <w:rPr>
          <w:rFonts w:cstheme="minorHAnsi"/>
        </w:rPr>
        <w:t xml:space="preserve">la inmigración masiva del siglo XIX. La mayoría de los inmigrantes </w:t>
      </w:r>
      <w:del w:id="62" w:author="alfonso quiroz" w:date="2021-03-15T19:04:00Z">
        <w:r w:rsidR="000A5C0F" w:rsidRPr="00AB5568" w:rsidDel="00DB0329">
          <w:rPr>
            <w:rFonts w:cstheme="minorHAnsi"/>
          </w:rPr>
          <w:delText xml:space="preserve">llegaron </w:delText>
        </w:r>
      </w:del>
      <w:ins w:id="63" w:author="alfonso quiroz" w:date="2021-03-15T19:04:00Z">
        <w:r w:rsidR="00DB0329">
          <w:rPr>
            <w:rFonts w:cstheme="minorHAnsi"/>
          </w:rPr>
          <w:t>que l</w:t>
        </w:r>
        <w:r w:rsidR="00DB0329" w:rsidRPr="00AB5568">
          <w:rPr>
            <w:rFonts w:cstheme="minorHAnsi"/>
          </w:rPr>
          <w:t xml:space="preserve">legaron </w:t>
        </w:r>
      </w:ins>
      <w:r w:rsidR="000A5C0F" w:rsidRPr="00AB5568">
        <w:rPr>
          <w:rFonts w:cstheme="minorHAnsi"/>
        </w:rPr>
        <w:t xml:space="preserve">a New York </w:t>
      </w:r>
      <w:del w:id="64" w:author="alfonso quiroz" w:date="2021-03-15T19:04:00Z">
        <w:r w:rsidR="000A5C0F" w:rsidRPr="00AB5568" w:rsidDel="00DB0329">
          <w:rPr>
            <w:rFonts w:cstheme="minorHAnsi"/>
          </w:rPr>
          <w:delText xml:space="preserve">y </w:delText>
        </w:r>
      </w:del>
      <w:r w:rsidR="000A5C0F" w:rsidRPr="00AB5568">
        <w:rPr>
          <w:rFonts w:cstheme="minorHAnsi"/>
        </w:rPr>
        <w:t xml:space="preserve">se mudaron a otras ciudades del este, </w:t>
      </w:r>
      <w:r w:rsidR="00AB5568">
        <w:rPr>
          <w:rFonts w:cstheme="minorHAnsi"/>
        </w:rPr>
        <w:t>y este aumento masivo de la población condujo a</w:t>
      </w:r>
      <w:r w:rsidR="000A5C0F" w:rsidRPr="00AB5568">
        <w:rPr>
          <w:rFonts w:cstheme="minorHAnsi"/>
        </w:rPr>
        <w:t xml:space="preserve"> problemas sociales y enfermedades.</w:t>
      </w:r>
      <w:r w:rsidR="000A5C0F" w:rsidRPr="00AB5568">
        <w:rPr>
          <w:rFonts w:ascii="Times New Roman" w:hAnsi="Times New Roman" w:cs="Times New Roman"/>
          <w:lang w:eastAsia="es-CL"/>
        </w:rPr>
        <w:t xml:space="preserve"> </w:t>
      </w:r>
      <w:r w:rsidR="00AB5568" w:rsidRPr="00AB5568">
        <w:rPr>
          <w:rFonts w:cstheme="minorHAnsi"/>
          <w:lang w:eastAsia="es-CL"/>
        </w:rPr>
        <w:t>Ante es</w:t>
      </w:r>
      <w:del w:id="65" w:author="alfonso quiroz" w:date="2021-03-15T19:04:00Z">
        <w:r w:rsidR="00AB5568" w:rsidRPr="00AB5568" w:rsidDel="00DB0329">
          <w:rPr>
            <w:rFonts w:cstheme="minorHAnsi"/>
            <w:lang w:eastAsia="es-CL"/>
          </w:rPr>
          <w:delText>t</w:delText>
        </w:r>
      </w:del>
      <w:r w:rsidR="00AB5568" w:rsidRPr="00AB5568">
        <w:rPr>
          <w:rFonts w:cstheme="minorHAnsi"/>
          <w:lang w:eastAsia="es-CL"/>
        </w:rPr>
        <w:t>a problemática</w:t>
      </w:r>
      <w:r w:rsidR="00AB5568">
        <w:rPr>
          <w:rFonts w:ascii="Times New Roman" w:hAnsi="Times New Roman" w:cs="Times New Roman"/>
          <w:lang w:eastAsia="es-CL"/>
        </w:rPr>
        <w:t xml:space="preserve"> </w:t>
      </w:r>
      <w:r>
        <w:t>se construyó</w:t>
      </w:r>
      <w:r w:rsidR="00AB5568">
        <w:t xml:space="preserve"> </w:t>
      </w:r>
      <w:ins w:id="66" w:author="alfonso quiroz" w:date="2021-03-15T19:05:00Z">
        <w:r w:rsidR="00DB0329">
          <w:t>en 1853</w:t>
        </w:r>
        <w:r w:rsidR="00DB0329">
          <w:t xml:space="preserve"> </w:t>
        </w:r>
      </w:ins>
      <w:r w:rsidR="00AB5568">
        <w:t xml:space="preserve">el primer Dispensario Médico para Mujeres y Niños Indigentes </w:t>
      </w:r>
      <w:del w:id="67" w:author="alfonso quiroz" w:date="2021-03-15T19:05:00Z">
        <w:r w:rsidR="00AB5568" w:rsidDel="00DB0329">
          <w:delText xml:space="preserve">en 1853 </w:delText>
        </w:r>
      </w:del>
      <w:r w:rsidR="00AB5568">
        <w:t xml:space="preserve">que operó </w:t>
      </w:r>
      <w:del w:id="68" w:author="alfonso quiroz" w:date="2021-03-15T19:05:00Z">
        <w:r w:rsidR="00AB5568" w:rsidDel="00DB0329">
          <w:delText>ofreciendo ayuda</w:delText>
        </w:r>
      </w:del>
      <w:ins w:id="69" w:author="alfonso quiroz" w:date="2021-03-15T19:05:00Z">
        <w:r w:rsidR="00DB0329">
          <w:t>ayudando</w:t>
        </w:r>
      </w:ins>
      <w:r w:rsidR="00AB5568">
        <w:t xml:space="preserve"> a las comunidades pobres del lado este</w:t>
      </w:r>
      <w:ins w:id="70" w:author="alfonso quiroz" w:date="2021-03-15T19:06:00Z">
        <w:r w:rsidR="00DB0329">
          <w:t>.</w:t>
        </w:r>
      </w:ins>
      <w:del w:id="71" w:author="alfonso quiroz" w:date="2021-03-15T19:06:00Z">
        <w:r w:rsidR="00AB5568" w:rsidDel="00DB0329">
          <w:delText>,</w:delText>
        </w:r>
      </w:del>
      <w:r w:rsidR="00AB5568">
        <w:t xml:space="preserve"> </w:t>
      </w:r>
      <w:del w:id="72" w:author="alfonso quiroz" w:date="2021-03-15T19:06:00Z">
        <w:r w:rsidR="00AB5568" w:rsidDel="00DB0329">
          <w:delText>y p</w:delText>
        </w:r>
      </w:del>
      <w:ins w:id="73" w:author="alfonso quiroz" w:date="2021-03-15T19:06:00Z">
        <w:r w:rsidR="00DB0329">
          <w:t xml:space="preserve">No pasó mucho tiempo </w:t>
        </w:r>
      </w:ins>
      <w:del w:id="74" w:author="alfonso quiroz" w:date="2021-03-15T19:06:00Z">
        <w:r w:rsidR="00AB5568" w:rsidDel="00DB0329">
          <w:delText xml:space="preserve">ronto </w:delText>
        </w:r>
      </w:del>
      <w:ins w:id="75" w:author="alfonso quiroz" w:date="2021-03-15T19:06:00Z">
        <w:r w:rsidR="00DB0329">
          <w:t>antes</w:t>
        </w:r>
        <w:r w:rsidR="00DB0329">
          <w:t xml:space="preserve"> </w:t>
        </w:r>
      </w:ins>
      <w:ins w:id="76" w:author="alfonso quiroz" w:date="2021-03-15T19:07:00Z">
        <w:r w:rsidR="00DB0329">
          <w:t xml:space="preserve">que </w:t>
        </w:r>
      </w:ins>
      <w:r w:rsidR="00AB5568">
        <w:t xml:space="preserve">se </w:t>
      </w:r>
      <w:del w:id="77" w:author="alfonso quiroz" w:date="2021-03-15T19:07:00Z">
        <w:r w:rsidR="00AB5568" w:rsidDel="00DB0329">
          <w:delText xml:space="preserve">diversificó </w:delText>
        </w:r>
      </w:del>
      <w:ins w:id="78" w:author="alfonso quiroz" w:date="2021-03-15T19:07:00Z">
        <w:r w:rsidR="00DB0329">
          <w:t>diversific</w:t>
        </w:r>
        <w:r w:rsidR="00DB0329">
          <w:t>ara</w:t>
        </w:r>
        <w:r w:rsidR="00DB0329">
          <w:t xml:space="preserve"> </w:t>
        </w:r>
      </w:ins>
      <w:r w:rsidR="00AB5568">
        <w:t>más allá de la enfermería básica</w:t>
      </w:r>
      <w:del w:id="79" w:author="alfonso quiroz" w:date="2021-03-15T19:07:00Z">
        <w:r w:rsidR="00AB5568" w:rsidDel="00DB0329">
          <w:delText>,</w:delText>
        </w:r>
      </w:del>
      <w:r w:rsidR="00AB5568">
        <w:t xml:space="preserve"> facilitando evaluaciones sociales y apoyo a las familias de la zona. </w:t>
      </w:r>
    </w:p>
    <w:p w14:paraId="1AEFAB18" w14:textId="11F3E0B3" w:rsidR="00AB5568" w:rsidRPr="00AB5568" w:rsidRDefault="00AB5568" w:rsidP="000A5C0F">
      <w:pPr>
        <w:jc w:val="both"/>
      </w:pPr>
      <w:r>
        <w:t xml:space="preserve">Posteriormente, en 1889 </w:t>
      </w:r>
      <w:r w:rsidR="00BD31AE">
        <w:t>se</w:t>
      </w:r>
      <w:r>
        <w:t xml:space="preserve"> </w:t>
      </w:r>
      <w:r w:rsidR="00BD31AE">
        <w:t>construyó</w:t>
      </w:r>
      <w:r>
        <w:t xml:space="preserve"> un Hogar para expatriados y comunidades pobres en Chicago, el Hogar era un centro </w:t>
      </w:r>
      <w:del w:id="80" w:author="alfonso quiroz" w:date="2021-03-15T19:08:00Z">
        <w:r w:rsidDel="00DB0329">
          <w:delText xml:space="preserve">para </w:delText>
        </w:r>
      </w:del>
      <w:ins w:id="81" w:author="alfonso quiroz" w:date="2021-03-15T19:08:00Z">
        <w:r w:rsidR="00DB0329">
          <w:t>de</w:t>
        </w:r>
        <w:r w:rsidR="00DB0329">
          <w:t xml:space="preserve"> </w:t>
        </w:r>
      </w:ins>
      <w:r>
        <w:t xml:space="preserve">servicios </w:t>
      </w:r>
      <w:del w:id="82" w:author="alfonso quiroz" w:date="2021-03-15T19:08:00Z">
        <w:r w:rsidDel="00DB0329">
          <w:delText xml:space="preserve">a </w:delText>
        </w:r>
      </w:del>
      <w:ins w:id="83" w:author="alfonso quiroz" w:date="2021-03-15T19:08:00Z">
        <w:r w:rsidR="00DB0329">
          <w:t>para</w:t>
        </w:r>
        <w:r w:rsidR="00DB0329">
          <w:t xml:space="preserve"> </w:t>
        </w:r>
      </w:ins>
      <w:r>
        <w:t xml:space="preserve">la comunidad </w:t>
      </w:r>
      <w:del w:id="84" w:author="alfonso quiroz" w:date="2021-03-15T19:08:00Z">
        <w:r w:rsidDel="00DB0329">
          <w:delText xml:space="preserve">y </w:delText>
        </w:r>
      </w:del>
      <w:ins w:id="85" w:author="alfonso quiroz" w:date="2021-03-15T19:08:00Z">
        <w:r w:rsidR="00DB0329">
          <w:t>que</w:t>
        </w:r>
        <w:r w:rsidR="00DB0329">
          <w:t xml:space="preserve"> </w:t>
        </w:r>
      </w:ins>
      <w:r>
        <w:t xml:space="preserve">también tenía un programa de investigación social. </w:t>
      </w:r>
      <w:r w:rsidR="00BD31AE">
        <w:t>Ambos hechos son considerados como l</w:t>
      </w:r>
      <w:r>
        <w:t xml:space="preserve">os precursores del trabajo social moderno </w:t>
      </w:r>
      <w:r w:rsidR="00BD31AE">
        <w:t>en este país</w:t>
      </w:r>
      <w:r w:rsidR="00BD31AE" w:rsidRPr="00AB5568">
        <w:rPr>
          <w:rStyle w:val="Refdenotaalpie"/>
          <w:rFonts w:cstheme="minorHAnsi"/>
        </w:rPr>
        <w:footnoteReference w:id="4"/>
      </w:r>
      <w:r w:rsidR="00BD31AE">
        <w:t>.</w:t>
      </w:r>
    </w:p>
    <w:p w14:paraId="4A6805CD" w14:textId="13B36E7B" w:rsidR="000A5C0F" w:rsidRDefault="000A5C0F" w:rsidP="00A2520E">
      <w:pPr>
        <w:jc w:val="both"/>
      </w:pPr>
    </w:p>
    <w:p w14:paraId="65A21276" w14:textId="115FC90E" w:rsidR="000A5C0F" w:rsidRPr="005C1474" w:rsidRDefault="00BD31AE" w:rsidP="005C1474">
      <w:pPr>
        <w:pStyle w:val="Ttulo2"/>
      </w:pPr>
      <w:r w:rsidRPr="005C1474">
        <w:t xml:space="preserve">El trabajo </w:t>
      </w:r>
      <w:r w:rsidR="005C1474" w:rsidRPr="005C1474">
        <w:t xml:space="preserve">Social como Profesión </w:t>
      </w:r>
    </w:p>
    <w:p w14:paraId="2C538442" w14:textId="2FDC74A7" w:rsidR="00102E13" w:rsidRDefault="005C1474" w:rsidP="00A2520E">
      <w:pPr>
        <w:jc w:val="both"/>
      </w:pPr>
      <w:r>
        <w:t xml:space="preserve">A lo largo de la historia y </w:t>
      </w:r>
      <w:r w:rsidR="007D49BD">
        <w:t xml:space="preserve">ante la necesidad de resolver diferentes temáticas que comprendían la pobreza, la indigencia, la imposibilidad para trabajar, la prostitución, la migración, las enfermedades, entro otras aflicciones, </w:t>
      </w:r>
      <w:r w:rsidR="004C12A0">
        <w:t>se formaron diferentes grupos de ayuda social</w:t>
      </w:r>
      <w:del w:id="86" w:author="alfonso quiroz" w:date="2021-03-15T19:42:00Z">
        <w:r w:rsidR="007D49BD" w:rsidDel="00A039E0">
          <w:delText>,</w:delText>
        </w:r>
      </w:del>
      <w:r w:rsidR="007D49BD">
        <w:t xml:space="preserve"> con diferentes </w:t>
      </w:r>
      <w:r w:rsidR="004C12A0">
        <w:t>métodos de trabajo social</w:t>
      </w:r>
      <w:del w:id="87" w:author="alfonso quiroz" w:date="2021-03-15T19:42:00Z">
        <w:r w:rsidR="007D49BD" w:rsidDel="00A039E0">
          <w:delText>,</w:delText>
        </w:r>
      </w:del>
      <w:r w:rsidR="004C12A0">
        <w:t xml:space="preserve"> </w:t>
      </w:r>
      <w:r w:rsidR="007D49BD">
        <w:t>que llevaron a una pregunta fundamental, ¿es el Trabajo Social una profesión?</w:t>
      </w:r>
      <w:r>
        <w:rPr>
          <w:rStyle w:val="Refdenotaalpie"/>
        </w:rPr>
        <w:footnoteReference w:id="5"/>
      </w:r>
      <w:r w:rsidR="00102E13">
        <w:t>.</w:t>
      </w:r>
    </w:p>
    <w:p w14:paraId="2137D006" w14:textId="77777777" w:rsidR="00C568B4" w:rsidRDefault="00C568B4" w:rsidP="00C568B4">
      <w:pPr>
        <w:jc w:val="both"/>
        <w:rPr>
          <w:ins w:id="88" w:author="alfonso quiroz" w:date="2021-03-15T20:00:00Z"/>
        </w:rPr>
      </w:pPr>
      <w:ins w:id="89" w:author="alfonso quiroz" w:date="2021-03-15T20:00:00Z">
        <w:r>
          <w:t>A comienzo del siglo XX el debate se llevaba a cabo entre La Organización de la Sociedad de Beneficencia de Mary Richmond y el Movimiento del Hogar Comunitario de Jane Addams, centrados en resolver si el problema debería de ser intervenido con el método tradicional y científico con el enfoque eficiente y de prevención o con el Movimiento del Hogar Comunitario profundizándose en el problema, anulando las líneas entre el interventor y el cliente (Parker,O, D; Demiris, G. 2006)3.</w:t>
        </w:r>
      </w:ins>
    </w:p>
    <w:p w14:paraId="4EB22DF6" w14:textId="48989924" w:rsidR="00B9415D" w:rsidRDefault="007D49BD" w:rsidP="00A2520E">
      <w:pPr>
        <w:jc w:val="both"/>
      </w:pPr>
      <w:del w:id="90" w:author="alfonso quiroz" w:date="2021-03-15T20:00:00Z">
        <w:r w:rsidDel="00C568B4">
          <w:delText>A comienzo del siglo XX el debate se llev</w:delText>
        </w:r>
      </w:del>
      <w:del w:id="91" w:author="alfonso quiroz" w:date="2021-03-15T19:43:00Z">
        <w:r w:rsidDel="00C568B4">
          <w:delText>aba</w:delText>
        </w:r>
      </w:del>
      <w:del w:id="92" w:author="alfonso quiroz" w:date="2021-03-15T20:00:00Z">
        <w:r w:rsidDel="00C568B4">
          <w:delText xml:space="preserve"> a cabo entre La Organización de la Sociedad de Beneficencia de Mary Richmond y el Movimiento del Hogar Comunitario de Jane Addams</w:delText>
        </w:r>
      </w:del>
      <w:del w:id="93" w:author="alfonso quiroz" w:date="2021-03-15T19:44:00Z">
        <w:r w:rsidDel="00C568B4">
          <w:delText xml:space="preserve">, centrados </w:delText>
        </w:r>
      </w:del>
      <w:del w:id="94" w:author="alfonso quiroz" w:date="2021-03-15T20:00:00Z">
        <w:r w:rsidDel="00C568B4">
          <w:delText xml:space="preserve">en resolver </w:delText>
        </w:r>
        <w:r w:rsidR="00102E13" w:rsidDel="00C568B4">
          <w:delText xml:space="preserve">si </w:delText>
        </w:r>
        <w:r w:rsidDel="00C568B4">
          <w:delText>el problema debería de ser intervenido con el método tradicional y científico con el enfoque eficiente y de prevención o con el Movimiento del Hogar Comunitario profundizándose en el problema, anulando las líneas entre el interventor y el cliente (Parker,O, D; Demiris, G. 2006)</w:delText>
        </w:r>
        <w:r w:rsidR="005C1474" w:rsidDel="00C568B4">
          <w:delText>3</w:delText>
        </w:r>
        <w:r w:rsidDel="00C568B4">
          <w:delText>.</w:delText>
        </w:r>
      </w:del>
    </w:p>
    <w:p w14:paraId="7F881140" w14:textId="78336A55" w:rsidR="00102E13" w:rsidRDefault="00102E13" w:rsidP="003152CB">
      <w:pPr>
        <w:jc w:val="both"/>
        <w:rPr>
          <w:ins w:id="95" w:author="alfonso quiroz" w:date="2021-03-15T20:01:00Z"/>
        </w:rPr>
      </w:pPr>
      <w:r>
        <w:t>Finalmente,</w:t>
      </w:r>
      <w:r w:rsidR="00B9415D">
        <w:t xml:space="preserve"> </w:t>
      </w:r>
      <w:r>
        <w:t xml:space="preserve">en 1915, en la Conferencia Nacional de Beneficencias y Correcciones, el Dr. Abraham Flechner habló sobre el tema “¿Es Trabajo Social Una profesión? El mismo Dr. Flechner </w:t>
      </w:r>
      <w:r w:rsidR="00AF3CAE">
        <w:t>respondió</w:t>
      </w:r>
      <w:r>
        <w:t xml:space="preserve"> que </w:t>
      </w:r>
      <w:r w:rsidR="00AF3CAE">
        <w:t>N</w:t>
      </w:r>
      <w:r>
        <w:t>o, a esta interrogante, “</w:t>
      </w:r>
      <w:r w:rsidRPr="00102E13">
        <w:rPr>
          <w:i/>
          <w:iCs/>
        </w:rPr>
        <w:t>porque a esta le faltaba conocimiento especializado y la aplicación específica de teorías y conocimiento intelectual para resolver los problemas humanos y sociales</w:t>
      </w:r>
      <w:r>
        <w:rPr>
          <w:i/>
          <w:iCs/>
        </w:rPr>
        <w:t>”</w:t>
      </w:r>
      <w:r w:rsidRPr="00102E13">
        <w:rPr>
          <w:i/>
          <w:iCs/>
        </w:rPr>
        <w:t xml:space="preserve"> </w:t>
      </w:r>
      <w:r>
        <w:t>(Lubove, R. 1965). Esto condujo a la profesionalización de</w:t>
      </w:r>
      <w:ins w:id="96" w:author="alfonso quiroz" w:date="2021-03-15T22:15:00Z">
        <w:r w:rsidR="00345891">
          <w:t>l</w:t>
        </w:r>
      </w:ins>
      <w:r>
        <w:t xml:space="preserve"> trabajo social, concentrándose en trabajo de casos y en el método científico</w:t>
      </w:r>
      <w:r w:rsidR="00AF3CAE">
        <w:rPr>
          <w:rStyle w:val="Refdenotaalpie"/>
        </w:rPr>
        <w:footnoteReference w:id="6"/>
      </w:r>
      <w:r>
        <w:t>.</w:t>
      </w:r>
    </w:p>
    <w:p w14:paraId="05812BFE" w14:textId="0CD3B1F5" w:rsidR="00DD217F" w:rsidRDefault="00DD217F" w:rsidP="003152CB">
      <w:pPr>
        <w:jc w:val="both"/>
        <w:rPr>
          <w:ins w:id="97" w:author="alfonso quiroz" w:date="2021-03-15T20:01:00Z"/>
        </w:rPr>
      </w:pPr>
    </w:p>
    <w:p w14:paraId="305EC2F2" w14:textId="77777777" w:rsidR="00DD217F" w:rsidRDefault="00DD217F" w:rsidP="003152CB">
      <w:pPr>
        <w:jc w:val="both"/>
      </w:pPr>
    </w:p>
    <w:p w14:paraId="4A1E3C59" w14:textId="4B6FBEDD" w:rsidR="00EB2246" w:rsidRPr="00AF3CAE" w:rsidRDefault="00EB2246" w:rsidP="003152CB">
      <w:pPr>
        <w:jc w:val="both"/>
        <w:rPr>
          <w:b/>
          <w:bCs/>
        </w:rPr>
      </w:pPr>
      <w:del w:id="98" w:author="alfonso quiroz" w:date="2021-03-15T22:16:00Z">
        <w:r w:rsidRPr="00AF3CAE" w:rsidDel="00345891">
          <w:rPr>
            <w:b/>
            <w:bCs/>
            <w:u w:val="single"/>
          </w:rPr>
          <w:lastRenderedPageBreak/>
          <w:delText xml:space="preserve">En </w:delText>
        </w:r>
      </w:del>
      <w:ins w:id="99" w:author="alfonso quiroz" w:date="2021-03-15T22:16:00Z">
        <w:r w:rsidR="00345891">
          <w:rPr>
            <w:b/>
            <w:bCs/>
            <w:u w:val="single"/>
          </w:rPr>
          <w:t>El Trabajo Social e</w:t>
        </w:r>
        <w:r w:rsidR="00345891" w:rsidRPr="00AF3CAE">
          <w:rPr>
            <w:b/>
            <w:bCs/>
            <w:u w:val="single"/>
          </w:rPr>
          <w:t xml:space="preserve">n </w:t>
        </w:r>
      </w:ins>
      <w:r w:rsidRPr="00AF3CAE">
        <w:rPr>
          <w:b/>
          <w:bCs/>
          <w:u w:val="single"/>
        </w:rPr>
        <w:t>Chile</w:t>
      </w:r>
      <w:r w:rsidRPr="00AF3CAE">
        <w:rPr>
          <w:b/>
          <w:bCs/>
        </w:rPr>
        <w:t>:</w:t>
      </w:r>
    </w:p>
    <w:p w14:paraId="3B27602F" w14:textId="4AAC2167" w:rsidR="0053482B" w:rsidRPr="00AF34FE" w:rsidRDefault="00345891" w:rsidP="003152CB">
      <w:pPr>
        <w:jc w:val="both"/>
      </w:pPr>
      <w:ins w:id="100" w:author="alfonso quiroz" w:date="2021-03-15T22:16:00Z">
        <w:r>
          <w:t xml:space="preserve">En Chile </w:t>
        </w:r>
      </w:ins>
      <w:del w:id="101" w:author="alfonso quiroz" w:date="2021-03-15T22:16:00Z">
        <w:r w:rsidR="00EB2246" w:rsidRPr="00AF34FE" w:rsidDel="00345891">
          <w:delText>S</w:delText>
        </w:r>
        <w:r w:rsidR="005E5AC3" w:rsidRPr="00AF34FE" w:rsidDel="00345891">
          <w:delText xml:space="preserve">e </w:delText>
        </w:r>
      </w:del>
      <w:ins w:id="102" w:author="alfonso quiroz" w:date="2021-03-15T22:16:00Z">
        <w:r>
          <w:t>s</w:t>
        </w:r>
        <w:r w:rsidRPr="00AF34FE">
          <w:t xml:space="preserve">e </w:t>
        </w:r>
      </w:ins>
      <w:r w:rsidR="005E5AC3" w:rsidRPr="00AF34FE">
        <w:t>celebra el Día del Trabajador Social</w:t>
      </w:r>
      <w:del w:id="103" w:author="alfonso quiroz" w:date="2021-03-15T22:16:00Z">
        <w:r w:rsidR="005E5AC3" w:rsidRPr="00AF34FE" w:rsidDel="00345891">
          <w:delText>,</w:delText>
        </w:r>
      </w:del>
      <w:r w:rsidR="005E5AC3" w:rsidRPr="00AF34FE">
        <w:t xml:space="preserve"> en conmemoración </w:t>
      </w:r>
      <w:r w:rsidR="007F3B1D" w:rsidRPr="00AF34FE">
        <w:t>del</w:t>
      </w:r>
      <w:r w:rsidR="005E5AC3" w:rsidRPr="00AF34FE">
        <w:t xml:space="preserve"> hito que marca dicha profesión</w:t>
      </w:r>
      <w:ins w:id="104" w:author="alfonso quiroz" w:date="2021-03-15T22:16:00Z">
        <w:r>
          <w:t xml:space="preserve">. </w:t>
        </w:r>
      </w:ins>
      <w:del w:id="105" w:author="alfonso quiroz" w:date="2021-03-15T22:17:00Z">
        <w:r w:rsidR="005E5AC3" w:rsidRPr="00AF34FE" w:rsidDel="00345891">
          <w:delText xml:space="preserve"> durante el </w:delText>
        </w:r>
        <w:r w:rsidR="00394BEB" w:rsidRPr="00AF34FE" w:rsidDel="00345891">
          <w:delText>desarrollo</w:delText>
        </w:r>
        <w:r w:rsidR="005E5AC3" w:rsidRPr="00AF34FE" w:rsidDel="00345891">
          <w:delText xml:space="preserve"> de una</w:delText>
        </w:r>
      </w:del>
      <w:ins w:id="106" w:author="alfonso quiroz" w:date="2021-03-15T22:17:00Z">
        <w:r>
          <w:t>Fue en una</w:t>
        </w:r>
      </w:ins>
      <w:r w:rsidR="005E5AC3" w:rsidRPr="00AF34FE">
        <w:t xml:space="preserve"> jornada de análisis y debate en torno al quehacer profesional</w:t>
      </w:r>
      <w:del w:id="107" w:author="alfonso quiroz" w:date="2021-03-15T22:18:00Z">
        <w:r w:rsidR="005E5AC3" w:rsidRPr="00AF34FE" w:rsidDel="00345891">
          <w:delText>, durante el</w:delText>
        </w:r>
      </w:del>
      <w:ins w:id="108" w:author="alfonso quiroz" w:date="2021-03-15T22:18:00Z">
        <w:r>
          <w:t xml:space="preserve"> los días</w:t>
        </w:r>
      </w:ins>
      <w:r w:rsidR="007F3B1D" w:rsidRPr="00AF34FE">
        <w:t xml:space="preserve"> </w:t>
      </w:r>
      <w:r w:rsidR="005E5AC3" w:rsidRPr="00AF34FE">
        <w:t xml:space="preserve">6 </w:t>
      </w:r>
      <w:r w:rsidR="007F3B1D" w:rsidRPr="00AF34FE">
        <w:t>y</w:t>
      </w:r>
      <w:r w:rsidR="005E5AC3" w:rsidRPr="00AF34FE">
        <w:t xml:space="preserve"> 11 de noviembre de</w:t>
      </w:r>
      <w:r w:rsidR="007F3B1D" w:rsidRPr="00AF34FE">
        <w:t>l año 1950</w:t>
      </w:r>
      <w:del w:id="109" w:author="alfonso quiroz" w:date="2021-03-15T22:18:00Z">
        <w:r w:rsidR="007F3B1D" w:rsidRPr="00AF34FE" w:rsidDel="00345891">
          <w:delText xml:space="preserve">, </w:delText>
        </w:r>
      </w:del>
      <w:ins w:id="110" w:author="alfonso quiroz" w:date="2021-03-15T22:18:00Z">
        <w:r>
          <w:t>.</w:t>
        </w:r>
        <w:r w:rsidRPr="00AF34FE">
          <w:t xml:space="preserve"> </w:t>
        </w:r>
      </w:ins>
      <w:del w:id="111" w:author="alfonso quiroz" w:date="2021-03-15T22:18:00Z">
        <w:r w:rsidR="005B076B" w:rsidRPr="00AF34FE" w:rsidDel="00345891">
          <w:delText xml:space="preserve">declarándose </w:delText>
        </w:r>
      </w:del>
      <w:ins w:id="112" w:author="alfonso quiroz" w:date="2021-03-15T22:18:00Z">
        <w:r>
          <w:t>Al finalizar,</w:t>
        </w:r>
        <w:r w:rsidRPr="00AF34FE">
          <w:t xml:space="preserve"> </w:t>
        </w:r>
      </w:ins>
      <w:ins w:id="113" w:author="alfonso quiroz" w:date="2021-03-15T22:19:00Z">
        <w:r>
          <w:t xml:space="preserve">se propuso </w:t>
        </w:r>
      </w:ins>
      <w:r w:rsidR="005B076B" w:rsidRPr="00AF34FE">
        <w:t>el mismo 11 de noviembre</w:t>
      </w:r>
      <w:r w:rsidR="007F3B1D" w:rsidRPr="00AF34FE">
        <w:t xml:space="preserve"> como el día del trabajador social y </w:t>
      </w:r>
      <w:del w:id="114" w:author="alfonso quiroz" w:date="2021-03-15T22:20:00Z">
        <w:r w:rsidR="007F3B1D" w:rsidRPr="00AF34FE" w:rsidDel="00345891">
          <w:delText xml:space="preserve">se </w:delText>
        </w:r>
      </w:del>
      <w:ins w:id="115" w:author="alfonso quiroz" w:date="2021-03-15T22:19:00Z">
        <w:r>
          <w:t xml:space="preserve">también se </w:t>
        </w:r>
      </w:ins>
      <w:r w:rsidR="007F3B1D" w:rsidRPr="00AF34FE">
        <w:t>constituy</w:t>
      </w:r>
      <w:ins w:id="116" w:author="alfonso quiroz" w:date="2021-03-15T22:19:00Z">
        <w:r>
          <w:t>ó</w:t>
        </w:r>
      </w:ins>
      <w:del w:id="117" w:author="alfonso quiroz" w:date="2021-03-15T22:19:00Z">
        <w:r w:rsidR="007F3B1D" w:rsidRPr="00AF34FE" w:rsidDel="00345891">
          <w:delText>e</w:delText>
        </w:r>
      </w:del>
      <w:r w:rsidR="007F3B1D" w:rsidRPr="00AF34FE">
        <w:t xml:space="preserve"> la Federación de Trabajadores Sociales de Chile</w:t>
      </w:r>
      <w:del w:id="118" w:author="alfonso quiroz" w:date="2021-03-15T22:20:00Z">
        <w:r w:rsidR="007F3B1D" w:rsidRPr="00AF34FE" w:rsidDel="00345891">
          <w:delText xml:space="preserve">, </w:delText>
        </w:r>
      </w:del>
      <w:ins w:id="119" w:author="alfonso quiroz" w:date="2021-03-15T22:20:00Z">
        <w:r>
          <w:t>.</w:t>
        </w:r>
        <w:r w:rsidRPr="00AF34FE">
          <w:t xml:space="preserve"> </w:t>
        </w:r>
      </w:ins>
      <w:del w:id="120" w:author="alfonso quiroz" w:date="2021-03-15T22:20:00Z">
        <w:r w:rsidR="007F3B1D" w:rsidRPr="00AF34FE" w:rsidDel="00345891">
          <w:delText xml:space="preserve">hasta </w:delText>
        </w:r>
      </w:del>
      <w:ins w:id="121" w:author="alfonso quiroz" w:date="2021-03-15T22:20:00Z">
        <w:r>
          <w:t>Por otra parte,</w:t>
        </w:r>
        <w:r w:rsidRPr="00AF34FE">
          <w:t xml:space="preserve"> </w:t>
        </w:r>
      </w:ins>
      <w:r w:rsidR="007F3B1D" w:rsidRPr="00AF34FE">
        <w:t>la creación del Colegio de Trabajadores Sociales</w:t>
      </w:r>
      <w:ins w:id="122" w:author="alfonso quiroz" w:date="2021-03-15T22:20:00Z">
        <w:r>
          <w:t xml:space="preserve"> fue una realidad</w:t>
        </w:r>
      </w:ins>
      <w:del w:id="123" w:author="alfonso quiroz" w:date="2021-03-15T22:20:00Z">
        <w:r w:rsidR="007F3B1D" w:rsidRPr="00AF34FE" w:rsidDel="00345891">
          <w:delText>,</w:delText>
        </w:r>
      </w:del>
      <w:r w:rsidR="007F3B1D" w:rsidRPr="00AF34FE">
        <w:t xml:space="preserve"> en octubre del año 1955 por</w:t>
      </w:r>
      <w:ins w:id="124" w:author="alfonso quiroz" w:date="2021-03-15T22:21:00Z">
        <w:r>
          <w:t xml:space="preserve"> medio de</w:t>
        </w:r>
      </w:ins>
      <w:r w:rsidR="007F3B1D" w:rsidRPr="00AF34FE">
        <w:t xml:space="preserve"> la Ley </w:t>
      </w:r>
      <w:r w:rsidR="00AA0736" w:rsidRPr="00AF34FE">
        <w:t>N.º</w:t>
      </w:r>
      <w:r w:rsidR="007F3B1D" w:rsidRPr="00AF34FE">
        <w:t xml:space="preserve"> 11.934</w:t>
      </w:r>
      <w:r w:rsidR="00EB2246" w:rsidRPr="00AF34FE">
        <w:rPr>
          <w:rStyle w:val="Refdenotaalpie"/>
          <w:rFonts w:cstheme="minorHAnsi"/>
          <w:sz w:val="24"/>
          <w:szCs w:val="24"/>
        </w:rPr>
        <w:footnoteReference w:id="7"/>
      </w:r>
      <w:r w:rsidR="007F3B1D" w:rsidRPr="00AF34FE">
        <w:t>.</w:t>
      </w:r>
    </w:p>
    <w:p w14:paraId="0F4431F8" w14:textId="77777777" w:rsidR="00236344" w:rsidRDefault="00AA0736" w:rsidP="003152CB">
      <w:pPr>
        <w:jc w:val="both"/>
        <w:rPr>
          <w:ins w:id="125" w:author="alfonso quiroz" w:date="2021-03-15T22:22:00Z"/>
        </w:rPr>
      </w:pPr>
      <w:r w:rsidRPr="00AF34FE">
        <w:t xml:space="preserve">Los antecedentes fundacionales del </w:t>
      </w:r>
      <w:ins w:id="126" w:author="alfonso quiroz" w:date="2021-03-15T22:21:00Z">
        <w:r w:rsidR="00236344">
          <w:t>T</w:t>
        </w:r>
      </w:ins>
      <w:del w:id="127" w:author="alfonso quiroz" w:date="2021-03-15T22:21:00Z">
        <w:r w:rsidRPr="00AF34FE" w:rsidDel="00236344">
          <w:delText>t</w:delText>
        </w:r>
      </w:del>
      <w:r w:rsidRPr="00AF34FE">
        <w:t xml:space="preserve">rabajador </w:t>
      </w:r>
      <w:ins w:id="128" w:author="alfonso quiroz" w:date="2021-03-15T22:21:00Z">
        <w:r w:rsidR="00236344">
          <w:t>S</w:t>
        </w:r>
      </w:ins>
      <w:del w:id="129" w:author="alfonso quiroz" w:date="2021-03-15T22:21:00Z">
        <w:r w:rsidRPr="00AF34FE" w:rsidDel="00236344">
          <w:delText>s</w:delText>
        </w:r>
      </w:del>
      <w:r w:rsidRPr="00AF34FE">
        <w:t>ocial</w:t>
      </w:r>
      <w:r w:rsidR="008A31B8" w:rsidRPr="00AF34FE">
        <w:t xml:space="preserve"> en Chile</w:t>
      </w:r>
      <w:r w:rsidRPr="00AF34FE">
        <w:t xml:space="preserve"> </w:t>
      </w:r>
      <w:del w:id="130" w:author="alfonso quiroz" w:date="2021-03-15T22:21:00Z">
        <w:r w:rsidRPr="00AF34FE" w:rsidDel="00236344">
          <w:delText xml:space="preserve">recaen </w:delText>
        </w:r>
      </w:del>
      <w:ins w:id="131" w:author="alfonso quiroz" w:date="2021-03-15T22:21:00Z">
        <w:r w:rsidR="00236344">
          <w:t>se remontan</w:t>
        </w:r>
        <w:r w:rsidR="00236344" w:rsidRPr="00AF34FE">
          <w:t xml:space="preserve"> </w:t>
        </w:r>
      </w:ins>
      <w:r w:rsidRPr="00AF34FE">
        <w:t xml:space="preserve">al año 1921, donde el Consejo Directivo de la Junta Central de Beneficencia Pública </w:t>
      </w:r>
      <w:r w:rsidR="0062327C" w:rsidRPr="00AF34FE">
        <w:t>comienza</w:t>
      </w:r>
      <w:r w:rsidRPr="00AF34FE">
        <w:t xml:space="preserve"> los estudios referidos a la necesidad de organizar y sistematizar la asistencia social </w:t>
      </w:r>
      <w:del w:id="132" w:author="alfonso quiroz" w:date="2021-03-15T22:22:00Z">
        <w:r w:rsidRPr="00AF34FE" w:rsidDel="00236344">
          <w:delText>que se entregaba</w:delText>
        </w:r>
      </w:del>
      <w:ins w:id="133" w:author="alfonso quiroz" w:date="2021-03-15T22:22:00Z">
        <w:r w:rsidR="00236344">
          <w:t>entregada</w:t>
        </w:r>
      </w:ins>
      <w:r w:rsidRPr="00AF34FE">
        <w:t xml:space="preserve"> en las instituciones de ayuda social que colaboraban con el </w:t>
      </w:r>
      <w:r w:rsidR="00425C87" w:rsidRPr="00AF34FE">
        <w:t xml:space="preserve">mismo </w:t>
      </w:r>
      <w:r w:rsidRPr="00AF34FE">
        <w:t>organismo</w:t>
      </w:r>
      <w:r w:rsidR="00DB3B2C" w:rsidRPr="00AF34FE">
        <w:t>.</w:t>
      </w:r>
      <w:r w:rsidR="00425C87" w:rsidRPr="00AF34FE">
        <w:t xml:space="preserve"> </w:t>
      </w:r>
    </w:p>
    <w:p w14:paraId="397A87EF" w14:textId="69B83DB0" w:rsidR="00EB2246" w:rsidRPr="00AF34FE" w:rsidRDefault="00DB3B2C" w:rsidP="003152CB">
      <w:pPr>
        <w:jc w:val="both"/>
      </w:pPr>
      <w:r w:rsidRPr="00AF34FE">
        <w:t>P</w:t>
      </w:r>
      <w:r w:rsidR="00AA0736" w:rsidRPr="00AF34FE">
        <w:t>osteriormente</w:t>
      </w:r>
      <w:ins w:id="134" w:author="alfonso quiroz" w:date="2021-03-15T22:22:00Z">
        <w:r w:rsidR="00236344">
          <w:t>,</w:t>
        </w:r>
      </w:ins>
      <w:r w:rsidR="00AA0736" w:rsidRPr="00AF34FE">
        <w:t xml:space="preserve"> en 1924 </w:t>
      </w:r>
      <w:r w:rsidRPr="00AF34FE">
        <w:t>es invitado</w:t>
      </w:r>
      <w:r w:rsidR="00AA0736" w:rsidRPr="00AF34FE">
        <w:t xml:space="preserve"> a Chile por la Cruz Roja y la Universidad de Chile el m</w:t>
      </w:r>
      <w:ins w:id="135" w:author="alfonso quiroz" w:date="2021-03-15T22:22:00Z">
        <w:r w:rsidR="00236344">
          <w:t>é</w:t>
        </w:r>
      </w:ins>
      <w:del w:id="136" w:author="alfonso quiroz" w:date="2021-03-15T22:22:00Z">
        <w:r w:rsidR="00AA0736" w:rsidRPr="00AF34FE" w:rsidDel="00236344">
          <w:delText>e</w:delText>
        </w:r>
      </w:del>
      <w:r w:rsidR="00AA0736" w:rsidRPr="00AF34FE">
        <w:t>dico belga René Sand a dictar un ciclo de conferencias con el objetivo de aportar importantes avances para la concreción de la aspiración de uno de los destacados miembros del Consejo de la Junta Nacional de Beneficencia, el médico Alejandro del Río, respecto a contar con un centro de formación de profesionales especializad</w:t>
      </w:r>
      <w:ins w:id="137" w:author="alfonso quiroz" w:date="2021-03-15T22:23:00Z">
        <w:r w:rsidR="00236344">
          <w:t>o</w:t>
        </w:r>
      </w:ins>
      <w:del w:id="138" w:author="alfonso quiroz" w:date="2021-03-15T22:23:00Z">
        <w:r w:rsidR="00AA0736" w:rsidRPr="00AF34FE" w:rsidDel="00236344">
          <w:delText>a</w:delText>
        </w:r>
      </w:del>
      <w:r w:rsidR="00AA0736" w:rsidRPr="00AF34FE">
        <w:t>s en la organización de la ayuda social</w:t>
      </w:r>
      <w:r w:rsidR="00EB2246" w:rsidRPr="00AF34FE">
        <w:rPr>
          <w:rStyle w:val="Refdenotaalpie"/>
          <w:rFonts w:cstheme="minorHAnsi"/>
          <w:sz w:val="24"/>
          <w:szCs w:val="24"/>
        </w:rPr>
        <w:footnoteReference w:id="8"/>
      </w:r>
      <w:r w:rsidR="00AA0736" w:rsidRPr="00AF34FE">
        <w:t xml:space="preserve">. </w:t>
      </w:r>
    </w:p>
    <w:p w14:paraId="13F7465D" w14:textId="201E3E65" w:rsidR="00AA0736" w:rsidRPr="00AF34FE" w:rsidRDefault="00AA0736" w:rsidP="003152CB">
      <w:pPr>
        <w:jc w:val="both"/>
      </w:pPr>
      <w:r w:rsidRPr="00AF34FE">
        <w:t>Actualmente</w:t>
      </w:r>
      <w:ins w:id="139" w:author="alfonso quiroz" w:date="2021-03-15T22:24:00Z">
        <w:r w:rsidR="007C201F">
          <w:t>,</w:t>
        </w:r>
      </w:ins>
      <w:r w:rsidRPr="00AF34FE">
        <w:t xml:space="preserve"> </w:t>
      </w:r>
      <w:r w:rsidR="00DB3B2C" w:rsidRPr="00AF34FE">
        <w:t>según datos del MINEDUC</w:t>
      </w:r>
      <w:r w:rsidR="00EB2246" w:rsidRPr="00AF34FE">
        <w:rPr>
          <w:rStyle w:val="Refdenotaalpie"/>
          <w:rFonts w:cstheme="minorHAnsi"/>
          <w:sz w:val="24"/>
          <w:szCs w:val="24"/>
        </w:rPr>
        <w:footnoteReference w:id="9"/>
      </w:r>
      <w:r w:rsidR="00DB3B2C" w:rsidRPr="00AF34FE">
        <w:t xml:space="preserve"> </w:t>
      </w:r>
      <w:r w:rsidR="00834705" w:rsidRPr="00AF34FE">
        <w:t xml:space="preserve">la carrera de </w:t>
      </w:r>
      <w:ins w:id="140" w:author="alfonso quiroz" w:date="2021-03-15T22:23:00Z">
        <w:r w:rsidR="00236344">
          <w:t>T</w:t>
        </w:r>
      </w:ins>
      <w:del w:id="141" w:author="alfonso quiroz" w:date="2021-03-15T22:23:00Z">
        <w:r w:rsidR="00834705" w:rsidRPr="00AF34FE" w:rsidDel="00236344">
          <w:delText>t</w:delText>
        </w:r>
      </w:del>
      <w:r w:rsidR="00834705" w:rsidRPr="00AF34FE">
        <w:t xml:space="preserve">rabajo </w:t>
      </w:r>
      <w:del w:id="142" w:author="alfonso quiroz" w:date="2021-03-15T22:23:00Z">
        <w:r w:rsidR="00834705" w:rsidRPr="00AF34FE" w:rsidDel="00236344">
          <w:delText xml:space="preserve">social </w:delText>
        </w:r>
      </w:del>
      <w:ins w:id="143" w:author="alfonso quiroz" w:date="2021-03-15T22:23:00Z">
        <w:r w:rsidR="00236344">
          <w:t>S</w:t>
        </w:r>
        <w:r w:rsidR="00236344" w:rsidRPr="00AF34FE">
          <w:t xml:space="preserve">ocial </w:t>
        </w:r>
      </w:ins>
      <w:r w:rsidR="00834705" w:rsidRPr="00AF34FE">
        <w:t xml:space="preserve">es dictada en 31 universidades </w:t>
      </w:r>
      <w:r w:rsidR="005B076B" w:rsidRPr="00AF34FE">
        <w:t>a lo largo del país</w:t>
      </w:r>
      <w:r w:rsidR="00834705" w:rsidRPr="00AF34FE">
        <w:t>, frente a 37 de psicología, 16 de sociología y 9 de antropología</w:t>
      </w:r>
      <w:r w:rsidR="004E5496" w:rsidRPr="00AF34FE">
        <w:t xml:space="preserve">, lo que la hace estar presente en el 72% de las instituciones universitarias presentadas por el </w:t>
      </w:r>
      <w:del w:id="144" w:author="alfonso quiroz" w:date="2021-03-15T22:23:00Z">
        <w:r w:rsidR="004E5496" w:rsidRPr="00AF34FE" w:rsidDel="007C201F">
          <w:delText xml:space="preserve">ministerio </w:delText>
        </w:r>
      </w:del>
      <w:ins w:id="145" w:author="alfonso quiroz" w:date="2021-03-15T22:23:00Z">
        <w:r w:rsidR="007C201F">
          <w:t>M</w:t>
        </w:r>
        <w:r w:rsidR="007C201F" w:rsidRPr="00AF34FE">
          <w:t xml:space="preserve">inisterio </w:t>
        </w:r>
      </w:ins>
      <w:r w:rsidR="004E5496" w:rsidRPr="00AF34FE">
        <w:t xml:space="preserve">de </w:t>
      </w:r>
      <w:del w:id="146" w:author="alfonso quiroz" w:date="2021-03-15T22:24:00Z">
        <w:r w:rsidR="004E5496" w:rsidRPr="00AF34FE" w:rsidDel="007C201F">
          <w:delText>educación</w:delText>
        </w:r>
      </w:del>
      <w:ins w:id="147" w:author="alfonso quiroz" w:date="2021-03-15T22:24:00Z">
        <w:r w:rsidR="007C201F">
          <w:t>E</w:t>
        </w:r>
        <w:r w:rsidR="007C201F" w:rsidRPr="00AF34FE">
          <w:t>ducación</w:t>
        </w:r>
      </w:ins>
      <w:r w:rsidR="004E5496" w:rsidRPr="00AF34FE">
        <w:t>.</w:t>
      </w:r>
      <w:r w:rsidR="004B2A64" w:rsidRPr="00AF34FE">
        <w:t xml:space="preserve"> </w:t>
      </w:r>
      <w:r w:rsidR="00C234B8" w:rsidRPr="00AF34FE">
        <w:t xml:space="preserve">Además, en el año 2009 se contaba con 35 </w:t>
      </w:r>
      <w:r w:rsidR="005B076B" w:rsidRPr="00AF34FE">
        <w:t>e</w:t>
      </w:r>
      <w:r w:rsidR="00C234B8" w:rsidRPr="00AF34FE">
        <w:t>scuelas que impartían la Carrera de pregrado en Trabajo Social, lo que demuestra su gran preponderancia en las mallas curriculares nacionales</w:t>
      </w:r>
      <w:r w:rsidR="005B076B" w:rsidRPr="00AF34FE">
        <w:t xml:space="preserve"> a lo largo de los años</w:t>
      </w:r>
      <w:r w:rsidR="00C234B8" w:rsidRPr="00AF34FE">
        <w:t>. Antecedentes del mismo año presentados por el equipo del Colegio de Asistentes Sociales de Chile</w:t>
      </w:r>
      <w:r w:rsidR="00014002" w:rsidRPr="00AF34FE">
        <w:rPr>
          <w:rStyle w:val="Refdenotaalpie"/>
          <w:rFonts w:cstheme="minorHAnsi"/>
          <w:sz w:val="24"/>
          <w:szCs w:val="24"/>
        </w:rPr>
        <w:footnoteReference w:id="10"/>
      </w:r>
      <w:r w:rsidR="00C234B8" w:rsidRPr="00AF34FE">
        <w:t xml:space="preserve"> muestran que la gran mayoría de los egresados ejercen laboralmente como trabajadores sociales, correspondiente</w:t>
      </w:r>
      <w:ins w:id="148" w:author="alfonso quiroz" w:date="2021-03-15T22:25:00Z">
        <w:r w:rsidR="007C201F">
          <w:t>s</w:t>
        </w:r>
      </w:ins>
      <w:r w:rsidR="00C234B8" w:rsidRPr="00AF34FE">
        <w:t xml:space="preserve"> al 89% del grupo de estudio y solo un 11% no ejerce profesionalmente, dentro de este porcentaje un 57% se declara desempleado y un 43% desempeña otra profesión o labor, teniendo en cuenta una tasa de desocupación promedio del 9,7% en todo el año 2009</w:t>
      </w:r>
      <w:r w:rsidR="00014002" w:rsidRPr="00AF34FE">
        <w:rPr>
          <w:rStyle w:val="Refdenotaalpie"/>
          <w:rFonts w:cstheme="minorHAnsi"/>
          <w:sz w:val="24"/>
          <w:szCs w:val="24"/>
        </w:rPr>
        <w:footnoteReference w:id="11"/>
      </w:r>
      <w:r w:rsidR="0096340B" w:rsidRPr="00AF34FE">
        <w:t>.</w:t>
      </w:r>
    </w:p>
    <w:p w14:paraId="6513BCCC" w14:textId="77777777" w:rsidR="007C201F" w:rsidRDefault="007C201F" w:rsidP="003152CB">
      <w:pPr>
        <w:jc w:val="both"/>
        <w:rPr>
          <w:ins w:id="149" w:author="alfonso quiroz" w:date="2021-03-15T22:25:00Z"/>
          <w:b/>
          <w:bCs/>
          <w:sz w:val="24"/>
          <w:szCs w:val="24"/>
        </w:rPr>
      </w:pPr>
    </w:p>
    <w:p w14:paraId="59C6D2D8" w14:textId="434C66E2" w:rsidR="00EB2246" w:rsidRPr="00A13D37" w:rsidRDefault="00EB2246" w:rsidP="003152CB">
      <w:pPr>
        <w:jc w:val="both"/>
        <w:rPr>
          <w:b/>
          <w:bCs/>
          <w:sz w:val="24"/>
          <w:szCs w:val="24"/>
        </w:rPr>
      </w:pPr>
      <w:r w:rsidRPr="00A13D37">
        <w:rPr>
          <w:b/>
          <w:bCs/>
          <w:sz w:val="24"/>
          <w:szCs w:val="24"/>
        </w:rPr>
        <w:t>Trabajo social frente a la pandemia global:</w:t>
      </w:r>
    </w:p>
    <w:p w14:paraId="33A7286A" w14:textId="42A359F8" w:rsidR="007B2F30" w:rsidRPr="00AF34FE" w:rsidRDefault="007B2F30" w:rsidP="003152CB">
      <w:pPr>
        <w:jc w:val="both"/>
      </w:pPr>
      <w:r w:rsidRPr="00AF34FE">
        <w:t>En el último reporte</w:t>
      </w:r>
      <w:r w:rsidR="00014002" w:rsidRPr="00AF34FE">
        <w:rPr>
          <w:rStyle w:val="Refdenotaalpie"/>
          <w:rFonts w:cstheme="minorHAnsi"/>
          <w:sz w:val="24"/>
          <w:szCs w:val="24"/>
        </w:rPr>
        <w:footnoteReference w:id="12"/>
      </w:r>
      <w:r w:rsidRPr="00AF34FE">
        <w:t xml:space="preserve"> del año 2020 presentado por la IFSW enmarcado en promover la importancia de las relaciones humanas se </w:t>
      </w:r>
      <w:r w:rsidR="006E0D02" w:rsidRPr="00AF34FE">
        <w:t xml:space="preserve">mencionó el papel esencial que ha tenido el trabajo social frente a la </w:t>
      </w:r>
      <w:r w:rsidR="006E0D02" w:rsidRPr="00AF34FE">
        <w:lastRenderedPageBreak/>
        <w:t xml:space="preserve">lucha contra la propagación del </w:t>
      </w:r>
      <w:r w:rsidR="0062327C" w:rsidRPr="00AF34FE">
        <w:t>corona</w:t>
      </w:r>
      <w:r w:rsidR="006E0D02" w:rsidRPr="00AF34FE">
        <w:t>virus</w:t>
      </w:r>
      <w:r w:rsidR="00D57A8D" w:rsidRPr="00AF34FE">
        <w:t>. El surgimiento del virus impulso la creatividad en los trabajadores sociales buscando nuevas formas de hacer sus servicios y valores</w:t>
      </w:r>
      <w:ins w:id="150" w:author="alfonso quiroz" w:date="2021-03-15T22:26:00Z">
        <w:r w:rsidR="00B44F49">
          <w:t>.</w:t>
        </w:r>
      </w:ins>
      <w:del w:id="151" w:author="alfonso quiroz" w:date="2021-03-15T22:26:00Z">
        <w:r w:rsidR="00A97DE0" w:rsidRPr="00AF34FE" w:rsidDel="00B44F49">
          <w:delText>,</w:delText>
        </w:r>
      </w:del>
      <w:r w:rsidR="00D57A8D" w:rsidRPr="00AF34FE">
        <w:t xml:space="preserve"> </w:t>
      </w:r>
      <w:del w:id="152" w:author="alfonso quiroz" w:date="2021-03-15T22:26:00Z">
        <w:r w:rsidR="00D57A8D" w:rsidRPr="00AF34FE" w:rsidDel="00B44F49">
          <w:delText xml:space="preserve">sus </w:delText>
        </w:r>
      </w:del>
      <w:ins w:id="153" w:author="alfonso quiroz" w:date="2021-03-15T22:26:00Z">
        <w:r w:rsidR="00B44F49">
          <w:t>S</w:t>
        </w:r>
        <w:r w:rsidR="00B44F49" w:rsidRPr="00AF34FE">
          <w:t xml:space="preserve">us </w:t>
        </w:r>
      </w:ins>
      <w:r w:rsidR="006E0D02" w:rsidRPr="00AF34FE">
        <w:t>funciones esenciales se</w:t>
      </w:r>
      <w:r w:rsidR="00B828DD" w:rsidRPr="00AF34FE">
        <w:t xml:space="preserve"> encuadraron</w:t>
      </w:r>
      <w:r w:rsidR="00D57A8D" w:rsidRPr="00AF34FE">
        <w:t xml:space="preserve"> en a</w:t>
      </w:r>
      <w:r w:rsidR="006E0D02" w:rsidRPr="00AF34FE">
        <w:t>segurar la inclusión de los vulnerables en la planificación y respuesta</w:t>
      </w:r>
      <w:r w:rsidR="00A97DE0" w:rsidRPr="00AF34FE">
        <w:t xml:space="preserve"> ante el virus</w:t>
      </w:r>
      <w:r w:rsidR="006E0D02" w:rsidRPr="00AF34FE">
        <w:t xml:space="preserve">, </w:t>
      </w:r>
      <w:r w:rsidR="0062327C" w:rsidRPr="00AF34FE">
        <w:t xml:space="preserve">la </w:t>
      </w:r>
      <w:r w:rsidR="006E0D02" w:rsidRPr="00AF34FE">
        <w:t>organización de comunidades para asegurar bienes esenciales como la comida y el agua</w:t>
      </w:r>
      <w:r w:rsidR="00D57A8D" w:rsidRPr="00AF34FE">
        <w:t>, abogar dentro de los servicios sociales y políticas que prestan servicios</w:t>
      </w:r>
      <w:r w:rsidR="00AA118F" w:rsidRPr="00AF34FE">
        <w:t xml:space="preserve">, además de </w:t>
      </w:r>
      <w:r w:rsidR="00D57A8D" w:rsidRPr="00AF34FE">
        <w:t xml:space="preserve">facilitar el distanciamiento y </w:t>
      </w:r>
      <w:r w:rsidR="0062327C" w:rsidRPr="00AF34FE">
        <w:t xml:space="preserve">la </w:t>
      </w:r>
      <w:r w:rsidR="00D57A8D" w:rsidRPr="00AF34FE">
        <w:t>solidaridad social.</w:t>
      </w:r>
      <w:r w:rsidR="00B828DD" w:rsidRPr="00AF34FE">
        <w:t xml:space="preserve"> </w:t>
      </w:r>
    </w:p>
    <w:p w14:paraId="060F3495" w14:textId="018A6BB7" w:rsidR="00B828DD" w:rsidRPr="00AF34FE" w:rsidRDefault="00B828DD" w:rsidP="003152CB">
      <w:pPr>
        <w:jc w:val="both"/>
      </w:pPr>
      <w:r w:rsidRPr="00AF34FE">
        <w:t xml:space="preserve">Cada vez son mayores los desafíos en nuestra sociedad </w:t>
      </w:r>
      <w:r w:rsidR="00CD401E" w:rsidRPr="00AF34FE">
        <w:t xml:space="preserve">y la investigación en trabajo social </w:t>
      </w:r>
      <w:r w:rsidR="0010048C" w:rsidRPr="00AF34FE">
        <w:t>necesita de datos para descubrir</w:t>
      </w:r>
      <w:r w:rsidR="00CD401E" w:rsidRPr="00AF34FE">
        <w:t>, interpretar, explicar y valorar una realidad</w:t>
      </w:r>
      <w:r w:rsidR="00AA118F" w:rsidRPr="00AF34FE">
        <w:t xml:space="preserve">, por lo que contribuir </w:t>
      </w:r>
      <w:r w:rsidR="0010048C" w:rsidRPr="00AF34FE">
        <w:t xml:space="preserve">y ser un puente de conexión </w:t>
      </w:r>
      <w:r w:rsidR="00AA118F" w:rsidRPr="00AF34FE">
        <w:t xml:space="preserve">a ello </w:t>
      </w:r>
      <w:r w:rsidR="0010048C" w:rsidRPr="00AF34FE">
        <w:t xml:space="preserve">es parte de nuestro </w:t>
      </w:r>
      <w:r w:rsidR="0010048C" w:rsidRPr="002A667F">
        <w:rPr>
          <w:highlight w:val="yellow"/>
        </w:rPr>
        <w:t>rol fundamental como Data Intelligence</w:t>
      </w:r>
      <w:r w:rsidR="0010048C" w:rsidRPr="00AF34FE">
        <w:t>.</w:t>
      </w:r>
    </w:p>
    <w:p w14:paraId="49FF4CC2" w14:textId="62307EF3" w:rsidR="00AA118F" w:rsidRPr="00AF34FE" w:rsidRDefault="00AA118F" w:rsidP="003152CB">
      <w:pPr>
        <w:jc w:val="both"/>
      </w:pPr>
    </w:p>
    <w:p w14:paraId="45A23ADF" w14:textId="2C70187F" w:rsidR="003440A5" w:rsidRDefault="00AA118F" w:rsidP="003152CB">
      <w:pPr>
        <w:jc w:val="both"/>
      </w:pPr>
      <w:r w:rsidRPr="00AF34FE">
        <w:t xml:space="preserve">¡Feliz día </w:t>
      </w:r>
      <w:ins w:id="154" w:author="alfonso quiroz" w:date="2021-03-15T22:27:00Z">
        <w:r w:rsidR="0006140D">
          <w:t>T</w:t>
        </w:r>
      </w:ins>
      <w:del w:id="155" w:author="alfonso quiroz" w:date="2021-03-15T22:27:00Z">
        <w:r w:rsidRPr="00AF34FE" w:rsidDel="0006140D">
          <w:delText>t</w:delText>
        </w:r>
      </w:del>
      <w:r w:rsidRPr="00AF34FE">
        <w:t xml:space="preserve">rabajadores </w:t>
      </w:r>
      <w:del w:id="156" w:author="alfonso quiroz" w:date="2021-03-15T22:27:00Z">
        <w:r w:rsidRPr="00AF34FE" w:rsidDel="0006140D">
          <w:delText>sociales</w:delText>
        </w:r>
      </w:del>
      <w:ins w:id="157" w:author="alfonso quiroz" w:date="2021-03-15T22:27:00Z">
        <w:r w:rsidR="0006140D">
          <w:t>S</w:t>
        </w:r>
        <w:r w:rsidR="0006140D" w:rsidRPr="00AF34FE">
          <w:t>ociales</w:t>
        </w:r>
      </w:ins>
      <w:r w:rsidRPr="00AF34FE">
        <w:t>!</w:t>
      </w:r>
    </w:p>
    <w:p w14:paraId="5B8C6A3A" w14:textId="77777777" w:rsidR="007B2F30" w:rsidRPr="007B2F30" w:rsidRDefault="007B2F30" w:rsidP="003152CB">
      <w:pPr>
        <w:jc w:val="both"/>
      </w:pPr>
    </w:p>
    <w:p w14:paraId="3070C370" w14:textId="5BEF25AE" w:rsidR="004F3E5F" w:rsidRDefault="00102E13" w:rsidP="003152CB">
      <w:pPr>
        <w:jc w:val="both"/>
      </w:pPr>
      <w:r>
        <w:t>Dato por si sirve …</w:t>
      </w:r>
    </w:p>
    <w:p w14:paraId="1C44330C" w14:textId="77777777" w:rsidR="00102E13" w:rsidRPr="00AF34FE" w:rsidRDefault="00102E13" w:rsidP="00102E13">
      <w:pPr>
        <w:jc w:val="both"/>
      </w:pPr>
      <w:r w:rsidRPr="00AF34FE">
        <w:t>Actualmente la federación posee como miembro a 144 organizaciones nacionales, 5 representantes regionales, más de tres millones de trabajadores sociales representados, 5 comisiones que avanzan sobre el impacto y visibilidad de la misma federación, junto a 13 miembros del mundo ejecutivo que son responsables del gobierno estratégico de la IFSW</w:t>
      </w:r>
      <w:r w:rsidRPr="00AF34FE">
        <w:rPr>
          <w:rStyle w:val="Refdenotaalpie"/>
          <w:rFonts w:cstheme="minorHAnsi"/>
          <w:sz w:val="24"/>
          <w:szCs w:val="24"/>
        </w:rPr>
        <w:footnoteReference w:id="13"/>
      </w:r>
      <w:r w:rsidRPr="00AF34FE">
        <w:t>.</w:t>
      </w:r>
    </w:p>
    <w:p w14:paraId="00857E20" w14:textId="77777777" w:rsidR="00102E13" w:rsidRDefault="00102E13" w:rsidP="003152CB">
      <w:pPr>
        <w:jc w:val="both"/>
      </w:pPr>
    </w:p>
    <w:p w14:paraId="4925FED3" w14:textId="77777777" w:rsidR="004E5496" w:rsidRDefault="004E5496" w:rsidP="003152CB">
      <w:pPr>
        <w:jc w:val="both"/>
      </w:pPr>
    </w:p>
    <w:p w14:paraId="0FF5A85C" w14:textId="77777777" w:rsidR="007F3B1D" w:rsidRDefault="007F3B1D" w:rsidP="003152CB">
      <w:pPr>
        <w:jc w:val="both"/>
      </w:pPr>
    </w:p>
    <w:p w14:paraId="4C7B7BF1" w14:textId="77777777" w:rsidR="007F3B1D" w:rsidRPr="005E5AC3" w:rsidRDefault="007F3B1D" w:rsidP="003152CB">
      <w:pPr>
        <w:jc w:val="both"/>
        <w:rPr>
          <w:lang w:val="es-MX"/>
        </w:rPr>
      </w:pPr>
    </w:p>
    <w:p w14:paraId="0CF0A744" w14:textId="77777777" w:rsidR="003152CB" w:rsidRPr="005E5AC3" w:rsidRDefault="003152CB">
      <w:pPr>
        <w:jc w:val="both"/>
        <w:rPr>
          <w:lang w:val="es-MX"/>
        </w:rPr>
      </w:pPr>
    </w:p>
    <w:sectPr w:rsidR="003152CB" w:rsidRPr="005E5AC3">
      <w:footerReference w:type="default" r:id="rId11"/>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6" w:author="Astrid Holmgren" w:date="2021-03-15T16:34:00Z" w:initials="AH">
    <w:p w14:paraId="2545CF51" w14:textId="404D820B" w:rsidR="00E802E0" w:rsidRDefault="00E802E0">
      <w:pPr>
        <w:pStyle w:val="Textocomentario"/>
      </w:pPr>
      <w:r>
        <w:rPr>
          <w:rStyle w:val="Refdecomentario"/>
        </w:rPr>
        <w:annotationRef/>
      </w:r>
      <w:r>
        <w:t>Estuve tentada de sacarlo… pero me entró la duda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545CF5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A0B24" w16cex:dateUtc="2021-03-15T19: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545CF51" w16cid:durableId="23FA0B2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22AC1F" w14:textId="77777777" w:rsidR="005C3034" w:rsidRDefault="005C3034" w:rsidP="002165A6">
      <w:pPr>
        <w:spacing w:after="0" w:line="240" w:lineRule="auto"/>
      </w:pPr>
      <w:r>
        <w:separator/>
      </w:r>
    </w:p>
  </w:endnote>
  <w:endnote w:type="continuationSeparator" w:id="0">
    <w:p w14:paraId="4BEA7E9E" w14:textId="77777777" w:rsidR="005C3034" w:rsidRDefault="005C3034" w:rsidP="002165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D6A776" w14:textId="77777777" w:rsidR="002165A6" w:rsidRDefault="002165A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682E91" w14:textId="77777777" w:rsidR="005C3034" w:rsidRDefault="005C3034" w:rsidP="002165A6">
      <w:pPr>
        <w:spacing w:after="0" w:line="240" w:lineRule="auto"/>
      </w:pPr>
      <w:r>
        <w:separator/>
      </w:r>
    </w:p>
  </w:footnote>
  <w:footnote w:type="continuationSeparator" w:id="0">
    <w:p w14:paraId="1B6696B2" w14:textId="77777777" w:rsidR="005C3034" w:rsidRDefault="005C3034" w:rsidP="002165A6">
      <w:pPr>
        <w:spacing w:after="0" w:line="240" w:lineRule="auto"/>
      </w:pPr>
      <w:r>
        <w:continuationSeparator/>
      </w:r>
    </w:p>
  </w:footnote>
  <w:footnote w:id="1">
    <w:p w14:paraId="18D5257E" w14:textId="2D1A35E1" w:rsidR="002165A6" w:rsidRPr="00EB2246" w:rsidRDefault="002165A6" w:rsidP="00EB2246">
      <w:pPr>
        <w:spacing w:after="0" w:line="240" w:lineRule="auto"/>
        <w:rPr>
          <w:rFonts w:cstheme="minorHAnsi"/>
          <w:sz w:val="12"/>
          <w:szCs w:val="12"/>
        </w:rPr>
      </w:pPr>
      <w:r w:rsidRPr="00EB2246">
        <w:rPr>
          <w:rStyle w:val="Refdenotaalpie"/>
          <w:sz w:val="12"/>
          <w:szCs w:val="12"/>
        </w:rPr>
        <w:footnoteRef/>
      </w:r>
      <w:r w:rsidRPr="00EB2246">
        <w:rPr>
          <w:sz w:val="12"/>
          <w:szCs w:val="12"/>
        </w:rPr>
        <w:t xml:space="preserve"> </w:t>
      </w:r>
      <w:r w:rsidR="003440A5">
        <w:rPr>
          <w:sz w:val="12"/>
          <w:szCs w:val="12"/>
        </w:rPr>
        <w:t xml:space="preserve">Definición de trabajo social  </w:t>
      </w:r>
      <w:hyperlink r:id="rId1" w:history="1">
        <w:r w:rsidR="003440A5" w:rsidRPr="005E4944">
          <w:rPr>
            <w:rStyle w:val="Hipervnculo"/>
            <w:rFonts w:cstheme="minorHAnsi"/>
            <w:sz w:val="12"/>
            <w:szCs w:val="12"/>
          </w:rPr>
          <w:t>https://www.ifsw.org/what-is-social-work/global-definition-of-social-work/definicion-global-del-trabajo-social/</w:t>
        </w:r>
      </w:hyperlink>
    </w:p>
    <w:p w14:paraId="1475FDC4" w14:textId="440C0906" w:rsidR="002165A6" w:rsidRPr="00EB2246" w:rsidRDefault="002165A6" w:rsidP="00EB2246">
      <w:pPr>
        <w:pStyle w:val="Textonotapie"/>
        <w:rPr>
          <w:sz w:val="12"/>
          <w:szCs w:val="12"/>
          <w:lang w:val="es-MX"/>
        </w:rPr>
      </w:pPr>
    </w:p>
  </w:footnote>
  <w:footnote w:id="2">
    <w:p w14:paraId="163883C9" w14:textId="77777777" w:rsidR="00102E13" w:rsidRPr="00EB2246" w:rsidRDefault="00102E13" w:rsidP="00102E13">
      <w:pPr>
        <w:spacing w:line="240" w:lineRule="auto"/>
        <w:rPr>
          <w:rFonts w:cstheme="minorHAnsi"/>
          <w:sz w:val="12"/>
          <w:szCs w:val="12"/>
        </w:rPr>
      </w:pPr>
      <w:r w:rsidRPr="00EB2246">
        <w:rPr>
          <w:rStyle w:val="Refdenotaalpie"/>
          <w:sz w:val="12"/>
          <w:szCs w:val="12"/>
        </w:rPr>
        <w:footnoteRef/>
      </w:r>
      <w:r w:rsidRPr="00EB2246">
        <w:rPr>
          <w:sz w:val="12"/>
          <w:szCs w:val="12"/>
        </w:rPr>
        <w:t xml:space="preserve"> </w:t>
      </w:r>
      <w:r>
        <w:rPr>
          <w:sz w:val="12"/>
          <w:szCs w:val="12"/>
        </w:rPr>
        <w:t xml:space="preserve">Creación de su efeméride </w:t>
      </w:r>
      <w:hyperlink r:id="rId2" w:history="1">
        <w:r w:rsidRPr="005E4944">
          <w:rPr>
            <w:rStyle w:val="Hipervnculo"/>
            <w:rFonts w:cstheme="minorHAnsi"/>
            <w:sz w:val="12"/>
            <w:szCs w:val="12"/>
          </w:rPr>
          <w:t>https://www.diainternacionalde.com/ficha/dia-mundial-trabajo-social</w:t>
        </w:r>
      </w:hyperlink>
    </w:p>
  </w:footnote>
  <w:footnote w:id="3">
    <w:p w14:paraId="1AE60880" w14:textId="661B9871" w:rsidR="00EB2246" w:rsidRPr="00EB2246" w:rsidRDefault="0073753E" w:rsidP="00EB2246">
      <w:pPr>
        <w:spacing w:line="240" w:lineRule="auto"/>
        <w:rPr>
          <w:rFonts w:cstheme="minorHAnsi"/>
          <w:sz w:val="12"/>
          <w:szCs w:val="12"/>
        </w:rPr>
      </w:pPr>
      <w:r w:rsidRPr="00EB2246">
        <w:rPr>
          <w:rStyle w:val="Refdenotaalpie"/>
          <w:sz w:val="12"/>
          <w:szCs w:val="12"/>
        </w:rPr>
        <w:footnoteRef/>
      </w:r>
      <w:r w:rsidRPr="00EB2246">
        <w:rPr>
          <w:sz w:val="12"/>
          <w:szCs w:val="12"/>
        </w:rPr>
        <w:t xml:space="preserve"> </w:t>
      </w:r>
      <w:r w:rsidR="003440A5">
        <w:rPr>
          <w:sz w:val="12"/>
          <w:szCs w:val="12"/>
        </w:rPr>
        <w:t xml:space="preserve">Nacimiento del trabajo social en Inglaterra y Estados Unidos </w:t>
      </w:r>
      <w:hyperlink r:id="rId3" w:history="1">
        <w:r w:rsidR="003440A5" w:rsidRPr="005E4944">
          <w:rPr>
            <w:rStyle w:val="Hipervnculo"/>
            <w:rFonts w:cstheme="minorHAnsi"/>
            <w:sz w:val="12"/>
            <w:szCs w:val="12"/>
          </w:rPr>
          <w:t>http://www.ts.ucr.ac.cr/binarios/meri/md-00016.pdf</w:t>
        </w:r>
      </w:hyperlink>
    </w:p>
  </w:footnote>
  <w:footnote w:id="4">
    <w:p w14:paraId="43EA3A5F" w14:textId="3E2B2379" w:rsidR="00BD31AE" w:rsidRPr="005C1474" w:rsidRDefault="00BD31AE" w:rsidP="00CB1809">
      <w:pPr>
        <w:spacing w:after="0" w:line="240" w:lineRule="auto"/>
        <w:rPr>
          <w:rFonts w:cstheme="minorHAnsi"/>
          <w:sz w:val="18"/>
          <w:szCs w:val="18"/>
        </w:rPr>
      </w:pPr>
      <w:r w:rsidRPr="005C1474">
        <w:rPr>
          <w:rStyle w:val="Refdenotaalpie"/>
          <w:sz w:val="18"/>
          <w:szCs w:val="18"/>
        </w:rPr>
        <w:footnoteRef/>
      </w:r>
      <w:r w:rsidRPr="005C1474">
        <w:rPr>
          <w:sz w:val="18"/>
          <w:szCs w:val="18"/>
        </w:rPr>
        <w:t xml:space="preserve"> </w:t>
      </w:r>
      <w:r w:rsidR="005C1474" w:rsidRPr="005C1474">
        <w:rPr>
          <w:sz w:val="18"/>
          <w:szCs w:val="18"/>
        </w:rPr>
        <w:t xml:space="preserve">C M. Garcés C.2011. Historia Cronológica de Trabajo Social en los </w:t>
      </w:r>
      <w:r w:rsidR="005C1474" w:rsidRPr="005C1474">
        <w:rPr>
          <w:sz w:val="18"/>
          <w:szCs w:val="18"/>
        </w:rPr>
        <w:t>Estados Unidos</w:t>
      </w:r>
      <w:r w:rsidR="005C1474">
        <w:t xml:space="preserve"> </w:t>
      </w:r>
      <w:hyperlink r:id="rId4" w:history="1">
        <w:r w:rsidRPr="005C1474">
          <w:rPr>
            <w:rStyle w:val="Hipervnculo"/>
            <w:rFonts w:cstheme="minorHAnsi"/>
            <w:sz w:val="18"/>
            <w:szCs w:val="18"/>
          </w:rPr>
          <w:t>http://www.ts.ucr.ac.cr/binarios/meri/md-00016.pdf</w:t>
        </w:r>
      </w:hyperlink>
      <w:r w:rsidR="005C1474">
        <w:rPr>
          <w:sz w:val="18"/>
          <w:szCs w:val="18"/>
        </w:rPr>
        <w:t xml:space="preserve"> pag 3-4</w:t>
      </w:r>
    </w:p>
  </w:footnote>
  <w:footnote w:id="5">
    <w:p w14:paraId="3773FAB1" w14:textId="31650A75" w:rsidR="005C1474" w:rsidRPr="005C1474" w:rsidRDefault="005C1474">
      <w:pPr>
        <w:pStyle w:val="Textonotapie"/>
        <w:rPr>
          <w:sz w:val="18"/>
          <w:szCs w:val="18"/>
        </w:rPr>
      </w:pPr>
      <w:r w:rsidRPr="005C1474">
        <w:rPr>
          <w:rStyle w:val="Refdenotaalpie"/>
          <w:sz w:val="18"/>
          <w:szCs w:val="18"/>
        </w:rPr>
        <w:footnoteRef/>
      </w:r>
      <w:r w:rsidRPr="005C1474">
        <w:rPr>
          <w:sz w:val="18"/>
          <w:szCs w:val="18"/>
        </w:rPr>
        <w:t xml:space="preserve"> </w:t>
      </w:r>
      <w:r>
        <w:rPr>
          <w:sz w:val="18"/>
          <w:szCs w:val="18"/>
        </w:rPr>
        <w:t>Ibid</w:t>
      </w:r>
      <w:r w:rsidRPr="005C1474">
        <w:rPr>
          <w:sz w:val="18"/>
          <w:szCs w:val="18"/>
        </w:rPr>
        <w:t xml:space="preserve"> pag 1</w:t>
      </w:r>
    </w:p>
  </w:footnote>
  <w:footnote w:id="6">
    <w:p w14:paraId="32C32C69" w14:textId="2D8E1EDE" w:rsidR="00AF3CAE" w:rsidRPr="00AF3CAE" w:rsidRDefault="00AF3CAE">
      <w:pPr>
        <w:pStyle w:val="Textonotapie"/>
        <w:rPr>
          <w:sz w:val="18"/>
          <w:szCs w:val="18"/>
        </w:rPr>
      </w:pPr>
      <w:r w:rsidRPr="00AF3CAE">
        <w:rPr>
          <w:rStyle w:val="Refdenotaalpie"/>
          <w:sz w:val="18"/>
          <w:szCs w:val="18"/>
        </w:rPr>
        <w:footnoteRef/>
      </w:r>
      <w:r w:rsidRPr="00AF3CAE">
        <w:rPr>
          <w:sz w:val="18"/>
          <w:szCs w:val="18"/>
        </w:rPr>
        <w:t xml:space="preserve"> </w:t>
      </w:r>
      <w:r w:rsidRPr="00AF3CAE">
        <w:rPr>
          <w:sz w:val="18"/>
          <w:szCs w:val="18"/>
        </w:rPr>
        <w:t>Ibid pag 2</w:t>
      </w:r>
    </w:p>
  </w:footnote>
  <w:footnote w:id="7">
    <w:p w14:paraId="41A3E682" w14:textId="6CDA60BC" w:rsidR="00EB2246" w:rsidRPr="00CB1809" w:rsidRDefault="00EB2246" w:rsidP="00EB2246">
      <w:pPr>
        <w:spacing w:after="0" w:line="240" w:lineRule="auto"/>
        <w:rPr>
          <w:rFonts w:cstheme="minorHAnsi"/>
          <w:sz w:val="18"/>
          <w:szCs w:val="18"/>
        </w:rPr>
      </w:pPr>
      <w:r w:rsidRPr="00CB1809">
        <w:rPr>
          <w:rStyle w:val="Refdenotaalpie"/>
          <w:sz w:val="18"/>
          <w:szCs w:val="18"/>
        </w:rPr>
        <w:footnoteRef/>
      </w:r>
      <w:r w:rsidR="003440A5" w:rsidRPr="00CB1809">
        <w:rPr>
          <w:sz w:val="18"/>
          <w:szCs w:val="18"/>
        </w:rPr>
        <w:t xml:space="preserve"> </w:t>
      </w:r>
      <w:r w:rsidR="003440A5" w:rsidRPr="00CB1809">
        <w:rPr>
          <w:sz w:val="18"/>
          <w:szCs w:val="18"/>
        </w:rPr>
        <w:t>Día del trabajador social en Chile</w:t>
      </w:r>
      <w:r w:rsidRPr="00CB1809">
        <w:rPr>
          <w:sz w:val="18"/>
          <w:szCs w:val="18"/>
        </w:rPr>
        <w:t xml:space="preserve"> </w:t>
      </w:r>
      <w:hyperlink r:id="rId5" w:history="1">
        <w:r w:rsidRPr="00CB1809">
          <w:rPr>
            <w:rStyle w:val="Hipervnculo"/>
            <w:rFonts w:cstheme="minorHAnsi"/>
            <w:sz w:val="18"/>
            <w:szCs w:val="18"/>
          </w:rPr>
          <w:t>https://www.uchile.cl/noticias/170618/fau-saluda-a-losas-trabajodoresas-sociales-en-dia-internacional</w:t>
        </w:r>
      </w:hyperlink>
    </w:p>
    <w:p w14:paraId="10E7F045" w14:textId="47CEF1E7" w:rsidR="00EB2246" w:rsidRPr="00EB2246" w:rsidRDefault="00EB2246">
      <w:pPr>
        <w:pStyle w:val="Textonotapie"/>
        <w:rPr>
          <w:lang w:val="es-MX"/>
        </w:rPr>
      </w:pPr>
    </w:p>
  </w:footnote>
  <w:footnote w:id="8">
    <w:p w14:paraId="23C37F8C" w14:textId="3C83AA8F" w:rsidR="00EB2246" w:rsidRPr="00AF34FE" w:rsidRDefault="00EB2246" w:rsidP="00014002">
      <w:pPr>
        <w:spacing w:after="0" w:line="240" w:lineRule="auto"/>
        <w:rPr>
          <w:rStyle w:val="Hipervnculo"/>
          <w:rFonts w:cstheme="minorHAnsi"/>
          <w:sz w:val="12"/>
          <w:szCs w:val="12"/>
        </w:rPr>
      </w:pPr>
      <w:r w:rsidRPr="00AF34FE">
        <w:rPr>
          <w:rStyle w:val="Refdenotaalpie"/>
          <w:sz w:val="12"/>
          <w:szCs w:val="12"/>
        </w:rPr>
        <w:footnoteRef/>
      </w:r>
      <w:r w:rsidRPr="00AF34FE">
        <w:rPr>
          <w:sz w:val="12"/>
          <w:szCs w:val="12"/>
        </w:rPr>
        <w:t xml:space="preserve"> </w:t>
      </w:r>
      <w:r w:rsidR="003440A5">
        <w:rPr>
          <w:sz w:val="12"/>
          <w:szCs w:val="12"/>
        </w:rPr>
        <w:t xml:space="preserve">Antecedentes fundacionales del trabajador social en Chile </w:t>
      </w:r>
      <w:r w:rsidR="005C3034">
        <w:fldChar w:fldCharType="begin"/>
      </w:r>
      <w:r w:rsidR="005C3034">
        <w:instrText xml:space="preserve"> HYPERLINK "https://cuadernots.utem.cl/articulos/90-anos-de-trabajo-social-en-chile-apuntes-para-una-cronologia/" </w:instrText>
      </w:r>
      <w:r w:rsidR="005C3034">
        <w:fldChar w:fldCharType="separate"/>
      </w:r>
      <w:r w:rsidR="003440A5" w:rsidRPr="005E4944">
        <w:rPr>
          <w:rStyle w:val="Hipervnculo"/>
          <w:rFonts w:cstheme="minorHAnsi"/>
          <w:sz w:val="12"/>
          <w:szCs w:val="12"/>
        </w:rPr>
        <w:t>https://cuadernots.utem.cl/articulos/90-anos-de-trabajo-social-en-chile-apuntes-para-una-cronologia/</w:t>
      </w:r>
      <w:r w:rsidR="005C3034">
        <w:rPr>
          <w:rStyle w:val="Hipervnculo"/>
          <w:rFonts w:cstheme="minorHAnsi"/>
          <w:sz w:val="12"/>
          <w:szCs w:val="12"/>
        </w:rPr>
        <w:fldChar w:fldCharType="end"/>
      </w:r>
    </w:p>
    <w:p w14:paraId="635FA7BA" w14:textId="77777777" w:rsidR="00014002" w:rsidRPr="00AF34FE" w:rsidRDefault="00014002" w:rsidP="00014002">
      <w:pPr>
        <w:spacing w:after="0" w:line="240" w:lineRule="auto"/>
        <w:rPr>
          <w:rFonts w:cstheme="minorHAnsi"/>
          <w:sz w:val="12"/>
          <w:szCs w:val="12"/>
        </w:rPr>
      </w:pPr>
    </w:p>
  </w:footnote>
  <w:footnote w:id="9">
    <w:p w14:paraId="5F04D791" w14:textId="0D637E5C" w:rsidR="00EB2246" w:rsidRPr="00AF34FE" w:rsidRDefault="00EB2246" w:rsidP="00014002">
      <w:pPr>
        <w:spacing w:after="0" w:line="240" w:lineRule="auto"/>
        <w:rPr>
          <w:rFonts w:cstheme="minorHAnsi"/>
          <w:sz w:val="12"/>
          <w:szCs w:val="12"/>
        </w:rPr>
      </w:pPr>
      <w:r w:rsidRPr="00AF34FE">
        <w:rPr>
          <w:rStyle w:val="Refdenotaalpie"/>
          <w:sz w:val="12"/>
          <w:szCs w:val="12"/>
        </w:rPr>
        <w:footnoteRef/>
      </w:r>
      <w:r w:rsidRPr="00AF34FE">
        <w:rPr>
          <w:sz w:val="12"/>
          <w:szCs w:val="12"/>
        </w:rPr>
        <w:t xml:space="preserve"> </w:t>
      </w:r>
      <w:r w:rsidR="003440A5">
        <w:rPr>
          <w:sz w:val="12"/>
          <w:szCs w:val="12"/>
        </w:rPr>
        <w:t xml:space="preserve">Datos MINEDUC sobre la carrera de trabajo social </w:t>
      </w:r>
      <w:r w:rsidR="005C3034">
        <w:fldChar w:fldCharType="begin"/>
      </w:r>
      <w:r w:rsidR="005C3034">
        <w:instrText xml:space="preserve"> HYPERLINK "https://acceso-sup.mineduc.cl/acceso-buscador/buscador-cu" </w:instrText>
      </w:r>
      <w:r w:rsidR="005C3034">
        <w:fldChar w:fldCharType="separate"/>
      </w:r>
      <w:r w:rsidR="003440A5" w:rsidRPr="005E4944">
        <w:rPr>
          <w:rStyle w:val="Hipervnculo"/>
          <w:rFonts w:cstheme="minorHAnsi"/>
          <w:sz w:val="12"/>
          <w:szCs w:val="12"/>
        </w:rPr>
        <w:t>https://acceso-sup.mineduc.cl/acceso-buscador/buscador-cu</w:t>
      </w:r>
      <w:r w:rsidR="005C3034">
        <w:rPr>
          <w:rStyle w:val="Hipervnculo"/>
          <w:rFonts w:cstheme="minorHAnsi"/>
          <w:sz w:val="12"/>
          <w:szCs w:val="12"/>
        </w:rPr>
        <w:fldChar w:fldCharType="end"/>
      </w:r>
    </w:p>
    <w:p w14:paraId="4D9AA58B" w14:textId="77777777" w:rsidR="00014002" w:rsidRPr="00AF34FE" w:rsidRDefault="00014002" w:rsidP="00014002">
      <w:pPr>
        <w:spacing w:after="0" w:line="240" w:lineRule="auto"/>
        <w:rPr>
          <w:rFonts w:cstheme="minorHAnsi"/>
          <w:sz w:val="12"/>
          <w:szCs w:val="12"/>
        </w:rPr>
      </w:pPr>
    </w:p>
  </w:footnote>
  <w:footnote w:id="10">
    <w:p w14:paraId="4D6351E4" w14:textId="46DF9D4C" w:rsidR="00014002" w:rsidRPr="00AF34FE" w:rsidRDefault="00014002" w:rsidP="00014002">
      <w:pPr>
        <w:rPr>
          <w:rFonts w:cstheme="minorHAnsi"/>
          <w:sz w:val="12"/>
          <w:szCs w:val="12"/>
        </w:rPr>
      </w:pPr>
      <w:r w:rsidRPr="00AF34FE">
        <w:rPr>
          <w:rStyle w:val="Refdenotaalpie"/>
          <w:sz w:val="12"/>
          <w:szCs w:val="12"/>
        </w:rPr>
        <w:footnoteRef/>
      </w:r>
      <w:r w:rsidRPr="00AF34FE">
        <w:rPr>
          <w:rFonts w:cstheme="minorHAnsi"/>
          <w:sz w:val="12"/>
          <w:szCs w:val="12"/>
        </w:rPr>
        <w:t xml:space="preserve"> </w:t>
      </w:r>
      <w:r w:rsidR="003440A5">
        <w:rPr>
          <w:rFonts w:cstheme="minorHAnsi"/>
          <w:sz w:val="12"/>
          <w:szCs w:val="12"/>
        </w:rPr>
        <w:t xml:space="preserve">Estudio realizado por el Colegio de Asistentes Sociales de Chile </w:t>
      </w:r>
      <w:r w:rsidR="005C3034">
        <w:fldChar w:fldCharType="begin"/>
      </w:r>
      <w:r w:rsidR="005C3034">
        <w:instrText xml:space="preserve"> HYPERLINK "http://www.trabajadoressociales.cl/provinstgo/documentos/ESTUDIO%20cARACTERIZACION%20n.pdf" </w:instrText>
      </w:r>
      <w:r w:rsidR="005C3034">
        <w:fldChar w:fldCharType="separate"/>
      </w:r>
      <w:r w:rsidR="003440A5" w:rsidRPr="005E4944">
        <w:rPr>
          <w:rStyle w:val="Hipervnculo"/>
          <w:rFonts w:cstheme="minorHAnsi"/>
          <w:sz w:val="12"/>
          <w:szCs w:val="12"/>
        </w:rPr>
        <w:t>http://www.trabajadoressociales.cl/provinstgo/documentos/ESTUDIO%20cARACTERIZACION%20n.pdf</w:t>
      </w:r>
      <w:r w:rsidR="005C3034">
        <w:rPr>
          <w:rStyle w:val="Hipervnculo"/>
          <w:rFonts w:cstheme="minorHAnsi"/>
          <w:sz w:val="12"/>
          <w:szCs w:val="12"/>
        </w:rPr>
        <w:fldChar w:fldCharType="end"/>
      </w:r>
    </w:p>
  </w:footnote>
  <w:footnote w:id="11">
    <w:p w14:paraId="0F14961A" w14:textId="543F4C2E" w:rsidR="00014002" w:rsidRPr="00AF34FE" w:rsidRDefault="00014002" w:rsidP="00014002">
      <w:pPr>
        <w:rPr>
          <w:rFonts w:cstheme="minorHAnsi"/>
          <w:sz w:val="12"/>
          <w:szCs w:val="12"/>
        </w:rPr>
      </w:pPr>
      <w:r w:rsidRPr="00AF34FE">
        <w:rPr>
          <w:rStyle w:val="Refdenotaalpie"/>
          <w:sz w:val="12"/>
          <w:szCs w:val="12"/>
        </w:rPr>
        <w:footnoteRef/>
      </w:r>
      <w:r w:rsidRPr="00AF34FE">
        <w:rPr>
          <w:rFonts w:cstheme="minorHAnsi"/>
          <w:sz w:val="12"/>
          <w:szCs w:val="12"/>
        </w:rPr>
        <w:t xml:space="preserve"> </w:t>
      </w:r>
      <w:r w:rsidR="003440A5">
        <w:rPr>
          <w:rFonts w:cstheme="minorHAnsi"/>
          <w:sz w:val="12"/>
          <w:szCs w:val="12"/>
        </w:rPr>
        <w:t xml:space="preserve">Tasa de desocupación del año 2009 en Chile </w:t>
      </w:r>
      <w:r w:rsidR="005C3034">
        <w:fldChar w:fldCharType="begin"/>
      </w:r>
      <w:r w:rsidR="005C3034">
        <w:instrText xml:space="preserve"> HYPERLINK "https://bit.ly/3lfbvCQ" </w:instrText>
      </w:r>
      <w:r w:rsidR="005C3034">
        <w:fldChar w:fldCharType="separate"/>
      </w:r>
      <w:r w:rsidR="003440A5" w:rsidRPr="005E4944">
        <w:rPr>
          <w:rStyle w:val="Hipervnculo"/>
          <w:rFonts w:cstheme="minorHAnsi"/>
          <w:sz w:val="12"/>
          <w:szCs w:val="12"/>
        </w:rPr>
        <w:t>https://bit.ly/3lfbvCQ</w:t>
      </w:r>
      <w:r w:rsidR="005C3034">
        <w:rPr>
          <w:rStyle w:val="Hipervnculo"/>
          <w:rFonts w:cstheme="minorHAnsi"/>
          <w:sz w:val="12"/>
          <w:szCs w:val="12"/>
        </w:rPr>
        <w:fldChar w:fldCharType="end"/>
      </w:r>
      <w:r w:rsidRPr="00AF34FE">
        <w:rPr>
          <w:rFonts w:cstheme="minorHAnsi"/>
          <w:sz w:val="12"/>
          <w:szCs w:val="12"/>
        </w:rPr>
        <w:t xml:space="preserve"> </w:t>
      </w:r>
    </w:p>
  </w:footnote>
  <w:footnote w:id="12">
    <w:p w14:paraId="19B7E70E" w14:textId="6C40BE46" w:rsidR="00014002" w:rsidRPr="003152CB" w:rsidRDefault="00014002" w:rsidP="00014002">
      <w:pPr>
        <w:rPr>
          <w:rFonts w:cstheme="minorHAnsi"/>
          <w:sz w:val="12"/>
          <w:szCs w:val="12"/>
          <w:lang w:val="en-US"/>
        </w:rPr>
      </w:pPr>
      <w:r w:rsidRPr="00AF34FE">
        <w:rPr>
          <w:rStyle w:val="Refdenotaalpie"/>
          <w:sz w:val="12"/>
          <w:szCs w:val="12"/>
        </w:rPr>
        <w:footnoteRef/>
      </w:r>
      <w:r w:rsidRPr="003152CB">
        <w:rPr>
          <w:sz w:val="12"/>
          <w:szCs w:val="12"/>
          <w:lang w:val="en-US"/>
        </w:rPr>
        <w:t xml:space="preserve"> </w:t>
      </w:r>
      <w:proofErr w:type="spellStart"/>
      <w:r w:rsidR="003440A5" w:rsidRPr="003152CB">
        <w:rPr>
          <w:sz w:val="12"/>
          <w:szCs w:val="12"/>
          <w:lang w:val="en-US"/>
        </w:rPr>
        <w:t>Reporte</w:t>
      </w:r>
      <w:proofErr w:type="spellEnd"/>
      <w:r w:rsidR="003440A5" w:rsidRPr="003152CB">
        <w:rPr>
          <w:sz w:val="12"/>
          <w:szCs w:val="12"/>
          <w:lang w:val="en-US"/>
        </w:rPr>
        <w:t xml:space="preserve"> 2020 IFSW </w:t>
      </w:r>
      <w:r w:rsidR="005C3034">
        <w:fldChar w:fldCharType="begin"/>
      </w:r>
      <w:r w:rsidR="005C3034" w:rsidRPr="00A72423">
        <w:rPr>
          <w:lang w:val="en-US"/>
        </w:rPr>
        <w:instrText xml:space="preserve"> HYPERLINK "https://www.ifsw.org/wp-content/uploads/2021/0</w:instrText>
      </w:r>
      <w:r w:rsidR="005C3034" w:rsidRPr="00A72423">
        <w:rPr>
          <w:lang w:val="en-US"/>
        </w:rPr>
        <w:instrText xml:space="preserve">1/2020-IFSW-End-of-Year-Report.pdf" </w:instrText>
      </w:r>
      <w:r w:rsidR="005C3034">
        <w:fldChar w:fldCharType="separate"/>
      </w:r>
      <w:r w:rsidR="003440A5" w:rsidRPr="003152CB">
        <w:rPr>
          <w:rStyle w:val="Hipervnculo"/>
          <w:rFonts w:cstheme="minorHAnsi"/>
          <w:sz w:val="12"/>
          <w:szCs w:val="12"/>
          <w:lang w:val="en-US"/>
        </w:rPr>
        <w:t>https://www.ifsw.org/wp-content/uploads/2021/01/2020-IFSW-End-of-Year-Report.pdf</w:t>
      </w:r>
      <w:r w:rsidR="005C3034">
        <w:rPr>
          <w:rStyle w:val="Hipervnculo"/>
          <w:rFonts w:cstheme="minorHAnsi"/>
          <w:sz w:val="12"/>
          <w:szCs w:val="12"/>
          <w:lang w:val="en-US"/>
        </w:rPr>
        <w:fldChar w:fldCharType="end"/>
      </w:r>
    </w:p>
    <w:p w14:paraId="6D109817" w14:textId="3F27D263" w:rsidR="00014002" w:rsidRPr="003152CB" w:rsidRDefault="00014002">
      <w:pPr>
        <w:pStyle w:val="Textonotapie"/>
        <w:rPr>
          <w:lang w:val="en-US"/>
        </w:rPr>
      </w:pPr>
    </w:p>
  </w:footnote>
  <w:footnote w:id="13">
    <w:p w14:paraId="7F670748" w14:textId="77777777" w:rsidR="00102E13" w:rsidRPr="00EB2246" w:rsidRDefault="00102E13" w:rsidP="00102E13">
      <w:pPr>
        <w:spacing w:line="240" w:lineRule="auto"/>
        <w:rPr>
          <w:rFonts w:cstheme="minorHAnsi"/>
          <w:sz w:val="24"/>
          <w:szCs w:val="24"/>
        </w:rPr>
      </w:pPr>
      <w:r w:rsidRPr="00EB2246">
        <w:rPr>
          <w:rStyle w:val="Refdenotaalpie"/>
          <w:sz w:val="12"/>
          <w:szCs w:val="12"/>
        </w:rPr>
        <w:footnoteRef/>
      </w:r>
      <w:r w:rsidRPr="00EB2246">
        <w:rPr>
          <w:sz w:val="12"/>
          <w:szCs w:val="12"/>
        </w:rPr>
        <w:t xml:space="preserve"> </w:t>
      </w:r>
      <w:r>
        <w:rPr>
          <w:sz w:val="12"/>
          <w:szCs w:val="12"/>
        </w:rPr>
        <w:t xml:space="preserve">Datos sobre la IFSW </w:t>
      </w:r>
      <w:hyperlink r:id="rId6" w:history="1">
        <w:r w:rsidRPr="005E4944">
          <w:rPr>
            <w:rStyle w:val="Hipervnculo"/>
            <w:rFonts w:cstheme="minorHAnsi"/>
            <w:sz w:val="12"/>
            <w:szCs w:val="12"/>
          </w:rPr>
          <w:t>https://www.ifsw.org/wp-content/uploads/2021/01/2020-IFSW-End-of-Year-Report.pdf</w:t>
        </w:r>
      </w:hyperlink>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fonso quiroz">
    <w15:presenceInfo w15:providerId="Windows Live" w15:userId="66a248c60ce1ad24"/>
  </w15:person>
  <w15:person w15:author="Astrid Holmgren">
    <w15:presenceInfo w15:providerId="Windows Live" w15:userId="4f38d95d548aa5e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5AC3"/>
    <w:rsid w:val="00014002"/>
    <w:rsid w:val="0006140D"/>
    <w:rsid w:val="000A5C0F"/>
    <w:rsid w:val="0010048C"/>
    <w:rsid w:val="00102E13"/>
    <w:rsid w:val="001C6E52"/>
    <w:rsid w:val="002165A6"/>
    <w:rsid w:val="00236344"/>
    <w:rsid w:val="002A667F"/>
    <w:rsid w:val="002A6BD9"/>
    <w:rsid w:val="002F7142"/>
    <w:rsid w:val="003152CB"/>
    <w:rsid w:val="003213DE"/>
    <w:rsid w:val="003440A5"/>
    <w:rsid w:val="00345891"/>
    <w:rsid w:val="00394BEB"/>
    <w:rsid w:val="003F3599"/>
    <w:rsid w:val="00405F3C"/>
    <w:rsid w:val="00425247"/>
    <w:rsid w:val="00425C87"/>
    <w:rsid w:val="004566D9"/>
    <w:rsid w:val="004B2A64"/>
    <w:rsid w:val="004C12A0"/>
    <w:rsid w:val="004E5496"/>
    <w:rsid w:val="004F3E5F"/>
    <w:rsid w:val="00513F4C"/>
    <w:rsid w:val="0053482B"/>
    <w:rsid w:val="005B076B"/>
    <w:rsid w:val="005C1474"/>
    <w:rsid w:val="005C3034"/>
    <w:rsid w:val="005E5AC3"/>
    <w:rsid w:val="0062327C"/>
    <w:rsid w:val="006E0D02"/>
    <w:rsid w:val="0073272E"/>
    <w:rsid w:val="0073753E"/>
    <w:rsid w:val="007B2F30"/>
    <w:rsid w:val="007C201F"/>
    <w:rsid w:val="007D49BD"/>
    <w:rsid w:val="007F3B1D"/>
    <w:rsid w:val="00834705"/>
    <w:rsid w:val="0084527D"/>
    <w:rsid w:val="008A31B8"/>
    <w:rsid w:val="008A4847"/>
    <w:rsid w:val="00905219"/>
    <w:rsid w:val="0096340B"/>
    <w:rsid w:val="00987052"/>
    <w:rsid w:val="00991C65"/>
    <w:rsid w:val="00A039E0"/>
    <w:rsid w:val="00A13D37"/>
    <w:rsid w:val="00A2520E"/>
    <w:rsid w:val="00A44C39"/>
    <w:rsid w:val="00A72423"/>
    <w:rsid w:val="00A97DE0"/>
    <w:rsid w:val="00AA06C3"/>
    <w:rsid w:val="00AA0736"/>
    <w:rsid w:val="00AA118F"/>
    <w:rsid w:val="00AB5568"/>
    <w:rsid w:val="00AF34FE"/>
    <w:rsid w:val="00AF3CAE"/>
    <w:rsid w:val="00B44F49"/>
    <w:rsid w:val="00B828DD"/>
    <w:rsid w:val="00B9415D"/>
    <w:rsid w:val="00BD31AE"/>
    <w:rsid w:val="00C16E29"/>
    <w:rsid w:val="00C234B8"/>
    <w:rsid w:val="00C53C43"/>
    <w:rsid w:val="00C568B4"/>
    <w:rsid w:val="00C806C8"/>
    <w:rsid w:val="00CB1809"/>
    <w:rsid w:val="00CD401E"/>
    <w:rsid w:val="00D57A8D"/>
    <w:rsid w:val="00DA5774"/>
    <w:rsid w:val="00DB0329"/>
    <w:rsid w:val="00DB3B2C"/>
    <w:rsid w:val="00DD217F"/>
    <w:rsid w:val="00E27AA2"/>
    <w:rsid w:val="00E802E0"/>
    <w:rsid w:val="00EB2246"/>
    <w:rsid w:val="00FF5E31"/>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9F7A"/>
  <w15:chartTrackingRefBased/>
  <w15:docId w15:val="{AD56D00C-EF21-4FCB-ABD6-4A0B50BA4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806C8"/>
    <w:pPr>
      <w:keepNext/>
      <w:jc w:val="both"/>
      <w:outlineLvl w:val="0"/>
    </w:pPr>
    <w:rPr>
      <w:i/>
      <w:iCs/>
    </w:rPr>
  </w:style>
  <w:style w:type="paragraph" w:styleId="Ttulo2">
    <w:name w:val="heading 2"/>
    <w:basedOn w:val="Normal"/>
    <w:next w:val="Normal"/>
    <w:link w:val="Ttulo2Car"/>
    <w:uiPriority w:val="9"/>
    <w:unhideWhenUsed/>
    <w:qFormat/>
    <w:rsid w:val="00425247"/>
    <w:pPr>
      <w:keepNext/>
      <w:jc w:val="both"/>
      <w:outlineLvl w:val="1"/>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B3B2C"/>
    <w:rPr>
      <w:color w:val="0563C1" w:themeColor="hyperlink"/>
      <w:u w:val="single"/>
    </w:rPr>
  </w:style>
  <w:style w:type="character" w:styleId="Mencinsinresolver">
    <w:name w:val="Unresolved Mention"/>
    <w:basedOn w:val="Fuentedeprrafopredeter"/>
    <w:uiPriority w:val="99"/>
    <w:semiHidden/>
    <w:unhideWhenUsed/>
    <w:rsid w:val="00DB3B2C"/>
    <w:rPr>
      <w:color w:val="605E5C"/>
      <w:shd w:val="clear" w:color="auto" w:fill="E1DFDD"/>
    </w:rPr>
  </w:style>
  <w:style w:type="character" w:styleId="nfasis">
    <w:name w:val="Emphasis"/>
    <w:basedOn w:val="Fuentedeprrafopredeter"/>
    <w:uiPriority w:val="20"/>
    <w:qFormat/>
    <w:rsid w:val="00FF5E31"/>
    <w:rPr>
      <w:i/>
      <w:iCs/>
    </w:rPr>
  </w:style>
  <w:style w:type="paragraph" w:styleId="Encabezado">
    <w:name w:val="header"/>
    <w:basedOn w:val="Normal"/>
    <w:link w:val="EncabezadoCar"/>
    <w:uiPriority w:val="99"/>
    <w:unhideWhenUsed/>
    <w:rsid w:val="002165A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65A6"/>
  </w:style>
  <w:style w:type="paragraph" w:styleId="Piedepgina">
    <w:name w:val="footer"/>
    <w:basedOn w:val="Normal"/>
    <w:link w:val="PiedepginaCar"/>
    <w:uiPriority w:val="99"/>
    <w:unhideWhenUsed/>
    <w:rsid w:val="002165A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65A6"/>
  </w:style>
  <w:style w:type="paragraph" w:styleId="Textonotaalfinal">
    <w:name w:val="endnote text"/>
    <w:basedOn w:val="Normal"/>
    <w:link w:val="TextonotaalfinalCar"/>
    <w:uiPriority w:val="99"/>
    <w:semiHidden/>
    <w:unhideWhenUsed/>
    <w:rsid w:val="002165A6"/>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2165A6"/>
    <w:rPr>
      <w:sz w:val="20"/>
      <w:szCs w:val="20"/>
    </w:rPr>
  </w:style>
  <w:style w:type="character" w:styleId="Refdenotaalfinal">
    <w:name w:val="endnote reference"/>
    <w:basedOn w:val="Fuentedeprrafopredeter"/>
    <w:uiPriority w:val="99"/>
    <w:semiHidden/>
    <w:unhideWhenUsed/>
    <w:rsid w:val="002165A6"/>
    <w:rPr>
      <w:vertAlign w:val="superscript"/>
    </w:rPr>
  </w:style>
  <w:style w:type="paragraph" w:styleId="Textonotapie">
    <w:name w:val="footnote text"/>
    <w:basedOn w:val="Normal"/>
    <w:link w:val="TextonotapieCar"/>
    <w:uiPriority w:val="99"/>
    <w:semiHidden/>
    <w:unhideWhenUsed/>
    <w:rsid w:val="002165A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2165A6"/>
    <w:rPr>
      <w:sz w:val="20"/>
      <w:szCs w:val="20"/>
    </w:rPr>
  </w:style>
  <w:style w:type="character" w:styleId="Refdenotaalpie">
    <w:name w:val="footnote reference"/>
    <w:basedOn w:val="Fuentedeprrafopredeter"/>
    <w:uiPriority w:val="99"/>
    <w:semiHidden/>
    <w:unhideWhenUsed/>
    <w:rsid w:val="002165A6"/>
    <w:rPr>
      <w:vertAlign w:val="superscript"/>
    </w:rPr>
  </w:style>
  <w:style w:type="character" w:styleId="Hipervnculovisitado">
    <w:name w:val="FollowedHyperlink"/>
    <w:basedOn w:val="Fuentedeprrafopredeter"/>
    <w:uiPriority w:val="99"/>
    <w:semiHidden/>
    <w:unhideWhenUsed/>
    <w:rsid w:val="0073753E"/>
    <w:rPr>
      <w:color w:val="954F72" w:themeColor="followedHyperlink"/>
      <w:u w:val="single"/>
    </w:rPr>
  </w:style>
  <w:style w:type="paragraph" w:styleId="Textoindependiente">
    <w:name w:val="Body Text"/>
    <w:basedOn w:val="Normal"/>
    <w:link w:val="TextoindependienteCar"/>
    <w:uiPriority w:val="99"/>
    <w:unhideWhenUsed/>
    <w:rsid w:val="003152CB"/>
    <w:pPr>
      <w:jc w:val="both"/>
    </w:pPr>
  </w:style>
  <w:style w:type="character" w:customStyle="1" w:styleId="TextoindependienteCar">
    <w:name w:val="Texto independiente Car"/>
    <w:basedOn w:val="Fuentedeprrafopredeter"/>
    <w:link w:val="Textoindependiente"/>
    <w:uiPriority w:val="99"/>
    <w:rsid w:val="003152CB"/>
  </w:style>
  <w:style w:type="character" w:customStyle="1" w:styleId="Ttulo1Car">
    <w:name w:val="Título 1 Car"/>
    <w:basedOn w:val="Fuentedeprrafopredeter"/>
    <w:link w:val="Ttulo1"/>
    <w:uiPriority w:val="9"/>
    <w:rsid w:val="00C806C8"/>
    <w:rPr>
      <w:i/>
      <w:iCs/>
    </w:rPr>
  </w:style>
  <w:style w:type="character" w:customStyle="1" w:styleId="Ttulo2Car">
    <w:name w:val="Título 2 Car"/>
    <w:basedOn w:val="Fuentedeprrafopredeter"/>
    <w:link w:val="Ttulo2"/>
    <w:uiPriority w:val="9"/>
    <w:rsid w:val="00425247"/>
    <w:rPr>
      <w:b/>
      <w:bCs/>
    </w:rPr>
  </w:style>
  <w:style w:type="character" w:styleId="Refdecomentario">
    <w:name w:val="annotation reference"/>
    <w:basedOn w:val="Fuentedeprrafopredeter"/>
    <w:uiPriority w:val="99"/>
    <w:semiHidden/>
    <w:unhideWhenUsed/>
    <w:rsid w:val="00E802E0"/>
    <w:rPr>
      <w:sz w:val="16"/>
      <w:szCs w:val="16"/>
    </w:rPr>
  </w:style>
  <w:style w:type="paragraph" w:styleId="Textocomentario">
    <w:name w:val="annotation text"/>
    <w:basedOn w:val="Normal"/>
    <w:link w:val="TextocomentarioCar"/>
    <w:uiPriority w:val="99"/>
    <w:semiHidden/>
    <w:unhideWhenUsed/>
    <w:rsid w:val="00E802E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E802E0"/>
    <w:rPr>
      <w:sz w:val="20"/>
      <w:szCs w:val="20"/>
    </w:rPr>
  </w:style>
  <w:style w:type="paragraph" w:styleId="Asuntodelcomentario">
    <w:name w:val="annotation subject"/>
    <w:basedOn w:val="Textocomentario"/>
    <w:next w:val="Textocomentario"/>
    <w:link w:val="AsuntodelcomentarioCar"/>
    <w:uiPriority w:val="99"/>
    <w:semiHidden/>
    <w:unhideWhenUsed/>
    <w:rsid w:val="00E802E0"/>
    <w:rPr>
      <w:b/>
      <w:bCs/>
    </w:rPr>
  </w:style>
  <w:style w:type="character" w:customStyle="1" w:styleId="AsuntodelcomentarioCar">
    <w:name w:val="Asunto del comentario Car"/>
    <w:basedOn w:val="TextocomentarioCar"/>
    <w:link w:val="Asuntodelcomentario"/>
    <w:uiPriority w:val="99"/>
    <w:semiHidden/>
    <w:rsid w:val="00E802E0"/>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0634852">
      <w:bodyDiv w:val="1"/>
      <w:marLeft w:val="0"/>
      <w:marRight w:val="0"/>
      <w:marTop w:val="0"/>
      <w:marBottom w:val="0"/>
      <w:divBdr>
        <w:top w:val="none" w:sz="0" w:space="0" w:color="auto"/>
        <w:left w:val="none" w:sz="0" w:space="0" w:color="auto"/>
        <w:bottom w:val="none" w:sz="0" w:space="0" w:color="auto"/>
        <w:right w:val="none" w:sz="0" w:space="0" w:color="auto"/>
      </w:divBdr>
    </w:div>
    <w:div w:id="16657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ts.ucr.ac.cr/binarios/meri/md-00016.pdf" TargetMode="External"/><Relationship Id="rId2" Type="http://schemas.openxmlformats.org/officeDocument/2006/relationships/hyperlink" Target="https://www.diainternacionalde.com/ficha/dia-mundial-trabajo-social" TargetMode="External"/><Relationship Id="rId1" Type="http://schemas.openxmlformats.org/officeDocument/2006/relationships/hyperlink" Target="https://www.ifsw.org/what-is-social-work/global-definition-of-social-work/definicion-global-del-trabajo-social/" TargetMode="External"/><Relationship Id="rId6" Type="http://schemas.openxmlformats.org/officeDocument/2006/relationships/hyperlink" Target="https://www.ifsw.org/wp-content/uploads/2021/01/2020-IFSW-End-of-Year-Report.pdf" TargetMode="External"/><Relationship Id="rId5" Type="http://schemas.openxmlformats.org/officeDocument/2006/relationships/hyperlink" Target="https://www.uchile.cl/noticias/170618/fau-saluda-a-losas-trabajodoresas-sociales-en-dia-internacional" TargetMode="External"/><Relationship Id="rId4" Type="http://schemas.openxmlformats.org/officeDocument/2006/relationships/hyperlink" Target="http://www.ts.ucr.ac.cr/binarios/meri/md-00016.pd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FCE2E-D92D-4B32-9C43-38C92AB7C9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1376</Words>
  <Characters>7573</Characters>
  <Application>Microsoft Office Word</Application>
  <DocSecurity>0</DocSecurity>
  <Lines>63</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Sebastian D.</dc:creator>
  <cp:keywords/>
  <dc:description/>
  <cp:lastModifiedBy>alfonso quiroz</cp:lastModifiedBy>
  <cp:revision>13</cp:revision>
  <dcterms:created xsi:type="dcterms:W3CDTF">2021-03-15T21:52:00Z</dcterms:created>
  <dcterms:modified xsi:type="dcterms:W3CDTF">2021-03-16T01:27:00Z</dcterms:modified>
</cp:coreProperties>
</file>