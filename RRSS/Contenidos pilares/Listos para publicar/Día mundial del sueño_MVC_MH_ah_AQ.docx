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10CBA" w14:textId="19D6F4F9" w:rsidR="00756A86" w:rsidRDefault="00756A86" w:rsidP="002E5378">
      <w:pPr>
        <w:pStyle w:val="Encabezado"/>
        <w:tabs>
          <w:tab w:val="clear" w:pos="4419"/>
          <w:tab w:val="clear" w:pos="8838"/>
        </w:tabs>
        <w:spacing w:after="160" w:line="259" w:lineRule="auto"/>
        <w:rPr>
          <w:ins w:id="1" w:author="alfonso quiroz" w:date="2021-03-16T17:55:00Z"/>
          <w:b/>
          <w:bCs/>
          <w:lang w:val="es-CL"/>
        </w:rPr>
      </w:pPr>
      <w:ins w:id="2" w:author="alfonso quiroz" w:date="2021-03-16T17:56:00Z">
        <w:r>
          <w:rPr>
            <w:b/>
            <w:bCs/>
            <w:noProof/>
            <w:lang w:val="es-CL"/>
          </w:rPr>
          <w:drawing>
            <wp:inline distT="0" distB="0" distL="0" distR="0" wp14:anchorId="6680A9BB" wp14:editId="0F65A28C">
              <wp:extent cx="5612130" cy="1683385"/>
              <wp:effectExtent l="0" t="0" r="127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683385"/>
                      </a:xfrm>
                      <a:prstGeom prst="rect">
                        <a:avLst/>
                      </a:prstGeom>
                    </pic:spPr>
                  </pic:pic>
                </a:graphicData>
              </a:graphic>
            </wp:inline>
          </w:drawing>
        </w:r>
      </w:ins>
    </w:p>
    <w:p w14:paraId="25253D05" w14:textId="77777777" w:rsidR="00756A86" w:rsidRDefault="00756A86" w:rsidP="002E5378">
      <w:pPr>
        <w:pStyle w:val="Encabezado"/>
        <w:tabs>
          <w:tab w:val="clear" w:pos="4419"/>
          <w:tab w:val="clear" w:pos="8838"/>
        </w:tabs>
        <w:spacing w:after="160" w:line="259" w:lineRule="auto"/>
        <w:rPr>
          <w:ins w:id="3" w:author="alfonso quiroz" w:date="2021-03-16T17:55:00Z"/>
          <w:b/>
          <w:bCs/>
          <w:lang w:val="es-CL"/>
        </w:rPr>
      </w:pPr>
    </w:p>
    <w:p w14:paraId="6468F8C1" w14:textId="42E6A3C3" w:rsidR="00365CEF" w:rsidRPr="000E4504" w:rsidRDefault="004A3AB0" w:rsidP="002E5378">
      <w:pPr>
        <w:pStyle w:val="Encabezado"/>
        <w:tabs>
          <w:tab w:val="clear" w:pos="4419"/>
          <w:tab w:val="clear" w:pos="8838"/>
        </w:tabs>
        <w:spacing w:after="160" w:line="259" w:lineRule="auto"/>
        <w:rPr>
          <w:b/>
          <w:bCs/>
          <w:i/>
          <w:iCs/>
          <w:lang w:val="es-CL"/>
        </w:rPr>
      </w:pPr>
      <w:r w:rsidRPr="000E4504">
        <w:rPr>
          <w:b/>
          <w:bCs/>
          <w:lang w:val="es-CL"/>
        </w:rPr>
        <w:t xml:space="preserve">Día </w:t>
      </w:r>
      <w:del w:id="4" w:author="alfonso quiroz" w:date="2021-03-16T12:38:00Z">
        <w:r w:rsidRPr="000E4504" w:rsidDel="005B7790">
          <w:rPr>
            <w:b/>
            <w:bCs/>
            <w:lang w:val="es-CL"/>
          </w:rPr>
          <w:delText xml:space="preserve">mundial </w:delText>
        </w:r>
      </w:del>
      <w:ins w:id="5" w:author="alfonso quiroz" w:date="2021-03-16T12:38:00Z">
        <w:r w:rsidR="005B7790">
          <w:rPr>
            <w:b/>
            <w:bCs/>
            <w:lang w:val="es-CL"/>
          </w:rPr>
          <w:t>M</w:t>
        </w:r>
        <w:r w:rsidR="005B7790" w:rsidRPr="000E4504">
          <w:rPr>
            <w:b/>
            <w:bCs/>
            <w:lang w:val="es-CL"/>
          </w:rPr>
          <w:t xml:space="preserve">undial </w:t>
        </w:r>
      </w:ins>
      <w:r w:rsidRPr="000E4504">
        <w:rPr>
          <w:b/>
          <w:bCs/>
          <w:lang w:val="es-CL"/>
        </w:rPr>
        <w:t xml:space="preserve">del </w:t>
      </w:r>
      <w:ins w:id="6" w:author="alfonso quiroz" w:date="2021-03-16T12:38:00Z">
        <w:r w:rsidR="005B7790">
          <w:rPr>
            <w:b/>
            <w:bCs/>
            <w:lang w:val="es-CL"/>
          </w:rPr>
          <w:t>S</w:t>
        </w:r>
      </w:ins>
      <w:del w:id="7" w:author="alfonso quiroz" w:date="2021-03-16T12:38:00Z">
        <w:r w:rsidRPr="000E4504" w:rsidDel="005B7790">
          <w:rPr>
            <w:b/>
            <w:bCs/>
            <w:lang w:val="es-CL"/>
          </w:rPr>
          <w:delText>s</w:delText>
        </w:r>
      </w:del>
      <w:r w:rsidRPr="000E4504">
        <w:rPr>
          <w:b/>
          <w:bCs/>
          <w:lang w:val="es-CL"/>
        </w:rPr>
        <w:t>ueño</w:t>
      </w:r>
      <w:r w:rsidR="003B6265" w:rsidRPr="000E4504">
        <w:rPr>
          <w:b/>
          <w:bCs/>
          <w:lang w:val="es-CL"/>
        </w:rPr>
        <w:t xml:space="preserve"> </w:t>
      </w:r>
      <w:r w:rsidR="000E4504" w:rsidRPr="000E4504">
        <w:rPr>
          <w:b/>
          <w:bCs/>
          <w:lang w:val="es-CL"/>
        </w:rPr>
        <w:t>2021 ¿</w:t>
      </w:r>
      <w:r w:rsidR="001E5622" w:rsidRPr="000E4504">
        <w:rPr>
          <w:b/>
          <w:bCs/>
          <w:i/>
          <w:iCs/>
          <w:lang w:val="es-CL"/>
        </w:rPr>
        <w:t>Sabes cu</w:t>
      </w:r>
      <w:ins w:id="8" w:author="alfonso quiroz" w:date="2021-03-16T12:38:00Z">
        <w:r w:rsidR="005B7790">
          <w:rPr>
            <w:b/>
            <w:bCs/>
            <w:i/>
            <w:iCs/>
            <w:lang w:val="es-CL"/>
          </w:rPr>
          <w:t>á</w:t>
        </w:r>
      </w:ins>
      <w:del w:id="9" w:author="alfonso quiroz" w:date="2021-03-16T12:38:00Z">
        <w:r w:rsidR="001E5622" w:rsidRPr="000E4504" w:rsidDel="005B7790">
          <w:rPr>
            <w:b/>
            <w:bCs/>
            <w:i/>
            <w:iCs/>
            <w:lang w:val="es-CL"/>
          </w:rPr>
          <w:delText>a</w:delText>
        </w:r>
      </w:del>
      <w:r w:rsidR="001E5622" w:rsidRPr="000E4504">
        <w:rPr>
          <w:b/>
          <w:bCs/>
          <w:i/>
          <w:iCs/>
          <w:lang w:val="es-CL"/>
        </w:rPr>
        <w:t>ntas horas debes dormir al día para tu salud mental, emocional y física?</w:t>
      </w:r>
    </w:p>
    <w:p w14:paraId="75BB3BA5" w14:textId="77777777" w:rsidR="000E4504" w:rsidRPr="000E4504" w:rsidRDefault="000E4504" w:rsidP="002E5378">
      <w:pPr>
        <w:pStyle w:val="Encabezado"/>
        <w:tabs>
          <w:tab w:val="clear" w:pos="4419"/>
          <w:tab w:val="clear" w:pos="8838"/>
        </w:tabs>
        <w:spacing w:after="160" w:line="259" w:lineRule="auto"/>
        <w:rPr>
          <w:lang w:val="es-CL"/>
        </w:rPr>
      </w:pPr>
    </w:p>
    <w:p w14:paraId="2A1BE3F3" w14:textId="65A0A2C1" w:rsidR="00697303" w:rsidRPr="002E5378" w:rsidRDefault="00697303">
      <w:pPr>
        <w:pPrChange w:id="10" w:author="alfonso quiroz" w:date="2021-03-16T12:40:00Z">
          <w:pPr>
            <w:pStyle w:val="Textoindependiente"/>
          </w:pPr>
        </w:pPrChange>
      </w:pPr>
      <w:r w:rsidRPr="000E4504">
        <w:t xml:space="preserve">Pasamos más de </w:t>
      </w:r>
      <w:del w:id="11" w:author="alfonso quiroz" w:date="2021-03-16T12:38:00Z">
        <w:r w:rsidRPr="000E4504" w:rsidDel="005B7790">
          <w:delText>1/3</w:delText>
        </w:r>
      </w:del>
      <w:ins w:id="12" w:author="alfonso quiroz" w:date="2021-03-16T12:38:00Z">
        <w:r w:rsidR="005B7790">
          <w:rPr>
            <w:b/>
          </w:rPr>
          <w:t>un tercio</w:t>
        </w:r>
      </w:ins>
      <w:r w:rsidRPr="000E4504">
        <w:t xml:space="preserve"> de nuestra vida durmiendo</w:t>
      </w:r>
      <w:r w:rsidR="00650D79">
        <w:rPr>
          <w:rStyle w:val="Refdenotaalpie"/>
        </w:rPr>
        <w:footnoteReference w:id="1"/>
      </w:r>
      <w:r w:rsidRPr="002E5378">
        <w:t xml:space="preserve">. </w:t>
      </w:r>
      <w:r w:rsidRPr="00650D79">
        <w:t xml:space="preserve">Dormir es una necesidad básica </w:t>
      </w:r>
      <w:r w:rsidR="00186720" w:rsidRPr="00650D79">
        <w:t xml:space="preserve">tanto como comer y </w:t>
      </w:r>
      <w:r w:rsidR="003D5B53" w:rsidRPr="00650D79">
        <w:t>tomar agua, por lo que es</w:t>
      </w:r>
      <w:r w:rsidRPr="00650D79">
        <w:t xml:space="preserve"> crucial para</w:t>
      </w:r>
      <w:r w:rsidR="00183E2C" w:rsidRPr="00650D79">
        <w:t xml:space="preserve"> nuestra salud y bienestar en general</w:t>
      </w:r>
      <w:r w:rsidR="00650D79">
        <w:t>.</w:t>
      </w:r>
    </w:p>
    <w:p w14:paraId="1E14EA81" w14:textId="689DEEC0" w:rsidR="006A2226" w:rsidRDefault="0013467F">
      <w:pPr>
        <w:rPr>
          <w:lang w:val="es-CL"/>
        </w:rPr>
        <w:pPrChange w:id="13" w:author="alfonso quiroz" w:date="2021-03-16T12:40:00Z">
          <w:pPr>
            <w:jc w:val="both"/>
          </w:pPr>
        </w:pPrChange>
      </w:pPr>
      <w:r w:rsidRPr="0013467F">
        <w:rPr>
          <w:lang w:val="es-CL"/>
        </w:rPr>
        <w:t>El Día Mundial del Sueño es organizado por la Asociación Mundial de Medicina del Sueño y se celebra todos los años</w:t>
      </w:r>
      <w:r w:rsidR="00815236" w:rsidRPr="00815236">
        <w:rPr>
          <w:lang w:val="es-CL"/>
        </w:rPr>
        <w:t xml:space="preserve"> el viernes antes del Equinoccio de </w:t>
      </w:r>
      <w:r w:rsidR="00815236">
        <w:rPr>
          <w:lang w:val="es-CL"/>
        </w:rPr>
        <w:t>Marzo</w:t>
      </w:r>
      <w:r w:rsidR="00815236" w:rsidRPr="00815236">
        <w:rPr>
          <w:lang w:val="es-CL"/>
        </w:rPr>
        <w:t>.</w:t>
      </w:r>
      <w:r w:rsidR="00991035" w:rsidRPr="00991035">
        <w:rPr>
          <w:color w:val="202122"/>
          <w:shd w:val="clear" w:color="auto" w:fill="FFFFFF"/>
          <w:lang w:val="es-CL"/>
        </w:rPr>
        <w:t xml:space="preserve"> </w:t>
      </w:r>
      <w:r w:rsidR="00C952B4" w:rsidRPr="0013467F">
        <w:rPr>
          <w:color w:val="202122"/>
          <w:shd w:val="clear" w:color="auto" w:fill="FFFFFF"/>
          <w:lang w:val="es-CL"/>
        </w:rPr>
        <w:t>El primer Día Mundial del Sueño se celebró el 16 de marzo de 2008</w:t>
      </w:r>
      <w:r w:rsidR="00C952B4" w:rsidRPr="0013467F">
        <w:rPr>
          <w:lang w:val="es-CL"/>
        </w:rPr>
        <w:t>.</w:t>
      </w:r>
      <w:r w:rsidR="00C952B4">
        <w:rPr>
          <w:lang w:val="es-CL"/>
        </w:rPr>
        <w:t xml:space="preserve"> La celebración consta de </w:t>
      </w:r>
      <w:r w:rsidR="006A2226">
        <w:rPr>
          <w:lang w:val="es-CL"/>
        </w:rPr>
        <w:t>realiza</w:t>
      </w:r>
      <w:r w:rsidR="00C952B4">
        <w:rPr>
          <w:lang w:val="es-CL"/>
        </w:rPr>
        <w:t>r</w:t>
      </w:r>
      <w:r w:rsidR="006A2226">
        <w:rPr>
          <w:lang w:val="es-CL"/>
        </w:rPr>
        <w:t xml:space="preserve"> eventos</w:t>
      </w:r>
      <w:ins w:id="14" w:author="alfonso quiroz" w:date="2021-03-16T15:10:00Z">
        <w:r w:rsidR="00696BE2">
          <w:rPr>
            <w:lang w:val="es-CL"/>
          </w:rPr>
          <w:t xml:space="preserve"> </w:t>
        </w:r>
      </w:ins>
      <w:ins w:id="15" w:author="alfonso quiroz" w:date="2021-03-16T15:11:00Z">
        <w:r w:rsidR="00696BE2">
          <w:rPr>
            <w:lang w:val="es-CL"/>
          </w:rPr>
          <w:sym w:font="Symbol" w:char="F0BE"/>
        </w:r>
      </w:ins>
      <w:ins w:id="16" w:author="alfonso quiroz" w:date="2021-03-16T12:46:00Z">
        <w:r w:rsidR="006D7910">
          <w:rPr>
            <w:lang w:val="es-CL"/>
          </w:rPr>
          <w:t>presentaciones de materiales educativos y debates</w:t>
        </w:r>
      </w:ins>
      <w:ins w:id="17" w:author="alfonso quiroz" w:date="2021-03-16T15:11:00Z">
        <w:r w:rsidR="00696BE2">
          <w:rPr>
            <w:lang w:val="es-CL"/>
          </w:rPr>
          <w:sym w:font="Symbol" w:char="F0BE"/>
        </w:r>
      </w:ins>
      <w:r w:rsidR="006A2226">
        <w:rPr>
          <w:lang w:val="es-CL"/>
        </w:rPr>
        <w:t xml:space="preserve"> con el objeto de concientizar la importancia de dormir bien y lo suficiente</w:t>
      </w:r>
      <w:del w:id="18" w:author="alfonso quiroz" w:date="2021-03-16T12:46:00Z">
        <w:r w:rsidR="006A2226" w:rsidDel="006D7910">
          <w:rPr>
            <w:lang w:val="es-CL"/>
          </w:rPr>
          <w:delText>,</w:delText>
        </w:r>
      </w:del>
      <w:r w:rsidR="006A2226">
        <w:rPr>
          <w:lang w:val="es-CL"/>
        </w:rPr>
        <w:t xml:space="preserve"> para nuestra salud </w:t>
      </w:r>
      <w:r w:rsidR="00C952B4">
        <w:rPr>
          <w:lang w:val="es-CL"/>
        </w:rPr>
        <w:t>física y</w:t>
      </w:r>
      <w:r w:rsidR="006A2226">
        <w:rPr>
          <w:lang w:val="es-CL"/>
        </w:rPr>
        <w:t xml:space="preserve"> emocional</w:t>
      </w:r>
      <w:del w:id="19" w:author="alfonso quiroz" w:date="2021-03-16T12:46:00Z">
        <w:r w:rsidR="006A2226" w:rsidDel="006D7910">
          <w:rPr>
            <w:lang w:val="es-CL"/>
          </w:rPr>
          <w:delText>, a través de presentaciones de materiales educativos y debates</w:delText>
        </w:r>
      </w:del>
      <w:r w:rsidR="006A2226">
        <w:rPr>
          <w:lang w:val="es-CL"/>
        </w:rPr>
        <w:t xml:space="preserve">. </w:t>
      </w:r>
    </w:p>
    <w:p w14:paraId="0B04A0F8" w14:textId="211E587C" w:rsidR="0013467F" w:rsidRPr="0013467F" w:rsidRDefault="00991035">
      <w:pPr>
        <w:rPr>
          <w:lang w:val="es-CL"/>
        </w:rPr>
        <w:pPrChange w:id="20" w:author="alfonso quiroz" w:date="2021-03-16T12:40:00Z">
          <w:pPr>
            <w:jc w:val="both"/>
          </w:pPr>
        </w:pPrChange>
      </w:pPr>
      <w:r w:rsidRPr="0013467F">
        <w:rPr>
          <w:lang w:val="es-CL"/>
        </w:rPr>
        <w:t>Este</w:t>
      </w:r>
      <w:r w:rsidR="0013467F" w:rsidRPr="0013467F">
        <w:rPr>
          <w:lang w:val="es-CL"/>
        </w:rPr>
        <w:t xml:space="preserve"> año </w:t>
      </w:r>
      <w:ins w:id="21" w:author="alfonso quiroz" w:date="2021-03-16T15:14:00Z">
        <w:r w:rsidR="00696BE2" w:rsidRPr="00696BE2">
          <w:rPr>
            <w:lang w:val="es-CL"/>
          </w:rPr>
          <w:t>la celebración es</w:t>
        </w:r>
      </w:ins>
      <w:del w:id="22" w:author="alfonso quiroz" w:date="2021-03-16T15:13:00Z">
        <w:r w:rsidR="0013467F" w:rsidRPr="0013467F" w:rsidDel="00696BE2">
          <w:rPr>
            <w:lang w:val="es-CL"/>
          </w:rPr>
          <w:delText>se celebra</w:delText>
        </w:r>
      </w:del>
      <w:r w:rsidR="0013467F" w:rsidRPr="0013467F">
        <w:rPr>
          <w:lang w:val="es-CL"/>
        </w:rPr>
        <w:t xml:space="preserve"> el </w:t>
      </w:r>
      <w:r w:rsidR="00815236">
        <w:rPr>
          <w:lang w:val="es-CL"/>
        </w:rPr>
        <w:t xml:space="preserve">día </w:t>
      </w:r>
      <w:r w:rsidR="000C5D39">
        <w:rPr>
          <w:lang w:val="es-CL"/>
        </w:rPr>
        <w:t>viernes</w:t>
      </w:r>
      <w:r w:rsidR="00815236">
        <w:rPr>
          <w:lang w:val="es-CL"/>
        </w:rPr>
        <w:t xml:space="preserve"> </w:t>
      </w:r>
      <w:r w:rsidR="0013467F" w:rsidRPr="0013467F">
        <w:rPr>
          <w:lang w:val="es-CL"/>
        </w:rPr>
        <w:t xml:space="preserve">19 de marzo y su lema </w:t>
      </w:r>
      <w:del w:id="23" w:author="alfonso quiroz" w:date="2021-03-16T15:14:00Z">
        <w:r w:rsidR="0013467F" w:rsidRPr="0013467F" w:rsidDel="00696BE2">
          <w:rPr>
            <w:lang w:val="es-CL"/>
          </w:rPr>
          <w:delText xml:space="preserve">es </w:delText>
        </w:r>
      </w:del>
      <w:ins w:id="24" w:author="alfonso quiroz" w:date="2021-03-16T15:14:00Z">
        <w:r w:rsidR="00696BE2">
          <w:rPr>
            <w:lang w:val="es-CL"/>
          </w:rPr>
          <w:t>será</w:t>
        </w:r>
        <w:r w:rsidR="00696BE2" w:rsidRPr="0013467F">
          <w:rPr>
            <w:lang w:val="es-CL"/>
          </w:rPr>
          <w:t xml:space="preserve"> </w:t>
        </w:r>
      </w:ins>
      <w:r w:rsidRPr="002E5378">
        <w:rPr>
          <w:i/>
          <w:iCs/>
          <w:lang w:val="es-CL"/>
        </w:rPr>
        <w:t>“</w:t>
      </w:r>
      <w:r w:rsidR="00EE0081" w:rsidRPr="002E5378">
        <w:rPr>
          <w:i/>
          <w:iCs/>
          <w:lang w:val="es-CL"/>
        </w:rPr>
        <w:t>Sueño regular para un futuro saludable”</w:t>
      </w:r>
      <w:r w:rsidR="000C32D1">
        <w:rPr>
          <w:rStyle w:val="Refdenotaalpie"/>
          <w:i/>
          <w:iCs/>
          <w:lang w:val="es-CL"/>
        </w:rPr>
        <w:footnoteReference w:id="2"/>
      </w:r>
      <w:r w:rsidR="00EE0081" w:rsidRPr="002E5378">
        <w:rPr>
          <w:i/>
          <w:iCs/>
          <w:lang w:val="es-CL"/>
        </w:rPr>
        <w:t>.</w:t>
      </w:r>
      <w:r w:rsidR="00EE0081">
        <w:rPr>
          <w:lang w:val="es-CL"/>
        </w:rPr>
        <w:t xml:space="preserve"> </w:t>
      </w:r>
      <w:r w:rsidRPr="0013467F">
        <w:rPr>
          <w:lang w:val="es-CL"/>
        </w:rPr>
        <w:t>Su</w:t>
      </w:r>
      <w:r w:rsidR="0013467F" w:rsidRPr="0013467F">
        <w:rPr>
          <w:lang w:val="es-CL"/>
        </w:rPr>
        <w:t xml:space="preserve"> objetivo es</w:t>
      </w:r>
      <w:r w:rsidR="00091D2C">
        <w:rPr>
          <w:lang w:val="es-CL"/>
        </w:rPr>
        <w:t xml:space="preserve"> educar </w:t>
      </w:r>
      <w:del w:id="25" w:author="alfonso quiroz" w:date="2021-03-16T12:47:00Z">
        <w:r w:rsidR="00091D2C" w:rsidDel="006D7910">
          <w:rPr>
            <w:lang w:val="es-CL"/>
          </w:rPr>
          <w:delText xml:space="preserve">al </w:delText>
        </w:r>
      </w:del>
      <w:r w:rsidR="00091D2C">
        <w:rPr>
          <w:lang w:val="es-CL"/>
        </w:rPr>
        <w:t>sobre</w:t>
      </w:r>
      <w:r w:rsidR="000F7525">
        <w:rPr>
          <w:lang w:val="es-CL"/>
        </w:rPr>
        <w:t xml:space="preserve"> dos aspectos, el primero </w:t>
      </w:r>
      <w:ins w:id="26" w:author="alfonso quiroz" w:date="2021-03-16T15:17:00Z">
        <w:r w:rsidR="00696BE2">
          <w:rPr>
            <w:lang w:val="es-CL"/>
          </w:rPr>
          <w:t xml:space="preserve">está </w:t>
        </w:r>
      </w:ins>
      <w:r w:rsidR="000F7525">
        <w:rPr>
          <w:lang w:val="es-CL"/>
        </w:rPr>
        <w:t>vinculado a</w:t>
      </w:r>
      <w:r w:rsidR="00091D2C">
        <w:rPr>
          <w:lang w:val="es-CL"/>
        </w:rPr>
        <w:t xml:space="preserve"> </w:t>
      </w:r>
      <w:del w:id="27" w:author="alfonso quiroz" w:date="2021-03-16T15:17:00Z">
        <w:r w:rsidR="00091D2C" w:rsidDel="00696BE2">
          <w:rPr>
            <w:lang w:val="es-CL"/>
          </w:rPr>
          <w:delText xml:space="preserve">la </w:delText>
        </w:r>
      </w:del>
      <w:ins w:id="28" w:author="alfonso quiroz" w:date="2021-03-16T15:17:00Z">
        <w:r w:rsidR="00696BE2">
          <w:rPr>
            <w:lang w:val="es-CL"/>
          </w:rPr>
          <w:t xml:space="preserve">darle  </w:t>
        </w:r>
      </w:ins>
      <w:r w:rsidR="00091D2C">
        <w:rPr>
          <w:lang w:val="es-CL"/>
        </w:rPr>
        <w:t xml:space="preserve">importancia </w:t>
      </w:r>
      <w:del w:id="29" w:author="alfonso quiroz" w:date="2021-03-16T15:17:00Z">
        <w:r w:rsidR="00091D2C" w:rsidDel="00696BE2">
          <w:rPr>
            <w:lang w:val="es-CL"/>
          </w:rPr>
          <w:delText xml:space="preserve">del </w:delText>
        </w:r>
      </w:del>
      <w:ins w:id="30" w:author="alfonso quiroz" w:date="2021-03-16T15:17:00Z">
        <w:r w:rsidR="00696BE2">
          <w:rPr>
            <w:lang w:val="es-CL"/>
          </w:rPr>
          <w:t xml:space="preserve">al </w:t>
        </w:r>
      </w:ins>
      <w:r w:rsidR="00091D2C">
        <w:rPr>
          <w:lang w:val="es-CL"/>
        </w:rPr>
        <w:t xml:space="preserve">sueño </w:t>
      </w:r>
      <w:del w:id="31" w:author="alfonso quiroz" w:date="2021-03-16T15:17:00Z">
        <w:r w:rsidR="00091D2C" w:rsidDel="00696BE2">
          <w:rPr>
            <w:lang w:val="es-CL"/>
          </w:rPr>
          <w:delText>para tener óptimas</w:delText>
        </w:r>
      </w:del>
      <w:ins w:id="32" w:author="alfonso quiroz" w:date="2021-03-16T15:17:00Z">
        <w:r w:rsidR="00696BE2">
          <w:rPr>
            <w:lang w:val="es-CL"/>
          </w:rPr>
          <w:t>como u</w:t>
        </w:r>
      </w:ins>
      <w:ins w:id="33" w:author="alfonso quiroz" w:date="2021-03-16T15:18:00Z">
        <w:r w:rsidR="00696BE2">
          <w:rPr>
            <w:lang w:val="es-CL"/>
          </w:rPr>
          <w:t>na</w:t>
        </w:r>
      </w:ins>
      <w:r w:rsidR="00091D2C">
        <w:rPr>
          <w:lang w:val="es-CL"/>
        </w:rPr>
        <w:t xml:space="preserve"> condici</w:t>
      </w:r>
      <w:del w:id="34" w:author="alfonso quiroz" w:date="2021-03-16T15:18:00Z">
        <w:r w:rsidR="00091D2C" w:rsidDel="00696BE2">
          <w:rPr>
            <w:lang w:val="es-CL"/>
          </w:rPr>
          <w:delText>ones</w:delText>
        </w:r>
      </w:del>
      <w:ins w:id="35" w:author="alfonso quiroz" w:date="2021-03-16T15:18:00Z">
        <w:r w:rsidR="00696BE2">
          <w:rPr>
            <w:lang w:val="es-CL"/>
          </w:rPr>
          <w:t>ón</w:t>
        </w:r>
      </w:ins>
      <w:r w:rsidR="00091D2C">
        <w:rPr>
          <w:lang w:val="es-CL"/>
        </w:rPr>
        <w:t xml:space="preserve"> de vida </w:t>
      </w:r>
      <w:r w:rsidR="000F7525">
        <w:rPr>
          <w:lang w:val="es-CL"/>
        </w:rPr>
        <w:t>para</w:t>
      </w:r>
      <w:r w:rsidR="00091D2C">
        <w:rPr>
          <w:lang w:val="es-CL"/>
        </w:rPr>
        <w:t xml:space="preserve"> </w:t>
      </w:r>
      <w:ins w:id="36" w:author="alfonso quiroz" w:date="2021-03-16T15:18:00Z">
        <w:r w:rsidR="00696BE2">
          <w:rPr>
            <w:lang w:val="es-CL"/>
          </w:rPr>
          <w:t xml:space="preserve">así </w:t>
        </w:r>
      </w:ins>
      <w:r w:rsidR="00091D2C">
        <w:rPr>
          <w:lang w:val="es-CL"/>
        </w:rPr>
        <w:t xml:space="preserve">mejorar </w:t>
      </w:r>
      <w:del w:id="37" w:author="alfonso quiroz" w:date="2021-03-16T15:18:00Z">
        <w:r w:rsidR="005A031D" w:rsidDel="00696BE2">
          <w:rPr>
            <w:lang w:val="es-CL"/>
          </w:rPr>
          <w:delText xml:space="preserve">así </w:delText>
        </w:r>
      </w:del>
      <w:r w:rsidR="005A031D">
        <w:rPr>
          <w:lang w:val="es-CL"/>
        </w:rPr>
        <w:t xml:space="preserve">la </w:t>
      </w:r>
      <w:r w:rsidR="00C952B4">
        <w:rPr>
          <w:lang w:val="es-CL"/>
        </w:rPr>
        <w:t>salud mundial</w:t>
      </w:r>
      <w:r w:rsidR="005A031D">
        <w:rPr>
          <w:lang w:val="es-CL"/>
        </w:rPr>
        <w:t xml:space="preserve"> y</w:t>
      </w:r>
      <w:r w:rsidR="000F7525">
        <w:rPr>
          <w:lang w:val="es-CL"/>
        </w:rPr>
        <w:t>, el segundo</w:t>
      </w:r>
      <w:ins w:id="38" w:author="alfonso quiroz" w:date="2021-03-16T15:18:00Z">
        <w:r w:rsidR="00696BE2">
          <w:rPr>
            <w:lang w:val="es-CL"/>
          </w:rPr>
          <w:t xml:space="preserve"> aspecto abarca </w:t>
        </w:r>
      </w:ins>
      <w:del w:id="39" w:author="alfonso quiroz" w:date="2021-03-16T15:18:00Z">
        <w:r w:rsidR="000F7525" w:rsidDel="00696BE2">
          <w:rPr>
            <w:lang w:val="es-CL"/>
          </w:rPr>
          <w:delText xml:space="preserve"> sobre</w:delText>
        </w:r>
        <w:r w:rsidR="005A031D" w:rsidDel="00696BE2">
          <w:rPr>
            <w:lang w:val="es-CL"/>
          </w:rPr>
          <w:delText xml:space="preserve"> los</w:delText>
        </w:r>
      </w:del>
      <w:ins w:id="40" w:author="alfonso quiroz" w:date="2021-03-16T15:18:00Z">
        <w:r w:rsidR="00696BE2">
          <w:rPr>
            <w:lang w:val="es-CL"/>
          </w:rPr>
          <w:t>el</w:t>
        </w:r>
      </w:ins>
      <w:r w:rsidR="005A031D">
        <w:rPr>
          <w:lang w:val="es-CL"/>
        </w:rPr>
        <w:t xml:space="preserve"> beneficio</w:t>
      </w:r>
      <w:del w:id="41" w:author="alfonso quiroz" w:date="2021-03-16T15:18:00Z">
        <w:r w:rsidR="005A031D" w:rsidDel="00696BE2">
          <w:rPr>
            <w:lang w:val="es-CL"/>
          </w:rPr>
          <w:delText>s</w:delText>
        </w:r>
      </w:del>
      <w:r w:rsidR="005A031D">
        <w:rPr>
          <w:lang w:val="es-CL"/>
        </w:rPr>
        <w:t xml:space="preserve"> </w:t>
      </w:r>
      <w:r w:rsidR="000F7525">
        <w:rPr>
          <w:lang w:val="es-CL"/>
        </w:rPr>
        <w:t>de</w:t>
      </w:r>
      <w:r w:rsidR="005A031D">
        <w:rPr>
          <w:lang w:val="es-CL"/>
        </w:rPr>
        <w:t xml:space="preserve"> </w:t>
      </w:r>
      <w:del w:id="42" w:author="alfonso quiroz" w:date="2021-03-16T15:19:00Z">
        <w:r w:rsidR="005A031D" w:rsidDel="00696BE2">
          <w:rPr>
            <w:lang w:val="es-CL"/>
          </w:rPr>
          <w:delText xml:space="preserve">llevar </w:delText>
        </w:r>
      </w:del>
      <w:ins w:id="43" w:author="alfonso quiroz" w:date="2021-03-16T15:19:00Z">
        <w:r w:rsidR="00696BE2">
          <w:rPr>
            <w:lang w:val="es-CL"/>
          </w:rPr>
          <w:t xml:space="preserve">mantener </w:t>
        </w:r>
      </w:ins>
      <w:r w:rsidR="005A031D">
        <w:rPr>
          <w:lang w:val="es-CL"/>
        </w:rPr>
        <w:t>un buen h</w:t>
      </w:r>
      <w:ins w:id="44" w:author="alfonso quiroz" w:date="2021-03-16T12:48:00Z">
        <w:r w:rsidR="006D7910">
          <w:rPr>
            <w:lang w:val="es-CL"/>
          </w:rPr>
          <w:t>á</w:t>
        </w:r>
      </w:ins>
      <w:del w:id="45" w:author="alfonso quiroz" w:date="2021-03-16T12:48:00Z">
        <w:r w:rsidR="005A031D" w:rsidDel="006D7910">
          <w:rPr>
            <w:lang w:val="es-CL"/>
          </w:rPr>
          <w:delText>a</w:delText>
        </w:r>
      </w:del>
      <w:r w:rsidR="005A031D">
        <w:rPr>
          <w:lang w:val="es-CL"/>
        </w:rPr>
        <w:t>bito del sueño</w:t>
      </w:r>
      <w:r w:rsidR="000F7525">
        <w:rPr>
          <w:lang w:val="es-CL"/>
        </w:rPr>
        <w:t>.</w:t>
      </w:r>
    </w:p>
    <w:p w14:paraId="2A252199" w14:textId="77777777" w:rsidR="006A2226" w:rsidRDefault="006A2226" w:rsidP="002E5378">
      <w:pPr>
        <w:jc w:val="both"/>
        <w:rPr>
          <w:b/>
          <w:lang w:val="es-CL"/>
        </w:rPr>
      </w:pPr>
    </w:p>
    <w:p w14:paraId="2B8E86F8" w14:textId="56A7CBA1" w:rsidR="00C952B4" w:rsidRDefault="000B32D9" w:rsidP="002E5378">
      <w:pPr>
        <w:jc w:val="both"/>
        <w:rPr>
          <w:b/>
          <w:lang w:val="es-CL"/>
        </w:rPr>
      </w:pPr>
      <w:r w:rsidRPr="00C952B4">
        <w:rPr>
          <w:b/>
          <w:lang w:val="es-CL"/>
        </w:rPr>
        <w:t>¿Cuál</w:t>
      </w:r>
      <w:r w:rsidR="00C37F95" w:rsidRPr="00C952B4">
        <w:rPr>
          <w:b/>
          <w:lang w:val="es-CL"/>
        </w:rPr>
        <w:t xml:space="preserve"> es la importancia </w:t>
      </w:r>
      <w:r w:rsidR="009F29AD" w:rsidRPr="00C952B4">
        <w:rPr>
          <w:b/>
          <w:lang w:val="es-CL"/>
        </w:rPr>
        <w:t xml:space="preserve">de </w:t>
      </w:r>
      <w:ins w:id="46" w:author="alfonso quiroz" w:date="2021-03-16T12:48:00Z">
        <w:r w:rsidR="006D7910">
          <w:rPr>
            <w:b/>
            <w:lang w:val="es-CL"/>
          </w:rPr>
          <w:t>d</w:t>
        </w:r>
      </w:ins>
      <w:del w:id="47" w:author="alfonso quiroz" w:date="2021-03-16T12:48:00Z">
        <w:r w:rsidR="009F29AD" w:rsidRPr="00C952B4" w:rsidDel="006D7910">
          <w:rPr>
            <w:b/>
            <w:lang w:val="es-CL"/>
          </w:rPr>
          <w:delText>D</w:delText>
        </w:r>
      </w:del>
      <w:r w:rsidR="009F29AD" w:rsidRPr="00C952B4">
        <w:rPr>
          <w:b/>
          <w:lang w:val="es-CL"/>
        </w:rPr>
        <w:t>ormir bien</w:t>
      </w:r>
      <w:r w:rsidR="00C37F95" w:rsidRPr="00C952B4">
        <w:rPr>
          <w:b/>
          <w:lang w:val="es-CL"/>
        </w:rPr>
        <w:t>?</w:t>
      </w:r>
    </w:p>
    <w:p w14:paraId="249642D2" w14:textId="0770BC58" w:rsidR="003E06C6" w:rsidRDefault="00183E2C">
      <w:pPr>
        <w:rPr>
          <w:lang w:val="es-CL"/>
        </w:rPr>
        <w:pPrChange w:id="48" w:author="alfonso quiroz" w:date="2021-03-16T12:41:00Z">
          <w:pPr>
            <w:jc w:val="both"/>
          </w:pPr>
        </w:pPrChange>
      </w:pPr>
      <w:r w:rsidRPr="0013467F">
        <w:rPr>
          <w:lang w:val="es-CL"/>
        </w:rPr>
        <w:t xml:space="preserve">Según </w:t>
      </w:r>
      <w:r w:rsidR="000F7525">
        <w:rPr>
          <w:lang w:val="es-CL"/>
        </w:rPr>
        <w:t>l</w:t>
      </w:r>
      <w:r w:rsidR="00431490" w:rsidRPr="0013467F">
        <w:rPr>
          <w:lang w:val="es-CL"/>
        </w:rPr>
        <w:t xml:space="preserve">a </w:t>
      </w:r>
      <w:r w:rsidR="00BF37EE" w:rsidRPr="0013467F">
        <w:rPr>
          <w:lang w:val="es-CL"/>
        </w:rPr>
        <w:t xml:space="preserve">encuesta </w:t>
      </w:r>
      <w:r w:rsidR="00242084" w:rsidRPr="0013467F">
        <w:rPr>
          <w:lang w:val="es-CL"/>
        </w:rPr>
        <w:t xml:space="preserve">Nacional de Salud </w:t>
      </w:r>
      <w:r w:rsidR="002E5378">
        <w:rPr>
          <w:lang w:val="es-CL"/>
        </w:rPr>
        <w:t>(ENS)</w:t>
      </w:r>
      <w:ins w:id="49" w:author="alfonso quiroz" w:date="2021-03-16T12:51:00Z">
        <w:r w:rsidR="002417E6">
          <w:rPr>
            <w:lang w:val="es-CL"/>
          </w:rPr>
          <w:t>,</w:t>
        </w:r>
      </w:ins>
      <w:r w:rsidR="002E5378">
        <w:rPr>
          <w:lang w:val="es-CL"/>
        </w:rPr>
        <w:t xml:space="preserve"> </w:t>
      </w:r>
      <w:r w:rsidR="00242084" w:rsidRPr="0013467F">
        <w:rPr>
          <w:lang w:val="es-CL"/>
        </w:rPr>
        <w:t xml:space="preserve">realizada entre los </w:t>
      </w:r>
      <w:r w:rsidR="00242084" w:rsidRPr="000F2AC2">
        <w:rPr>
          <w:lang w:val="es-CL"/>
        </w:rPr>
        <w:t xml:space="preserve">años </w:t>
      </w:r>
      <w:r w:rsidR="00242084" w:rsidRPr="002E5378">
        <w:rPr>
          <w:lang w:val="es-CL"/>
        </w:rPr>
        <w:t>2009 y 2010</w:t>
      </w:r>
      <w:r w:rsidR="00C952B4">
        <w:rPr>
          <w:lang w:val="es-CL"/>
        </w:rPr>
        <w:t>,</w:t>
      </w:r>
      <w:r w:rsidRPr="002E5378">
        <w:rPr>
          <w:lang w:val="es-CL"/>
        </w:rPr>
        <w:t xml:space="preserve"> </w:t>
      </w:r>
      <w:r w:rsidRPr="009D253B">
        <w:rPr>
          <w:lang w:val="es-CL"/>
        </w:rPr>
        <w:t>el 62,3</w:t>
      </w:r>
      <w:r w:rsidRPr="0013467F">
        <w:rPr>
          <w:lang w:val="es-CL"/>
        </w:rPr>
        <w:t xml:space="preserve">% de los chilenos considera que </w:t>
      </w:r>
      <w:del w:id="50" w:author="alfonso quiroz" w:date="2021-03-16T12:51:00Z">
        <w:r w:rsidRPr="0013467F" w:rsidDel="002417E6">
          <w:rPr>
            <w:lang w:val="es-CL"/>
          </w:rPr>
          <w:delText xml:space="preserve">tiene </w:delText>
        </w:r>
      </w:del>
      <w:ins w:id="51" w:author="alfonso quiroz" w:date="2021-03-16T12:51:00Z">
        <w:r w:rsidR="002417E6">
          <w:rPr>
            <w:lang w:val="es-CL"/>
          </w:rPr>
          <w:t>sufre</w:t>
        </w:r>
        <w:r w:rsidR="002417E6" w:rsidRPr="0013467F">
          <w:rPr>
            <w:lang w:val="es-CL"/>
          </w:rPr>
          <w:t xml:space="preserve"> </w:t>
        </w:r>
      </w:ins>
      <w:r w:rsidR="005F3B32" w:rsidRPr="0013467F">
        <w:rPr>
          <w:lang w:val="es-CL"/>
        </w:rPr>
        <w:t>algún</w:t>
      </w:r>
      <w:r w:rsidRPr="0013467F">
        <w:rPr>
          <w:lang w:val="es-CL"/>
        </w:rPr>
        <w:t xml:space="preserve"> trastorno del </w:t>
      </w:r>
      <w:r w:rsidR="000B32D9" w:rsidRPr="0013467F">
        <w:rPr>
          <w:lang w:val="es-CL"/>
        </w:rPr>
        <w:t>sueño</w:t>
      </w:r>
      <w:r w:rsidR="006D7910">
        <w:rPr>
          <w:rStyle w:val="Refdenotaalpie"/>
          <w:lang w:val="es-CL"/>
        </w:rPr>
        <w:footnoteReference w:id="3"/>
      </w:r>
      <w:r w:rsidR="000F7525">
        <w:rPr>
          <w:lang w:val="es-CL"/>
        </w:rPr>
        <w:t>.</w:t>
      </w:r>
      <w:r w:rsidR="000B32D9" w:rsidRPr="0013467F">
        <w:rPr>
          <w:lang w:val="es-CL"/>
        </w:rPr>
        <w:t xml:space="preserve"> </w:t>
      </w:r>
      <w:r w:rsidR="00C952B4">
        <w:rPr>
          <w:lang w:val="es-CL"/>
        </w:rPr>
        <w:t>Los</w:t>
      </w:r>
      <w:r w:rsidR="00C952B4" w:rsidRPr="0013467F">
        <w:rPr>
          <w:lang w:val="es-CL"/>
        </w:rPr>
        <w:t xml:space="preserve"> </w:t>
      </w:r>
      <w:r w:rsidR="00C952B4">
        <w:rPr>
          <w:lang w:val="es-CL"/>
        </w:rPr>
        <w:t>trastornos</w:t>
      </w:r>
      <w:r w:rsidR="009F29AD">
        <w:rPr>
          <w:lang w:val="es-CL"/>
        </w:rPr>
        <w:t xml:space="preserve"> de sueño más recurrentes son</w:t>
      </w:r>
      <w:r w:rsidR="003E06C6">
        <w:rPr>
          <w:lang w:val="es-CL"/>
        </w:rPr>
        <w:t>:</w:t>
      </w:r>
    </w:p>
    <w:p w14:paraId="6C7DF5E1" w14:textId="20EC842B" w:rsidR="003E06C6" w:rsidRDefault="000B32D9" w:rsidP="003E06C6">
      <w:pPr>
        <w:pStyle w:val="Prrafodelista"/>
        <w:numPr>
          <w:ilvl w:val="0"/>
          <w:numId w:val="6"/>
        </w:numPr>
        <w:jc w:val="both"/>
        <w:rPr>
          <w:lang w:val="es-CL"/>
        </w:rPr>
      </w:pPr>
      <w:r w:rsidRPr="003E06C6">
        <w:rPr>
          <w:lang w:val="es-CL"/>
        </w:rPr>
        <w:t>los</w:t>
      </w:r>
      <w:r w:rsidR="005F3B32" w:rsidRPr="003E06C6">
        <w:rPr>
          <w:lang w:val="es-CL"/>
        </w:rPr>
        <w:t xml:space="preserve"> ronquidos </w:t>
      </w:r>
    </w:p>
    <w:p w14:paraId="14BEB05F" w14:textId="23B780DF" w:rsidR="003E06C6" w:rsidRDefault="009F29AD" w:rsidP="003E06C6">
      <w:pPr>
        <w:pStyle w:val="Prrafodelista"/>
        <w:numPr>
          <w:ilvl w:val="0"/>
          <w:numId w:val="6"/>
        </w:numPr>
        <w:jc w:val="both"/>
        <w:rPr>
          <w:lang w:val="es-CL"/>
        </w:rPr>
      </w:pPr>
      <w:r>
        <w:rPr>
          <w:lang w:val="es-CL"/>
        </w:rPr>
        <w:t xml:space="preserve">el </w:t>
      </w:r>
      <w:r w:rsidR="007534F0" w:rsidRPr="003E06C6">
        <w:rPr>
          <w:lang w:val="es-CL"/>
        </w:rPr>
        <w:t xml:space="preserve">síndrome de apnea obstructiva del </w:t>
      </w:r>
      <w:r w:rsidR="00C952B4" w:rsidRPr="003E06C6">
        <w:rPr>
          <w:lang w:val="es-CL"/>
        </w:rPr>
        <w:t>sueño</w:t>
      </w:r>
      <w:del w:id="53" w:author="alfonso quiroz" w:date="2021-03-16T12:52:00Z">
        <w:r w:rsidR="00C952B4" w:rsidRPr="003E06C6" w:rsidDel="002417E6">
          <w:rPr>
            <w:lang w:val="es-CL"/>
          </w:rPr>
          <w:delText>,</w:delText>
        </w:r>
      </w:del>
      <w:r w:rsidR="00C952B4" w:rsidRPr="003E06C6">
        <w:rPr>
          <w:lang w:val="es-CL"/>
        </w:rPr>
        <w:t xml:space="preserve"> que</w:t>
      </w:r>
      <w:r w:rsidR="00C92248" w:rsidRPr="003E06C6">
        <w:rPr>
          <w:lang w:val="es-CL"/>
        </w:rPr>
        <w:t xml:space="preserve"> consiste en dejar </w:t>
      </w:r>
      <w:r w:rsidR="007534F0" w:rsidRPr="003E06C6">
        <w:rPr>
          <w:lang w:val="es-CL"/>
        </w:rPr>
        <w:t>de respirar por 10 o más segundos</w:t>
      </w:r>
      <w:r w:rsidR="000F7525" w:rsidRPr="003E06C6">
        <w:rPr>
          <w:lang w:val="es-CL"/>
        </w:rPr>
        <w:t xml:space="preserve"> cuando</w:t>
      </w:r>
      <w:r w:rsidR="007534F0" w:rsidRPr="003E06C6">
        <w:rPr>
          <w:lang w:val="es-CL"/>
        </w:rPr>
        <w:t xml:space="preserve"> se duerme</w:t>
      </w:r>
      <w:del w:id="54" w:author="alfonso quiroz" w:date="2021-03-16T12:52:00Z">
        <w:r w:rsidR="003E06C6" w:rsidRPr="003E06C6" w:rsidDel="002417E6">
          <w:rPr>
            <w:lang w:val="es-CL"/>
          </w:rPr>
          <w:delText>,</w:delText>
        </w:r>
      </w:del>
      <w:r w:rsidR="003E06C6" w:rsidRPr="003E06C6">
        <w:rPr>
          <w:lang w:val="es-CL"/>
        </w:rPr>
        <w:t xml:space="preserve"> </w:t>
      </w:r>
    </w:p>
    <w:p w14:paraId="29D35A12" w14:textId="7B98670A" w:rsidR="009F29AD" w:rsidRDefault="003E06C6" w:rsidP="003E06C6">
      <w:pPr>
        <w:pStyle w:val="Prrafodelista"/>
        <w:numPr>
          <w:ilvl w:val="0"/>
          <w:numId w:val="6"/>
        </w:numPr>
        <w:jc w:val="both"/>
        <w:rPr>
          <w:lang w:val="es-CL"/>
        </w:rPr>
      </w:pPr>
      <w:r w:rsidRPr="003E06C6">
        <w:rPr>
          <w:lang w:val="es-CL"/>
        </w:rPr>
        <w:t xml:space="preserve">la sensación irresistible de mover las piernas o pérdida de fuerza en las piernas </w:t>
      </w:r>
    </w:p>
    <w:p w14:paraId="511F9DBE" w14:textId="75D7AB22" w:rsidR="003E06C6" w:rsidRDefault="003E06C6" w:rsidP="003E06C6">
      <w:pPr>
        <w:pStyle w:val="Prrafodelista"/>
        <w:numPr>
          <w:ilvl w:val="0"/>
          <w:numId w:val="6"/>
        </w:numPr>
        <w:jc w:val="both"/>
        <w:rPr>
          <w:lang w:val="es-CL"/>
        </w:rPr>
      </w:pPr>
      <w:r w:rsidRPr="003E06C6">
        <w:rPr>
          <w:lang w:val="es-CL"/>
        </w:rPr>
        <w:lastRenderedPageBreak/>
        <w:t>sueños desagradables percibidos como muy reales</w:t>
      </w:r>
      <w:r w:rsidR="00C92248" w:rsidRPr="003E06C6">
        <w:rPr>
          <w:lang w:val="es-CL"/>
        </w:rPr>
        <w:t xml:space="preserve"> </w:t>
      </w:r>
    </w:p>
    <w:p w14:paraId="36051164" w14:textId="04102F8F" w:rsidR="0053014F" w:rsidRDefault="003E06C6" w:rsidP="003E06C6">
      <w:pPr>
        <w:pStyle w:val="Prrafodelista"/>
        <w:numPr>
          <w:ilvl w:val="0"/>
          <w:numId w:val="6"/>
        </w:numPr>
        <w:jc w:val="both"/>
        <w:rPr>
          <w:lang w:val="es-CL"/>
        </w:rPr>
      </w:pPr>
      <w:r>
        <w:rPr>
          <w:lang w:val="es-CL"/>
        </w:rPr>
        <w:t>el insomnio,</w:t>
      </w:r>
      <w:r w:rsidR="009F29AD">
        <w:rPr>
          <w:lang w:val="es-CL"/>
        </w:rPr>
        <w:t xml:space="preserve"> que se traduce en la </w:t>
      </w:r>
      <w:r w:rsidR="002C4640" w:rsidRPr="003E06C6">
        <w:rPr>
          <w:lang w:val="es-CL"/>
        </w:rPr>
        <w:t>dificultad para conciliar el sueño o permanecer dormido</w:t>
      </w:r>
      <w:r w:rsidR="00C37F95" w:rsidRPr="003E06C6">
        <w:rPr>
          <w:lang w:val="es-CL"/>
        </w:rPr>
        <w:t>.</w:t>
      </w:r>
    </w:p>
    <w:p w14:paraId="5777F30A" w14:textId="372E0574" w:rsidR="009F29AD" w:rsidRPr="009F29AD" w:rsidRDefault="009F29AD">
      <w:pPr>
        <w:pPrChange w:id="55" w:author="alfonso quiroz" w:date="2021-03-16T12:43:00Z">
          <w:pPr>
            <w:pStyle w:val="Textoindependiente2"/>
          </w:pPr>
        </w:pPrChange>
      </w:pPr>
      <w:r>
        <w:t>Sin embargo, la necesidad de dormir bien no está solo relacionada con no tener trastornos de sueño, sino con dormir las horas suficientes y de buena calidad para que nuestro cuerpo funcione óptimamente</w:t>
      </w:r>
      <w:del w:id="56" w:author="alfonso quiroz" w:date="2021-03-16T12:53:00Z">
        <w:r w:rsidDel="002417E6">
          <w:delText xml:space="preserve">… </w:delText>
        </w:r>
      </w:del>
      <w:ins w:id="57" w:author="alfonso quiroz" w:date="2021-03-16T12:53:00Z">
        <w:r w:rsidR="002417E6">
          <w:t>.</w:t>
        </w:r>
      </w:ins>
    </w:p>
    <w:p w14:paraId="752FFB0D" w14:textId="57EEA47A" w:rsidR="0053014F" w:rsidRDefault="009F29AD">
      <w:pPr>
        <w:rPr>
          <w:ins w:id="58" w:author="alfonso quiroz" w:date="2021-03-16T12:42:00Z"/>
          <w:shd w:val="clear" w:color="auto" w:fill="FFFFFF"/>
          <w:lang w:val="es-CL"/>
        </w:rPr>
      </w:pPr>
      <w:r>
        <w:rPr>
          <w:shd w:val="clear" w:color="auto" w:fill="FFFFFF"/>
          <w:lang w:val="es-CL"/>
        </w:rPr>
        <w:t xml:space="preserve">El </w:t>
      </w:r>
      <w:r w:rsidRPr="009F29AD">
        <w:rPr>
          <w:shd w:val="clear" w:color="auto" w:fill="FFFFFF"/>
          <w:lang w:val="es-CL"/>
        </w:rPr>
        <w:t xml:space="preserve">sueño está involucrado con </w:t>
      </w:r>
      <w:r>
        <w:rPr>
          <w:shd w:val="clear" w:color="auto" w:fill="FFFFFF"/>
          <w:lang w:val="es-CL"/>
        </w:rPr>
        <w:t>nuestros</w:t>
      </w:r>
      <w:r w:rsidRPr="009F29AD">
        <w:rPr>
          <w:shd w:val="clear" w:color="auto" w:fill="FFFFFF"/>
          <w:lang w:val="es-CL"/>
        </w:rPr>
        <w:t xml:space="preserve"> sistemas fisiológicos, como la consolidación de la memoria, el control de la inflamación, la regulación hormonal, la regulación cardiovascular y muchas otras funciones importantes</w:t>
      </w:r>
      <w:ins w:id="59" w:author="alfonso quiroz" w:date="2021-03-16T12:54:00Z">
        <w:r w:rsidR="00103740">
          <w:rPr>
            <w:shd w:val="clear" w:color="auto" w:fill="FFFFFF"/>
            <w:lang w:val="es-CL"/>
          </w:rPr>
          <w:t>;</w:t>
        </w:r>
      </w:ins>
      <w:del w:id="60" w:author="alfonso quiroz" w:date="2021-03-16T12:54:00Z">
        <w:r w:rsidRPr="009F29AD" w:rsidDel="00103740">
          <w:rPr>
            <w:shd w:val="clear" w:color="auto" w:fill="FFFFFF"/>
            <w:lang w:val="es-CL"/>
          </w:rPr>
          <w:delText>,</w:delText>
        </w:r>
      </w:del>
      <w:r w:rsidRPr="009F29AD">
        <w:rPr>
          <w:shd w:val="clear" w:color="auto" w:fill="FFFFFF"/>
          <w:lang w:val="es-CL"/>
        </w:rPr>
        <w:t xml:space="preserve"> por lo tanto, la duración insuficiente del sueño y la mala calidad del sueño se asociarán con varios resultados adversos importantes para la salud. Se ha demostrado que la reducción de la duración del sueño causa deficiencias en la función cognitiva y ejecutiva, mientras que la falta de sueño se ha asociado con una mala salud mental</w:t>
      </w:r>
      <w:r>
        <w:rPr>
          <w:rStyle w:val="Refdenotaalpie"/>
          <w:rFonts w:ascii="Arial" w:hAnsi="Arial" w:cs="Arial"/>
          <w:color w:val="000000"/>
          <w:sz w:val="21"/>
          <w:szCs w:val="21"/>
          <w:shd w:val="clear" w:color="auto" w:fill="FFFFFF"/>
          <w:lang w:val="es-CL"/>
        </w:rPr>
        <w:footnoteReference w:id="4"/>
      </w:r>
      <w:r w:rsidRPr="009F29AD">
        <w:rPr>
          <w:shd w:val="clear" w:color="auto" w:fill="FFFFFF"/>
          <w:lang w:val="es-CL"/>
        </w:rPr>
        <w:t>.</w:t>
      </w:r>
    </w:p>
    <w:p w14:paraId="3199226B" w14:textId="1E5D1955" w:rsidR="006D7910" w:rsidRDefault="006D7910" w:rsidP="009F29AD">
      <w:pPr>
        <w:rPr>
          <w:ins w:id="64" w:author="alfonso quiroz" w:date="2021-03-16T12:42:00Z"/>
          <w:shd w:val="clear" w:color="auto" w:fill="FFFFFF"/>
          <w:lang w:val="es-CL"/>
        </w:rPr>
      </w:pPr>
      <w:r w:rsidRPr="000E4504">
        <w:rPr>
          <w:noProof/>
          <w:shd w:val="clear" w:color="auto" w:fill="FFFFFF"/>
          <w:lang w:val="es-CL"/>
        </w:rPr>
        <mc:AlternateContent>
          <mc:Choice Requires="wps">
            <w:drawing>
              <wp:anchor distT="45720" distB="45720" distL="114300" distR="114300" simplePos="0" relativeHeight="251659264" behindDoc="0" locked="0" layoutInCell="1" allowOverlap="1" wp14:anchorId="0824F3C9" wp14:editId="5C597D7B">
                <wp:simplePos x="0" y="0"/>
                <wp:positionH relativeFrom="column">
                  <wp:posOffset>24765</wp:posOffset>
                </wp:positionH>
                <wp:positionV relativeFrom="paragraph">
                  <wp:posOffset>413221</wp:posOffset>
                </wp:positionV>
                <wp:extent cx="5632450" cy="603250"/>
                <wp:effectExtent l="0" t="0" r="25400"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0" cy="603250"/>
                        </a:xfrm>
                        <a:prstGeom prst="rect">
                          <a:avLst/>
                        </a:prstGeom>
                        <a:solidFill>
                          <a:srgbClr val="FFFFFF"/>
                        </a:solidFill>
                        <a:ln w="9525">
                          <a:solidFill>
                            <a:srgbClr val="000000"/>
                          </a:solidFill>
                          <a:miter lim="800000"/>
                          <a:headEnd/>
                          <a:tailEnd/>
                        </a:ln>
                      </wps:spPr>
                      <wps:txbx>
                        <w:txbxContent>
                          <w:p w14:paraId="7E0AF11D" w14:textId="4B16334A" w:rsidR="000E4504" w:rsidRPr="000E4504" w:rsidRDefault="000E4504" w:rsidP="000E4504">
                            <w:pPr>
                              <w:shd w:val="clear" w:color="auto" w:fill="D9E2F3" w:themeFill="accent5" w:themeFillTint="33"/>
                              <w:rPr>
                                <w:sz w:val="20"/>
                                <w:szCs w:val="20"/>
                                <w:lang w:val="es-CL"/>
                              </w:rPr>
                            </w:pPr>
                            <w:r w:rsidRPr="000E4504">
                              <w:rPr>
                                <w:sz w:val="20"/>
                                <w:szCs w:val="20"/>
                                <w:lang w:val="es-CL"/>
                              </w:rPr>
                              <w:t>Sabías que la falta de sueño provoca accidentes de tráfico. Se mueren en el mundo 1,5 millones de personas en la carretera al año. De esos accidentes casi la mitad tienen que ver con la falta de atención y problemas de sueño</w:t>
                            </w:r>
                            <w:r w:rsidRPr="000E4504">
                              <w:rPr>
                                <w:rStyle w:val="Refdenotaalpie"/>
                                <w:sz w:val="20"/>
                                <w:szCs w:val="20"/>
                                <w:lang w:val="es-CL"/>
                              </w:rPr>
                              <w:footnoteRef/>
                            </w:r>
                            <w:r w:rsidRPr="000E4504">
                              <w:rPr>
                                <w:sz w:val="20"/>
                                <w:szCs w:val="20"/>
                                <w:lang w:val="es-C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24F3C9" id="_x0000_t202" coordsize="21600,21600" o:spt="202" path="m,l,21600r21600,l21600,xe">
                <v:stroke joinstyle="miter"/>
                <v:path gradientshapeok="t" o:connecttype="rect"/>
              </v:shapetype>
              <v:shape id="Cuadro de texto 2" o:spid="_x0000_s1026" type="#_x0000_t202" style="position:absolute;margin-left:1.95pt;margin-top:32.55pt;width:443.5pt;height: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">
                <v:textbox>
                  <w:txbxContent>
                    <w:p w14:paraId="7E0AF11D" w14:textId="4B16334A" w:rsidR="000E4504" w:rsidRPr="000E4504" w:rsidRDefault="000E4504" w:rsidP="000E4504">
                      <w:pPr>
                        <w:shd w:val="clear" w:color="auto" w:fill="D9E2F3" w:themeFill="accent5" w:themeFillTint="33"/>
                        <w:rPr>
                          <w:sz w:val="20"/>
                          <w:szCs w:val="20"/>
                          <w:lang w:val="es-CL"/>
                        </w:rPr>
                      </w:pPr>
                      <w:r w:rsidRPr="000E4504">
                        <w:rPr>
                          <w:sz w:val="20"/>
                          <w:szCs w:val="20"/>
                          <w:lang w:val="es-CL"/>
                        </w:rPr>
                        <w:t>Sabías que la falta de sueño provoca accidentes de tráfico. Se mueren en el mundo 1,5 millones de personas en la carretera al año. De esos accidentes casi la mitad tienen que ver con la falta de atención y problemas de sueño</w:t>
                      </w:r>
                      <w:r w:rsidRPr="000E4504">
                        <w:rPr>
                          <w:rStyle w:val="Refdenotaalpie"/>
                          <w:sz w:val="20"/>
                          <w:szCs w:val="20"/>
                          <w:lang w:val="es-CL"/>
                        </w:rPr>
                        <w:footnoteRef/>
                      </w:r>
                      <w:r w:rsidRPr="000E4504">
                        <w:rPr>
                          <w:sz w:val="20"/>
                          <w:szCs w:val="20"/>
                          <w:lang w:val="es-CL"/>
                        </w:rPr>
                        <w:t>.</w:t>
                      </w:r>
                    </w:p>
                  </w:txbxContent>
                </v:textbox>
                <w10:wrap type="square"/>
              </v:shape>
            </w:pict>
          </mc:Fallback>
        </mc:AlternateContent>
      </w:r>
    </w:p>
    <w:p w14:paraId="64F915CC" w14:textId="77777777" w:rsidR="006D7910" w:rsidRDefault="006D7910" w:rsidP="009F29AD">
      <w:pPr>
        <w:rPr>
          <w:shd w:val="clear" w:color="auto" w:fill="FFFFFF"/>
          <w:lang w:val="es-CL"/>
        </w:rPr>
      </w:pPr>
    </w:p>
    <w:p w14:paraId="64DC4C39" w14:textId="3455021B" w:rsidR="000E4504" w:rsidRDefault="000E4504" w:rsidP="009F29AD">
      <w:pPr>
        <w:rPr>
          <w:shd w:val="clear" w:color="auto" w:fill="FFFFFF"/>
          <w:lang w:val="es-CL"/>
        </w:rPr>
      </w:pPr>
    </w:p>
    <w:p w14:paraId="01F18C23" w14:textId="5732AA95" w:rsidR="001E5622" w:rsidRDefault="009F29AD">
      <w:pPr>
        <w:rPr>
          <w:lang w:val="es-CL"/>
        </w:rPr>
        <w:pPrChange w:id="65" w:author="alfonso quiroz" w:date="2021-03-16T12:43:00Z">
          <w:pPr>
            <w:jc w:val="both"/>
          </w:pPr>
        </w:pPrChange>
      </w:pPr>
      <w:r w:rsidRPr="009F29AD">
        <w:rPr>
          <w:lang w:val="es-CL"/>
        </w:rPr>
        <w:t xml:space="preserve">Las personas que duermen habitualmente tienen mejor estado de ánimo, </w:t>
      </w:r>
      <w:ins w:id="66" w:author="alfonso quiroz" w:date="2021-03-16T12:54:00Z">
        <w:r w:rsidR="00103740">
          <w:rPr>
            <w:lang w:val="es-CL"/>
          </w:rPr>
          <w:t xml:space="preserve">mayor </w:t>
        </w:r>
      </w:ins>
      <w:r w:rsidRPr="009F29AD">
        <w:rPr>
          <w:lang w:val="es-CL"/>
        </w:rPr>
        <w:t>rendimiento psicomotor y</w:t>
      </w:r>
      <w:ins w:id="67" w:author="alfonso quiroz" w:date="2021-03-16T12:55:00Z">
        <w:r w:rsidR="00103740">
          <w:rPr>
            <w:lang w:val="es-CL"/>
          </w:rPr>
          <w:t>,</w:t>
        </w:r>
      </w:ins>
      <w:r w:rsidRPr="009F29AD">
        <w:rPr>
          <w:lang w:val="es-CL"/>
        </w:rPr>
        <w:t xml:space="preserve"> </w:t>
      </w:r>
      <w:ins w:id="68" w:author="alfonso quiroz" w:date="2021-03-16T12:55:00Z">
        <w:r w:rsidR="00103740">
          <w:rPr>
            <w:lang w:val="es-CL"/>
          </w:rPr>
          <w:t xml:space="preserve">en estudiantes, un </w:t>
        </w:r>
      </w:ins>
      <w:r w:rsidRPr="009F29AD">
        <w:rPr>
          <w:lang w:val="es-CL"/>
        </w:rPr>
        <w:t>rendimiento académico</w:t>
      </w:r>
      <w:ins w:id="69" w:author="alfonso quiroz" w:date="2021-03-16T12:57:00Z">
        <w:r w:rsidR="00103740">
          <w:rPr>
            <w:lang w:val="es-CL"/>
          </w:rPr>
          <w:t xml:space="preserve"> óptimo</w:t>
        </w:r>
      </w:ins>
      <w:r w:rsidRPr="009F29AD">
        <w:rPr>
          <w:lang w:val="es-CL"/>
        </w:rPr>
        <w:t>.</w:t>
      </w:r>
      <w:r>
        <w:rPr>
          <w:lang w:val="es-CL"/>
        </w:rPr>
        <w:t xml:space="preserve"> </w:t>
      </w:r>
      <w:r w:rsidR="00CF38AF">
        <w:rPr>
          <w:shd w:val="clear" w:color="auto" w:fill="FFFFFF"/>
          <w:lang w:val="es-CL"/>
        </w:rPr>
        <w:t xml:space="preserve">Por lo tanto, es </w:t>
      </w:r>
      <w:ins w:id="70" w:author="alfonso quiroz" w:date="2021-03-16T12:59:00Z">
        <w:r w:rsidR="00103740">
          <w:rPr>
            <w:shd w:val="clear" w:color="auto" w:fill="FFFFFF"/>
            <w:lang w:val="es-CL"/>
          </w:rPr>
          <w:t xml:space="preserve">muy </w:t>
        </w:r>
      </w:ins>
      <w:r w:rsidR="00CF38AF">
        <w:rPr>
          <w:shd w:val="clear" w:color="auto" w:fill="FFFFFF"/>
          <w:lang w:val="es-CL"/>
        </w:rPr>
        <w:t xml:space="preserve">importante </w:t>
      </w:r>
      <w:del w:id="71" w:author="alfonso quiroz" w:date="2021-03-16T12:59:00Z">
        <w:r w:rsidR="00CF38AF" w:rsidDel="00103740">
          <w:rPr>
            <w:shd w:val="clear" w:color="auto" w:fill="FFFFFF"/>
            <w:lang w:val="es-CL"/>
          </w:rPr>
          <w:delText xml:space="preserve">tener </w:delText>
        </w:r>
      </w:del>
      <w:r w:rsidR="00CF38AF">
        <w:rPr>
          <w:shd w:val="clear" w:color="auto" w:fill="FFFFFF"/>
          <w:lang w:val="es-CL"/>
        </w:rPr>
        <w:t xml:space="preserve">un sueño reparador </w:t>
      </w:r>
      <w:del w:id="72" w:author="alfonso quiroz" w:date="2021-03-16T12:59:00Z">
        <w:r w:rsidR="00CF38AF" w:rsidDel="00103740">
          <w:rPr>
            <w:shd w:val="clear" w:color="auto" w:fill="FFFFFF"/>
            <w:lang w:val="es-CL"/>
          </w:rPr>
          <w:delText xml:space="preserve">el </w:delText>
        </w:r>
      </w:del>
      <w:ins w:id="73" w:author="alfonso quiroz" w:date="2021-03-16T12:59:00Z">
        <w:r w:rsidR="00103740">
          <w:rPr>
            <w:shd w:val="clear" w:color="auto" w:fill="FFFFFF"/>
            <w:lang w:val="es-CL"/>
          </w:rPr>
          <w:t xml:space="preserve">ya </w:t>
        </w:r>
      </w:ins>
      <w:r w:rsidR="00CF38AF">
        <w:rPr>
          <w:shd w:val="clear" w:color="auto" w:fill="FFFFFF"/>
          <w:lang w:val="es-CL"/>
        </w:rPr>
        <w:t>que nos energiza y restaura.</w:t>
      </w:r>
      <w:r>
        <w:rPr>
          <w:lang w:val="es-CL"/>
        </w:rPr>
        <w:t xml:space="preserve"> </w:t>
      </w:r>
      <w:r w:rsidR="00CF38AF">
        <w:rPr>
          <w:lang w:val="es-CL"/>
        </w:rPr>
        <w:t xml:space="preserve">¡Y eso lo puedes notar porque </w:t>
      </w:r>
      <w:ins w:id="74" w:author="alfonso quiroz" w:date="2021-03-16T13:00:00Z">
        <w:r w:rsidR="00103740">
          <w:rPr>
            <w:lang w:val="es-CL"/>
          </w:rPr>
          <w:t xml:space="preserve">durante el día </w:t>
        </w:r>
      </w:ins>
      <w:r w:rsidR="00CF38AF">
        <w:rPr>
          <w:lang w:val="es-CL"/>
        </w:rPr>
        <w:t xml:space="preserve">te </w:t>
      </w:r>
      <w:del w:id="75" w:author="alfonso quiroz" w:date="2021-03-16T13:00:00Z">
        <w:r w:rsidR="00CF38AF" w:rsidDel="00103740">
          <w:rPr>
            <w:lang w:val="es-CL"/>
          </w:rPr>
          <w:delText xml:space="preserve">sientes </w:delText>
        </w:r>
      </w:del>
      <w:ins w:id="76" w:author="alfonso quiroz" w:date="2021-03-16T13:00:00Z">
        <w:r w:rsidR="00103740">
          <w:rPr>
            <w:lang w:val="es-CL"/>
          </w:rPr>
          <w:t xml:space="preserve">sentirás </w:t>
        </w:r>
      </w:ins>
      <w:r w:rsidR="00CF38AF">
        <w:rPr>
          <w:lang w:val="es-CL"/>
        </w:rPr>
        <w:t>plenamente despierto, dinámico y de buen ánimo!</w:t>
      </w:r>
    </w:p>
    <w:p w14:paraId="61D795D4" w14:textId="77777777" w:rsidR="000C5D39" w:rsidRDefault="000C5D39" w:rsidP="002E5378">
      <w:pPr>
        <w:jc w:val="both"/>
        <w:rPr>
          <w:lang w:val="es-CL"/>
        </w:rPr>
      </w:pPr>
    </w:p>
    <w:p w14:paraId="2322016F" w14:textId="4F1CAB9E" w:rsidR="00B7332A" w:rsidRPr="003D5B53" w:rsidRDefault="004A1726" w:rsidP="002E5378">
      <w:pPr>
        <w:jc w:val="both"/>
        <w:rPr>
          <w:b/>
          <w:lang w:val="es-CL"/>
        </w:rPr>
      </w:pPr>
      <w:r>
        <w:rPr>
          <w:b/>
          <w:lang w:val="es-CL"/>
        </w:rPr>
        <w:t xml:space="preserve">Entonces… </w:t>
      </w:r>
      <w:r w:rsidR="00B7332A" w:rsidRPr="003D5B53">
        <w:rPr>
          <w:b/>
          <w:lang w:val="es-CL"/>
        </w:rPr>
        <w:t>¿Cu</w:t>
      </w:r>
      <w:ins w:id="77" w:author="alfonso quiroz" w:date="2021-03-16T13:00:00Z">
        <w:r w:rsidR="00103740">
          <w:rPr>
            <w:b/>
            <w:lang w:val="es-CL"/>
          </w:rPr>
          <w:t>á</w:t>
        </w:r>
      </w:ins>
      <w:del w:id="78" w:author="alfonso quiroz" w:date="2021-03-16T13:00:00Z">
        <w:r w:rsidR="00B7332A" w:rsidRPr="003D5B53" w:rsidDel="00103740">
          <w:rPr>
            <w:b/>
            <w:lang w:val="es-CL"/>
          </w:rPr>
          <w:delText>a</w:delText>
        </w:r>
      </w:del>
      <w:r w:rsidR="00B7332A" w:rsidRPr="003D5B53">
        <w:rPr>
          <w:b/>
          <w:lang w:val="es-CL"/>
        </w:rPr>
        <w:t>ntas</w:t>
      </w:r>
      <w:r w:rsidR="000B32D9" w:rsidRPr="003D5B53">
        <w:rPr>
          <w:b/>
          <w:lang w:val="es-CL"/>
        </w:rPr>
        <w:t xml:space="preserve"> horas es recomendable </w:t>
      </w:r>
      <w:r w:rsidR="00B7332A" w:rsidRPr="003D5B53">
        <w:rPr>
          <w:b/>
          <w:lang w:val="es-CL"/>
        </w:rPr>
        <w:t>dormir?</w:t>
      </w:r>
    </w:p>
    <w:p w14:paraId="6A9DB844" w14:textId="2B6381C5" w:rsidR="004018F1" w:rsidRDefault="000B32D9">
      <w:pPr>
        <w:rPr>
          <w:lang w:val="es-CL"/>
        </w:rPr>
        <w:pPrChange w:id="79" w:author="alfonso quiroz" w:date="2021-03-16T12:43:00Z">
          <w:pPr>
            <w:jc w:val="both"/>
          </w:pPr>
        </w:pPrChange>
      </w:pPr>
      <w:r w:rsidRPr="0013467F">
        <w:rPr>
          <w:lang w:val="es-CL"/>
        </w:rPr>
        <w:t xml:space="preserve">Las horas de sueño que necesitan las personas dependen de </w:t>
      </w:r>
      <w:r w:rsidR="00496E58">
        <w:rPr>
          <w:lang w:val="es-CL"/>
        </w:rPr>
        <w:t xml:space="preserve">sus necesidades individuales relacionadas </w:t>
      </w:r>
      <w:del w:id="80" w:author="alfonso quiroz" w:date="2021-03-16T13:01:00Z">
        <w:r w:rsidR="00496E58" w:rsidDel="009A5671">
          <w:rPr>
            <w:lang w:val="es-CL"/>
          </w:rPr>
          <w:delText xml:space="preserve">con </w:delText>
        </w:r>
      </w:del>
      <w:ins w:id="81" w:author="alfonso quiroz" w:date="2021-03-16T13:01:00Z">
        <w:r w:rsidR="009A5671">
          <w:rPr>
            <w:lang w:val="es-CL"/>
          </w:rPr>
          <w:t xml:space="preserve">a </w:t>
        </w:r>
      </w:ins>
      <w:r w:rsidR="00496E58">
        <w:rPr>
          <w:lang w:val="es-CL"/>
        </w:rPr>
        <w:t>factores de su rutina</w:t>
      </w:r>
      <w:ins w:id="82" w:author="alfonso quiroz" w:date="2021-03-16T13:01:00Z">
        <w:r w:rsidR="009A5671">
          <w:rPr>
            <w:lang w:val="es-CL"/>
          </w:rPr>
          <w:t>;</w:t>
        </w:r>
      </w:ins>
      <w:del w:id="83" w:author="alfonso quiroz" w:date="2021-03-16T13:01:00Z">
        <w:r w:rsidRPr="0013467F" w:rsidDel="009A5671">
          <w:rPr>
            <w:lang w:val="es-CL"/>
          </w:rPr>
          <w:delText>,</w:delText>
        </w:r>
      </w:del>
      <w:r w:rsidRPr="0013467F">
        <w:rPr>
          <w:lang w:val="es-CL"/>
        </w:rPr>
        <w:t xml:space="preserve"> </w:t>
      </w:r>
      <w:r w:rsidR="00496E58">
        <w:rPr>
          <w:lang w:val="es-CL"/>
        </w:rPr>
        <w:t xml:space="preserve">sin </w:t>
      </w:r>
      <w:r w:rsidR="00696CE7">
        <w:rPr>
          <w:lang w:val="es-CL"/>
        </w:rPr>
        <w:t>embargo,</w:t>
      </w:r>
      <w:r w:rsidR="00496E58">
        <w:rPr>
          <w:lang w:val="es-CL"/>
        </w:rPr>
        <w:t xml:space="preserve"> </w:t>
      </w:r>
      <w:r w:rsidR="001E5622">
        <w:rPr>
          <w:lang w:val="es-CL"/>
        </w:rPr>
        <w:t>l</w:t>
      </w:r>
      <w:r w:rsidR="00496E58" w:rsidRPr="00496E58">
        <w:rPr>
          <w:lang w:val="es-CL"/>
        </w:rPr>
        <w:t xml:space="preserve">a Fundación Nacional del Sueño </w:t>
      </w:r>
      <w:r w:rsidR="00496E58">
        <w:rPr>
          <w:lang w:val="es-CL"/>
        </w:rPr>
        <w:t>recomienda</w:t>
      </w:r>
      <w:r w:rsidR="00696CE7">
        <w:rPr>
          <w:lang w:val="es-CL"/>
        </w:rPr>
        <w:t xml:space="preserve"> cierta cantidad de horas según</w:t>
      </w:r>
      <w:r w:rsidR="004018F1">
        <w:rPr>
          <w:lang w:val="es-CL"/>
        </w:rPr>
        <w:t xml:space="preserve"> </w:t>
      </w:r>
      <w:ins w:id="84" w:author="alfonso quiroz" w:date="2021-03-16T13:01:00Z">
        <w:r w:rsidR="009A5671">
          <w:rPr>
            <w:lang w:val="es-CL"/>
          </w:rPr>
          <w:t xml:space="preserve">sea los </w:t>
        </w:r>
      </w:ins>
      <w:r w:rsidR="004018F1">
        <w:rPr>
          <w:lang w:val="es-CL"/>
        </w:rPr>
        <w:t>tramos de edad</w:t>
      </w:r>
      <w:r w:rsidR="00696CE7">
        <w:rPr>
          <w:rStyle w:val="Refdenotaalpie"/>
          <w:color w:val="111111"/>
          <w:lang w:val="es-CL"/>
        </w:rPr>
        <w:footnoteReference w:id="5"/>
      </w:r>
      <w:r w:rsidR="009C5471">
        <w:rPr>
          <w:lang w:val="es-CL"/>
        </w:rPr>
        <w:t>:</w:t>
      </w:r>
    </w:p>
    <w:p w14:paraId="3FB30AB4" w14:textId="73872E93" w:rsidR="00D36419" w:rsidRPr="00696CE7" w:rsidRDefault="00FC2F5E" w:rsidP="00696CE7">
      <w:pPr>
        <w:pStyle w:val="Prrafodelista"/>
        <w:numPr>
          <w:ilvl w:val="0"/>
          <w:numId w:val="7"/>
        </w:numPr>
        <w:rPr>
          <w:color w:val="111111"/>
          <w:lang w:val="es-CL"/>
        </w:rPr>
      </w:pPr>
      <w:r w:rsidRPr="00696CE7">
        <w:rPr>
          <w:color w:val="111111"/>
          <w:lang w:val="es-CL"/>
        </w:rPr>
        <w:t>Recién nacidos (0-3 meses): D</w:t>
      </w:r>
      <w:r w:rsidR="00D36419" w:rsidRPr="00696CE7">
        <w:rPr>
          <w:color w:val="111111"/>
          <w:lang w:val="es-CL"/>
        </w:rPr>
        <w:t xml:space="preserve">eben </w:t>
      </w:r>
      <w:r w:rsidRPr="00696CE7">
        <w:rPr>
          <w:color w:val="111111"/>
          <w:lang w:val="es-CL"/>
        </w:rPr>
        <w:t xml:space="preserve">dormir entre 14-17 horas al día </w:t>
      </w:r>
    </w:p>
    <w:p w14:paraId="52AE7AD9" w14:textId="15647636" w:rsidR="00D36419" w:rsidRPr="00696CE7" w:rsidRDefault="00D36419" w:rsidP="00696CE7">
      <w:pPr>
        <w:pStyle w:val="Prrafodelista"/>
        <w:numPr>
          <w:ilvl w:val="0"/>
          <w:numId w:val="7"/>
        </w:numPr>
        <w:rPr>
          <w:color w:val="111111"/>
          <w:lang w:val="es-CL"/>
        </w:rPr>
      </w:pPr>
      <w:r w:rsidRPr="00696CE7">
        <w:rPr>
          <w:color w:val="111111"/>
          <w:lang w:val="es-CL"/>
        </w:rPr>
        <w:t xml:space="preserve">Bebés (4-11 meses): </w:t>
      </w:r>
      <w:r w:rsidR="00540E98" w:rsidRPr="00696CE7">
        <w:rPr>
          <w:color w:val="111111"/>
          <w:lang w:val="es-CL"/>
        </w:rPr>
        <w:t>Deben dormir 12 y 15 horas</w:t>
      </w:r>
    </w:p>
    <w:p w14:paraId="0AABC069" w14:textId="77777777" w:rsidR="00D36419" w:rsidRPr="00696CE7" w:rsidRDefault="00D36419" w:rsidP="00696CE7">
      <w:pPr>
        <w:pStyle w:val="Prrafodelista"/>
        <w:numPr>
          <w:ilvl w:val="0"/>
          <w:numId w:val="7"/>
        </w:numPr>
        <w:rPr>
          <w:color w:val="111111"/>
          <w:lang w:val="es-CL"/>
        </w:rPr>
      </w:pPr>
      <w:r w:rsidRPr="00696CE7">
        <w:rPr>
          <w:color w:val="111111"/>
          <w:lang w:val="es-CL"/>
        </w:rPr>
        <w:t>Niños pequeños (1-2 años</w:t>
      </w:r>
      <w:r w:rsidR="00991035" w:rsidRPr="00696CE7">
        <w:rPr>
          <w:color w:val="111111"/>
          <w:lang w:val="es-CL"/>
        </w:rPr>
        <w:t>):</w:t>
      </w:r>
      <w:r w:rsidRPr="00696CE7">
        <w:rPr>
          <w:color w:val="111111"/>
          <w:lang w:val="es-CL"/>
        </w:rPr>
        <w:t xml:space="preserve"> la recomendación de tiempo de sueño diario </w:t>
      </w:r>
      <w:r w:rsidR="00755432" w:rsidRPr="00696CE7">
        <w:rPr>
          <w:color w:val="111111"/>
          <w:lang w:val="es-CL"/>
        </w:rPr>
        <w:t xml:space="preserve">es </w:t>
      </w:r>
      <w:r w:rsidR="00991035" w:rsidRPr="00696CE7">
        <w:rPr>
          <w:color w:val="111111"/>
          <w:lang w:val="es-CL"/>
        </w:rPr>
        <w:t>de 11</w:t>
      </w:r>
      <w:r w:rsidR="00755432" w:rsidRPr="00696CE7">
        <w:rPr>
          <w:color w:val="111111"/>
          <w:lang w:val="es-CL"/>
        </w:rPr>
        <w:t xml:space="preserve"> a </w:t>
      </w:r>
      <w:r w:rsidRPr="00696CE7">
        <w:rPr>
          <w:color w:val="111111"/>
          <w:lang w:val="es-CL"/>
        </w:rPr>
        <w:t>14 horas.</w:t>
      </w:r>
    </w:p>
    <w:p w14:paraId="7A012CFF" w14:textId="77777777" w:rsidR="00755432" w:rsidRPr="00696CE7" w:rsidRDefault="00FC2F5E" w:rsidP="00696CE7">
      <w:pPr>
        <w:pStyle w:val="Prrafodelista"/>
        <w:numPr>
          <w:ilvl w:val="0"/>
          <w:numId w:val="7"/>
        </w:numPr>
        <w:rPr>
          <w:lang w:val="es-CL"/>
        </w:rPr>
      </w:pPr>
      <w:r w:rsidRPr="00696CE7">
        <w:rPr>
          <w:color w:val="111111"/>
          <w:lang w:val="es-CL"/>
        </w:rPr>
        <w:t>Ni</w:t>
      </w:r>
      <w:r w:rsidR="00D36419" w:rsidRPr="00696CE7">
        <w:rPr>
          <w:color w:val="111111"/>
          <w:lang w:val="es-CL"/>
        </w:rPr>
        <w:t>ños en edad preescolar (3-5 años): el tiempo i</w:t>
      </w:r>
      <w:r w:rsidR="00755432" w:rsidRPr="00696CE7">
        <w:rPr>
          <w:color w:val="111111"/>
          <w:lang w:val="es-CL"/>
        </w:rPr>
        <w:t xml:space="preserve">deal dedicado a dormir es de 10 a </w:t>
      </w:r>
      <w:r w:rsidR="00D36419" w:rsidRPr="00696CE7">
        <w:rPr>
          <w:color w:val="111111"/>
          <w:lang w:val="es-CL"/>
        </w:rPr>
        <w:t>13 horas</w:t>
      </w:r>
    </w:p>
    <w:p w14:paraId="1A281CF6" w14:textId="77777777" w:rsidR="00755432" w:rsidRPr="00696CE7" w:rsidRDefault="00755432" w:rsidP="00696CE7">
      <w:pPr>
        <w:pStyle w:val="Prrafodelista"/>
        <w:numPr>
          <w:ilvl w:val="0"/>
          <w:numId w:val="7"/>
        </w:numPr>
        <w:rPr>
          <w:lang w:val="es-CL"/>
        </w:rPr>
      </w:pPr>
      <w:r w:rsidRPr="00696CE7">
        <w:rPr>
          <w:lang w:val="es-CL"/>
        </w:rPr>
        <w:t>Niño</w:t>
      </w:r>
      <w:r w:rsidR="008E7E0A" w:rsidRPr="00696CE7">
        <w:rPr>
          <w:lang w:val="es-CL"/>
        </w:rPr>
        <w:t>s en edad escolar (6-13 años): E</w:t>
      </w:r>
      <w:r w:rsidRPr="00696CE7">
        <w:rPr>
          <w:lang w:val="es-CL"/>
        </w:rPr>
        <w:t>n este caso el tiempo de sueño necesario se reduce a 9-11 horas.</w:t>
      </w:r>
    </w:p>
    <w:p w14:paraId="0FEBD99E" w14:textId="57C6AD02" w:rsidR="00755432" w:rsidRPr="00696CE7" w:rsidRDefault="00755432" w:rsidP="00696CE7">
      <w:pPr>
        <w:pStyle w:val="Prrafodelista"/>
        <w:numPr>
          <w:ilvl w:val="0"/>
          <w:numId w:val="7"/>
        </w:numPr>
        <w:rPr>
          <w:lang w:val="es-CL"/>
        </w:rPr>
      </w:pPr>
      <w:r w:rsidRPr="00696CE7">
        <w:rPr>
          <w:lang w:val="es-CL"/>
        </w:rPr>
        <w:t>Adolescentes (14-17 años): lo más adecuado es que duerman de 8 a 10 horas diarias.</w:t>
      </w:r>
    </w:p>
    <w:p w14:paraId="1F8EEB56" w14:textId="1D8C66A3" w:rsidR="00696CE7" w:rsidRPr="00696CE7" w:rsidRDefault="00696CE7" w:rsidP="00696CE7">
      <w:pPr>
        <w:pStyle w:val="Prrafodelista"/>
        <w:numPr>
          <w:ilvl w:val="0"/>
          <w:numId w:val="7"/>
        </w:numPr>
        <w:rPr>
          <w:lang w:val="es-CL"/>
        </w:rPr>
      </w:pPr>
      <w:r w:rsidRPr="00696CE7">
        <w:rPr>
          <w:lang w:val="es-CL"/>
        </w:rPr>
        <w:lastRenderedPageBreak/>
        <w:t xml:space="preserve">Adultos </w:t>
      </w:r>
      <w:r>
        <w:rPr>
          <w:lang w:val="es-CL"/>
        </w:rPr>
        <w:t xml:space="preserve">Joven </w:t>
      </w:r>
      <w:r w:rsidRPr="00696CE7">
        <w:rPr>
          <w:lang w:val="es-CL"/>
        </w:rPr>
        <w:t xml:space="preserve">(18 a </w:t>
      </w:r>
      <w:r>
        <w:rPr>
          <w:lang w:val="es-CL"/>
        </w:rPr>
        <w:t>25</w:t>
      </w:r>
      <w:r w:rsidRPr="00696CE7">
        <w:rPr>
          <w:lang w:val="es-CL"/>
        </w:rPr>
        <w:t xml:space="preserve"> años): su tiempo óptimo de sueño es de 7-9 horas al día.</w:t>
      </w:r>
    </w:p>
    <w:p w14:paraId="66084A7A" w14:textId="558093D2" w:rsidR="00381B63" w:rsidRPr="00696CE7" w:rsidRDefault="00755432" w:rsidP="00696CE7">
      <w:pPr>
        <w:pStyle w:val="Prrafodelista"/>
        <w:numPr>
          <w:ilvl w:val="0"/>
          <w:numId w:val="7"/>
        </w:numPr>
        <w:rPr>
          <w:lang w:val="es-CL"/>
        </w:rPr>
      </w:pPr>
      <w:r w:rsidRPr="00696CE7">
        <w:rPr>
          <w:lang w:val="es-CL"/>
        </w:rPr>
        <w:t xml:space="preserve">Adultos </w:t>
      </w:r>
      <w:r w:rsidR="009B327E" w:rsidRPr="00696CE7">
        <w:rPr>
          <w:lang w:val="es-CL"/>
        </w:rPr>
        <w:t>(</w:t>
      </w:r>
      <w:r w:rsidR="00696CE7">
        <w:rPr>
          <w:lang w:val="es-CL"/>
        </w:rPr>
        <w:t>26</w:t>
      </w:r>
      <w:r w:rsidR="009B327E" w:rsidRPr="00696CE7">
        <w:rPr>
          <w:lang w:val="es-CL"/>
        </w:rPr>
        <w:t xml:space="preserve"> a 64</w:t>
      </w:r>
      <w:r w:rsidRPr="00696CE7">
        <w:rPr>
          <w:lang w:val="es-CL"/>
        </w:rPr>
        <w:t xml:space="preserve"> años): </w:t>
      </w:r>
      <w:r w:rsidR="00696CE7">
        <w:rPr>
          <w:lang w:val="es-CL"/>
        </w:rPr>
        <w:t>se recomienda dormir</w:t>
      </w:r>
      <w:r w:rsidRPr="00696CE7">
        <w:rPr>
          <w:lang w:val="es-CL"/>
        </w:rPr>
        <w:t xml:space="preserve"> 7-9 horas al día.</w:t>
      </w:r>
    </w:p>
    <w:p w14:paraId="671E207B" w14:textId="77777777" w:rsidR="00381B63" w:rsidRPr="00696CE7" w:rsidRDefault="00755432" w:rsidP="00696CE7">
      <w:pPr>
        <w:pStyle w:val="Prrafodelista"/>
        <w:numPr>
          <w:ilvl w:val="0"/>
          <w:numId w:val="7"/>
        </w:numPr>
        <w:rPr>
          <w:lang w:val="es-CL"/>
        </w:rPr>
      </w:pPr>
      <w:r w:rsidRPr="00696CE7">
        <w:rPr>
          <w:lang w:val="es-CL"/>
        </w:rPr>
        <w:t>Personas mayores (más de 65 años): lo más saludable para ellos es que el sueño ocupe 7-8 horas al día</w:t>
      </w:r>
    </w:p>
    <w:p w14:paraId="09D0F9AF" w14:textId="1D482A58" w:rsidR="004A3AB0" w:rsidRDefault="00CE3F0A" w:rsidP="006D7910">
      <w:pPr>
        <w:rPr>
          <w:lang w:val="es-CL"/>
        </w:rPr>
      </w:pPr>
      <w:r w:rsidRPr="0013467F">
        <w:rPr>
          <w:lang w:val="es-CL"/>
        </w:rPr>
        <w:t>Al pasar los años resulta de suma importancia tener un h</w:t>
      </w:r>
      <w:r w:rsidR="000C5D39">
        <w:rPr>
          <w:lang w:val="es-CL"/>
        </w:rPr>
        <w:t>á</w:t>
      </w:r>
      <w:r w:rsidRPr="0013467F">
        <w:rPr>
          <w:lang w:val="es-CL"/>
        </w:rPr>
        <w:t>bito del sueño,</w:t>
      </w:r>
      <w:r w:rsidR="004A3AB0" w:rsidRPr="0013467F">
        <w:rPr>
          <w:lang w:val="es-CL"/>
        </w:rPr>
        <w:t xml:space="preserve"> ya </w:t>
      </w:r>
      <w:r w:rsidR="00BD5D40" w:rsidRPr="0013467F">
        <w:rPr>
          <w:lang w:val="es-CL"/>
        </w:rPr>
        <w:t>que este incrementa la creatividad,</w:t>
      </w:r>
      <w:r w:rsidR="00C97CFA" w:rsidRPr="0013467F">
        <w:rPr>
          <w:lang w:val="es-CL"/>
        </w:rPr>
        <w:t xml:space="preserve"> disminuye</w:t>
      </w:r>
      <w:r w:rsidR="0016621A" w:rsidRPr="0013467F">
        <w:rPr>
          <w:lang w:val="es-CL"/>
        </w:rPr>
        <w:t xml:space="preserve"> la</w:t>
      </w:r>
      <w:r w:rsidR="003C739C" w:rsidRPr="0013467F">
        <w:rPr>
          <w:lang w:val="es-CL"/>
        </w:rPr>
        <w:t xml:space="preserve"> probabilidad de</w:t>
      </w:r>
      <w:r w:rsidR="006A080D" w:rsidRPr="0013467F">
        <w:rPr>
          <w:lang w:val="es-CL"/>
        </w:rPr>
        <w:t xml:space="preserve"> sufrir trastornos del </w:t>
      </w:r>
      <w:r w:rsidR="00C97CFA" w:rsidRPr="0013467F">
        <w:rPr>
          <w:lang w:val="es-CL"/>
        </w:rPr>
        <w:t>ánimo</w:t>
      </w:r>
      <w:r w:rsidR="00BC24F8">
        <w:rPr>
          <w:lang w:val="es-CL"/>
        </w:rPr>
        <w:t>, te hace estar más sano, ayuda a bajar de peso, mejora la memoria y disminuye la probabilidad de sufrir una insuficiencia cardiaca</w:t>
      </w:r>
      <w:r w:rsidR="000C5D39">
        <w:rPr>
          <w:lang w:val="es-CL"/>
        </w:rPr>
        <w:t>.</w:t>
      </w:r>
    </w:p>
    <w:p w14:paraId="413B70CB" w14:textId="77777777" w:rsidR="000C5D39" w:rsidRPr="0013467F" w:rsidRDefault="000C5D39" w:rsidP="00696CE7">
      <w:pPr>
        <w:rPr>
          <w:lang w:val="es-CL"/>
        </w:rPr>
      </w:pPr>
    </w:p>
    <w:p w14:paraId="310770BD" w14:textId="5D5F9334" w:rsidR="00C97CFA" w:rsidRPr="003D5B53" w:rsidRDefault="00FC32C2" w:rsidP="00696CE7">
      <w:pPr>
        <w:rPr>
          <w:b/>
          <w:lang w:val="es-CL"/>
        </w:rPr>
      </w:pPr>
      <w:r w:rsidRPr="003D5B53">
        <w:rPr>
          <w:b/>
          <w:lang w:val="es-CL"/>
        </w:rPr>
        <w:t>¿</w:t>
      </w:r>
      <w:r w:rsidR="000C5D39">
        <w:rPr>
          <w:b/>
          <w:lang w:val="es-CL"/>
        </w:rPr>
        <w:t>Qué se recomienda para</w:t>
      </w:r>
      <w:r w:rsidRPr="003D5B53">
        <w:rPr>
          <w:b/>
          <w:lang w:val="es-CL"/>
        </w:rPr>
        <w:t xml:space="preserve"> dormir mejor?</w:t>
      </w:r>
    </w:p>
    <w:p w14:paraId="5899A519" w14:textId="72B602F9" w:rsidR="000C5D39" w:rsidRPr="000C5D39" w:rsidRDefault="000C5D39" w:rsidP="000C5D39">
      <w:pPr>
        <w:pStyle w:val="Encabezado"/>
        <w:rPr>
          <w:lang w:val="es-CL"/>
        </w:rPr>
      </w:pPr>
      <w:r w:rsidRPr="000C5D39">
        <w:rPr>
          <w:lang w:val="es-CL"/>
        </w:rPr>
        <w:t>World Sleep Society recomienda los siguientes 10 pasos para lograr un sueño saludable</w:t>
      </w:r>
      <w:r>
        <w:rPr>
          <w:rStyle w:val="Refdenotaalpie"/>
          <w:lang w:val="es-CL"/>
        </w:rPr>
        <w:footnoteReference w:id="6"/>
      </w:r>
      <w:r>
        <w:rPr>
          <w:lang w:val="es-CL"/>
        </w:rPr>
        <w:t>:</w:t>
      </w:r>
    </w:p>
    <w:p w14:paraId="195F92B1" w14:textId="77777777" w:rsidR="000C5D39" w:rsidRPr="000C5D39" w:rsidRDefault="000C5D39" w:rsidP="000C5D39">
      <w:pPr>
        <w:pStyle w:val="Encabezado"/>
        <w:rPr>
          <w:lang w:val="es-CL"/>
        </w:rPr>
      </w:pPr>
    </w:p>
    <w:p w14:paraId="028B4547" w14:textId="15158837" w:rsidR="000C5D39" w:rsidRPr="000C5D39" w:rsidRDefault="000C5D39" w:rsidP="000C5D39">
      <w:pPr>
        <w:pStyle w:val="Encabezado"/>
        <w:numPr>
          <w:ilvl w:val="0"/>
          <w:numId w:val="8"/>
        </w:numPr>
        <w:spacing w:after="120"/>
        <w:ind w:left="714" w:hanging="357"/>
        <w:rPr>
          <w:lang w:val="es-CL"/>
        </w:rPr>
      </w:pPr>
      <w:del w:id="87" w:author="alfonso quiroz" w:date="2021-03-16T13:07:00Z">
        <w:r w:rsidRPr="000C5D39" w:rsidDel="009A5671">
          <w:rPr>
            <w:lang w:val="es-CL"/>
          </w:rPr>
          <w:delText xml:space="preserve">Fija </w:delText>
        </w:r>
      </w:del>
      <w:ins w:id="88" w:author="alfonso quiroz" w:date="2021-03-16T13:07:00Z">
        <w:r w:rsidR="009A5671">
          <w:rPr>
            <w:lang w:val="es-CL"/>
          </w:rPr>
          <w:t>Manteng</w:t>
        </w:r>
        <w:r w:rsidR="009A5671" w:rsidRPr="000C5D39">
          <w:rPr>
            <w:lang w:val="es-CL"/>
          </w:rPr>
          <w:t xml:space="preserve">a </w:t>
        </w:r>
      </w:ins>
      <w:r w:rsidRPr="000C5D39">
        <w:rPr>
          <w:lang w:val="es-CL"/>
        </w:rPr>
        <w:t>una hora para dormir y una hora para despertar.</w:t>
      </w:r>
    </w:p>
    <w:p w14:paraId="33ED7861" w14:textId="77777777" w:rsidR="000C5D39" w:rsidRPr="000C5D39" w:rsidRDefault="000C5D39" w:rsidP="000C5D39">
      <w:pPr>
        <w:pStyle w:val="Encabezado"/>
        <w:numPr>
          <w:ilvl w:val="0"/>
          <w:numId w:val="8"/>
        </w:numPr>
        <w:spacing w:after="120"/>
        <w:ind w:left="714" w:hanging="357"/>
        <w:rPr>
          <w:lang w:val="es-CL"/>
        </w:rPr>
      </w:pPr>
      <w:r w:rsidRPr="000C5D39">
        <w:rPr>
          <w:lang w:val="es-CL"/>
        </w:rPr>
        <w:t>Si tiene la costumbre de tomar una siesta, no exceda los 45 minutos de sueño diurno.</w:t>
      </w:r>
    </w:p>
    <w:p w14:paraId="382FF4F0" w14:textId="77777777" w:rsidR="000C5D39" w:rsidRPr="000C5D39" w:rsidRDefault="000C5D39" w:rsidP="000C5D39">
      <w:pPr>
        <w:pStyle w:val="Encabezado"/>
        <w:numPr>
          <w:ilvl w:val="0"/>
          <w:numId w:val="8"/>
        </w:numPr>
        <w:spacing w:after="120"/>
        <w:ind w:left="714" w:hanging="357"/>
        <w:rPr>
          <w:lang w:val="es-CL"/>
        </w:rPr>
      </w:pPr>
      <w:r w:rsidRPr="000C5D39">
        <w:rPr>
          <w:lang w:val="es-CL"/>
        </w:rPr>
        <w:t>Evite la ingestión excesiva de alcohol 4 horas antes de acostarse y no fume.</w:t>
      </w:r>
    </w:p>
    <w:p w14:paraId="22D4618C" w14:textId="761763CB" w:rsidR="000C5D39" w:rsidRPr="000C5D39" w:rsidRDefault="000C5D39" w:rsidP="000C5D39">
      <w:pPr>
        <w:pStyle w:val="Encabezado"/>
        <w:numPr>
          <w:ilvl w:val="0"/>
          <w:numId w:val="8"/>
        </w:numPr>
        <w:spacing w:after="120"/>
        <w:ind w:left="714" w:hanging="357"/>
        <w:rPr>
          <w:lang w:val="es-CL"/>
        </w:rPr>
      </w:pPr>
      <w:r w:rsidRPr="000C5D39">
        <w:rPr>
          <w:lang w:val="es-CL"/>
        </w:rPr>
        <w:t xml:space="preserve">Evite la cafeína 6 horas antes de acostarse. Esto incluye café, té y </w:t>
      </w:r>
      <w:del w:id="89" w:author="alfonso quiroz" w:date="2021-03-16T13:07:00Z">
        <w:r w:rsidRPr="000C5D39" w:rsidDel="009A5671">
          <w:rPr>
            <w:lang w:val="es-CL"/>
          </w:rPr>
          <w:delText xml:space="preserve">muchos </w:delText>
        </w:r>
      </w:del>
      <w:r w:rsidRPr="000C5D39">
        <w:rPr>
          <w:lang w:val="es-CL"/>
        </w:rPr>
        <w:t>refrescos, así como chocolate.</w:t>
      </w:r>
    </w:p>
    <w:p w14:paraId="48AF00D7" w14:textId="44753FA6" w:rsidR="000C5D39" w:rsidRPr="000C5D39" w:rsidRDefault="000C5D39" w:rsidP="000C5D39">
      <w:pPr>
        <w:pStyle w:val="Encabezado"/>
        <w:numPr>
          <w:ilvl w:val="0"/>
          <w:numId w:val="8"/>
        </w:numPr>
        <w:spacing w:after="120"/>
        <w:ind w:left="714" w:hanging="357"/>
        <w:rPr>
          <w:lang w:val="es-CL"/>
        </w:rPr>
      </w:pPr>
      <w:r w:rsidRPr="000C5D39">
        <w:rPr>
          <w:lang w:val="es-CL"/>
        </w:rPr>
        <w:t>Evite los alimentos pesados</w:t>
      </w:r>
      <w:del w:id="90" w:author="alfonso quiroz" w:date="2021-03-16T13:08:00Z">
        <w:r w:rsidRPr="000C5D39" w:rsidDel="009A5671">
          <w:rPr>
            <w:lang w:val="es-CL"/>
          </w:rPr>
          <w:delText>,</w:delText>
        </w:r>
      </w:del>
      <w:r w:rsidRPr="000C5D39">
        <w:rPr>
          <w:lang w:val="es-CL"/>
        </w:rPr>
        <w:t xml:space="preserve"> </w:t>
      </w:r>
      <w:ins w:id="91" w:author="alfonso quiroz" w:date="2021-03-16T13:08:00Z">
        <w:r w:rsidR="009A5671">
          <w:rPr>
            <w:lang w:val="es-CL"/>
          </w:rPr>
          <w:t>(</w:t>
        </w:r>
      </w:ins>
      <w:r w:rsidRPr="000C5D39">
        <w:rPr>
          <w:lang w:val="es-CL"/>
        </w:rPr>
        <w:t>picantes o azucarados</w:t>
      </w:r>
      <w:ins w:id="92" w:author="alfonso quiroz" w:date="2021-03-16T13:08:00Z">
        <w:r w:rsidR="009A5671">
          <w:rPr>
            <w:lang w:val="es-CL"/>
          </w:rPr>
          <w:t>)</w:t>
        </w:r>
      </w:ins>
      <w:r w:rsidRPr="000C5D39">
        <w:rPr>
          <w:lang w:val="es-CL"/>
        </w:rPr>
        <w:t xml:space="preserve"> 4 horas antes de acostarse. Un refrigerio ligero antes de acostarse es aceptable.</w:t>
      </w:r>
    </w:p>
    <w:p w14:paraId="7CC00ECB" w14:textId="77777777" w:rsidR="000C5D39" w:rsidRPr="000C5D39" w:rsidRDefault="000C5D39" w:rsidP="000C5D39">
      <w:pPr>
        <w:pStyle w:val="Encabezado"/>
        <w:numPr>
          <w:ilvl w:val="0"/>
          <w:numId w:val="8"/>
        </w:numPr>
        <w:spacing w:after="120"/>
        <w:ind w:left="714" w:hanging="357"/>
        <w:rPr>
          <w:lang w:val="es-CL"/>
        </w:rPr>
      </w:pPr>
      <w:r w:rsidRPr="000C5D39">
        <w:rPr>
          <w:lang w:val="es-CL"/>
        </w:rPr>
        <w:t>Haga ejercicio con regularidad, pero no justo antes de acostarse.</w:t>
      </w:r>
    </w:p>
    <w:p w14:paraId="6F048804" w14:textId="77777777" w:rsidR="000C5D39" w:rsidRPr="000C5D39" w:rsidRDefault="000C5D39" w:rsidP="000C5D39">
      <w:pPr>
        <w:pStyle w:val="Encabezado"/>
        <w:numPr>
          <w:ilvl w:val="0"/>
          <w:numId w:val="8"/>
        </w:numPr>
        <w:spacing w:after="120"/>
        <w:ind w:left="714" w:hanging="357"/>
        <w:rPr>
          <w:lang w:val="es-CL"/>
        </w:rPr>
      </w:pPr>
      <w:r w:rsidRPr="000C5D39">
        <w:rPr>
          <w:lang w:val="es-CL"/>
        </w:rPr>
        <w:t>Use ropa de cama cómoda.</w:t>
      </w:r>
    </w:p>
    <w:p w14:paraId="1BE2EE7A" w14:textId="193B5BAC" w:rsidR="000C5D39" w:rsidRPr="000C5D39" w:rsidRDefault="000C5D39" w:rsidP="000C5D39">
      <w:pPr>
        <w:pStyle w:val="Encabezado"/>
        <w:numPr>
          <w:ilvl w:val="0"/>
          <w:numId w:val="8"/>
        </w:numPr>
        <w:spacing w:after="120"/>
        <w:ind w:left="714" w:hanging="357"/>
        <w:rPr>
          <w:lang w:val="es-CL"/>
        </w:rPr>
      </w:pPr>
      <w:del w:id="93" w:author="alfonso quiroz" w:date="2021-03-16T13:09:00Z">
        <w:r w:rsidRPr="000C5D39" w:rsidDel="009A5671">
          <w:rPr>
            <w:lang w:val="es-CL"/>
          </w:rPr>
          <w:delText xml:space="preserve">Encuentre </w:delText>
        </w:r>
      </w:del>
      <w:ins w:id="94" w:author="alfonso quiroz" w:date="2021-03-16T13:09:00Z">
        <w:r w:rsidR="009A5671">
          <w:rPr>
            <w:lang w:val="es-CL"/>
          </w:rPr>
          <w:t>Regule</w:t>
        </w:r>
        <w:r w:rsidR="009A5671" w:rsidRPr="000C5D39">
          <w:rPr>
            <w:lang w:val="es-CL"/>
          </w:rPr>
          <w:t xml:space="preserve"> </w:t>
        </w:r>
      </w:ins>
      <w:r w:rsidRPr="000C5D39">
        <w:rPr>
          <w:lang w:val="es-CL"/>
        </w:rPr>
        <w:t>una temperatura cómoda para dormir y mantenga la habitación bien ventilada.</w:t>
      </w:r>
    </w:p>
    <w:p w14:paraId="6BE37CE2" w14:textId="0EB1DA72" w:rsidR="000C5D39" w:rsidRPr="000C5D39" w:rsidRDefault="000C5D39" w:rsidP="000C5D39">
      <w:pPr>
        <w:pStyle w:val="Encabezado"/>
        <w:numPr>
          <w:ilvl w:val="0"/>
          <w:numId w:val="8"/>
        </w:numPr>
        <w:spacing w:after="120"/>
        <w:ind w:left="714" w:hanging="357"/>
        <w:rPr>
          <w:lang w:val="es-CL"/>
        </w:rPr>
      </w:pPr>
      <w:r w:rsidRPr="000C5D39">
        <w:rPr>
          <w:lang w:val="es-CL"/>
        </w:rPr>
        <w:t>Bloque</w:t>
      </w:r>
      <w:ins w:id="95" w:author="alfonso quiroz" w:date="2021-03-16T13:09:00Z">
        <w:r w:rsidR="009A5671">
          <w:rPr>
            <w:lang w:val="es-CL"/>
          </w:rPr>
          <w:t>ee</w:t>
        </w:r>
      </w:ins>
      <w:del w:id="96" w:author="alfonso quiroz" w:date="2021-03-16T13:09:00Z">
        <w:r w:rsidRPr="000C5D39" w:rsidDel="009A5671">
          <w:rPr>
            <w:lang w:val="es-CL"/>
          </w:rPr>
          <w:delText>a</w:delText>
        </w:r>
      </w:del>
      <w:r w:rsidRPr="000C5D39">
        <w:rPr>
          <w:lang w:val="es-CL"/>
        </w:rPr>
        <w:t xml:space="preserve"> todos los ruidos molestos y elimin</w:t>
      </w:r>
      <w:ins w:id="97" w:author="alfonso quiroz" w:date="2021-03-16T13:09:00Z">
        <w:r w:rsidR="009A5671">
          <w:rPr>
            <w:lang w:val="es-CL"/>
          </w:rPr>
          <w:t>e</w:t>
        </w:r>
      </w:ins>
      <w:del w:id="98" w:author="alfonso quiroz" w:date="2021-03-16T13:09:00Z">
        <w:r w:rsidRPr="000C5D39" w:rsidDel="009A5671">
          <w:rPr>
            <w:lang w:val="es-CL"/>
          </w:rPr>
          <w:delText>a</w:delText>
        </w:r>
      </w:del>
      <w:r w:rsidRPr="000C5D39">
        <w:rPr>
          <w:lang w:val="es-CL"/>
        </w:rPr>
        <w:t xml:space="preserve"> la mayor cantidad de luz posible.</w:t>
      </w:r>
    </w:p>
    <w:p w14:paraId="61EDAE8B" w14:textId="5DF6521F" w:rsidR="00241415" w:rsidRPr="003E06C6" w:rsidRDefault="000C5D39" w:rsidP="000C5D39">
      <w:pPr>
        <w:pStyle w:val="Encabezado"/>
        <w:numPr>
          <w:ilvl w:val="0"/>
          <w:numId w:val="8"/>
        </w:numPr>
        <w:tabs>
          <w:tab w:val="clear" w:pos="4419"/>
          <w:tab w:val="clear" w:pos="8838"/>
        </w:tabs>
        <w:spacing w:after="120" w:line="259" w:lineRule="auto"/>
        <w:ind w:left="714" w:hanging="357"/>
        <w:rPr>
          <w:lang w:val="es-CL"/>
        </w:rPr>
      </w:pPr>
      <w:r w:rsidRPr="000C5D39">
        <w:rPr>
          <w:lang w:val="es-CL"/>
        </w:rPr>
        <w:t>Reserv</w:t>
      </w:r>
      <w:ins w:id="99" w:author="alfonso quiroz" w:date="2021-03-16T13:09:00Z">
        <w:r w:rsidR="009A5671">
          <w:rPr>
            <w:lang w:val="es-CL"/>
          </w:rPr>
          <w:t>e</w:t>
        </w:r>
      </w:ins>
      <w:del w:id="100" w:author="alfonso quiroz" w:date="2021-03-16T13:09:00Z">
        <w:r w:rsidRPr="000C5D39" w:rsidDel="009A5671">
          <w:rPr>
            <w:lang w:val="es-CL"/>
          </w:rPr>
          <w:delText>a</w:delText>
        </w:r>
      </w:del>
      <w:r w:rsidRPr="000C5D39">
        <w:rPr>
          <w:lang w:val="es-CL"/>
        </w:rPr>
        <w:t xml:space="preserve"> la cama para dormir </w:t>
      </w:r>
      <w:ins w:id="101" w:author="alfonso quiroz" w:date="2021-03-16T13:09:00Z">
        <w:r w:rsidR="009A5671">
          <w:rPr>
            <w:lang w:val="es-CL"/>
          </w:rPr>
          <w:t>o</w:t>
        </w:r>
      </w:ins>
      <w:del w:id="102" w:author="alfonso quiroz" w:date="2021-03-16T13:09:00Z">
        <w:r w:rsidRPr="000C5D39" w:rsidDel="009A5671">
          <w:rPr>
            <w:lang w:val="es-CL"/>
          </w:rPr>
          <w:delText>y</w:delText>
        </w:r>
      </w:del>
      <w:r w:rsidRPr="000C5D39">
        <w:rPr>
          <w:lang w:val="es-CL"/>
        </w:rPr>
        <w:t xml:space="preserve"> tener sexo. No use la cama como oficina, sala de trabajo o sala de recreación.</w:t>
      </w:r>
    </w:p>
    <w:p w14:paraId="7B0DAB30" w14:textId="77777777" w:rsidR="00CB5286" w:rsidRPr="002E5378" w:rsidRDefault="00CB5286" w:rsidP="001E5622">
      <w:pPr>
        <w:rPr>
          <w:lang w:val="es-CL"/>
        </w:rPr>
      </w:pPr>
    </w:p>
    <w:p w14:paraId="156F9EDB" w14:textId="28EA34B6" w:rsidR="000E4504" w:rsidRPr="00A46C03" w:rsidRDefault="00A46C03" w:rsidP="000E4504">
      <w:pPr>
        <w:rPr>
          <w:b/>
          <w:bCs/>
          <w:lang w:val="es-CL"/>
          <w:rPrChange w:id="103" w:author="alfonso quiroz" w:date="2021-03-16T15:00:00Z">
            <w:rPr>
              <w:lang w:val="es-CL"/>
            </w:rPr>
          </w:rPrChange>
        </w:rPr>
      </w:pPr>
      <w:del w:id="104" w:author="alfonso quiroz" w:date="2021-03-16T15:01:00Z">
        <w:r w:rsidRPr="00A46C03" w:rsidDel="00A46C03">
          <w:rPr>
            <w:b/>
            <w:bCs/>
            <w:lang w:val="es-CL"/>
          </w:rPr>
          <w:delText xml:space="preserve">datos </w:delText>
        </w:r>
      </w:del>
      <w:ins w:id="105" w:author="alfonso quiroz" w:date="2021-03-16T15:01:00Z">
        <w:r>
          <w:rPr>
            <w:b/>
            <w:bCs/>
            <w:lang w:val="es-CL"/>
          </w:rPr>
          <w:t>D</w:t>
        </w:r>
        <w:r w:rsidRPr="00A46C03">
          <w:rPr>
            <w:b/>
            <w:bCs/>
            <w:lang w:val="es-CL"/>
          </w:rPr>
          <w:t xml:space="preserve">atos </w:t>
        </w:r>
      </w:ins>
      <w:r w:rsidRPr="00A46C03">
        <w:rPr>
          <w:b/>
          <w:bCs/>
          <w:lang w:val="es-CL"/>
        </w:rPr>
        <w:t>del sueño y COVID</w:t>
      </w:r>
      <w:ins w:id="106" w:author="alfonso quiroz" w:date="2021-03-16T15:01:00Z">
        <w:r>
          <w:rPr>
            <w:b/>
            <w:bCs/>
            <w:lang w:val="es-CL"/>
          </w:rPr>
          <w:t>-19</w:t>
        </w:r>
      </w:ins>
    </w:p>
    <w:p w14:paraId="5CFDB596" w14:textId="3D216321" w:rsidR="000E4504" w:rsidRPr="000E4504" w:rsidRDefault="000E4504" w:rsidP="000E4504">
      <w:pPr>
        <w:pStyle w:val="Prrafodelista"/>
        <w:numPr>
          <w:ilvl w:val="0"/>
          <w:numId w:val="11"/>
        </w:numPr>
        <w:rPr>
          <w:lang w:val="es-CL"/>
        </w:rPr>
      </w:pPr>
      <w:r w:rsidRPr="000E4504">
        <w:rPr>
          <w:lang w:val="es-CL"/>
        </w:rPr>
        <w:t>Un 62 % de la población tuvo problemas de sueño en el confinamiento durante el estado de alarma decretado por la pandemia de COVID-19, pero un 80% ha comenzado a pasear desde que se inició la desescalada y, el 37% de los mismos considera que, a raíz de ello, la conciliación de su sueño ha mejorado notablemente</w:t>
      </w:r>
      <w:ins w:id="107" w:author="alfonso quiroz" w:date="2021-03-16T15:02:00Z">
        <w:r w:rsidR="00A46C03">
          <w:rPr>
            <w:rStyle w:val="Refdenotaalpie"/>
            <w:lang w:val="es-CL"/>
          </w:rPr>
          <w:footnoteReference w:id="7"/>
        </w:r>
      </w:ins>
      <w:ins w:id="112" w:author="alfonso quiroz" w:date="2021-03-16T15:00:00Z">
        <w:r w:rsidR="00A46C03">
          <w:rPr>
            <w:lang w:val="es-CL"/>
          </w:rPr>
          <w:t>.</w:t>
        </w:r>
      </w:ins>
    </w:p>
    <w:p w14:paraId="0C2C231F" w14:textId="5032A89A" w:rsidR="000E4504" w:rsidRPr="000E4504" w:rsidDel="00A46C03" w:rsidRDefault="000E4504">
      <w:pPr>
        <w:rPr>
          <w:del w:id="113" w:author="alfonso quiroz" w:date="2021-03-16T15:02:00Z"/>
          <w:lang w:val="es-CL"/>
        </w:rPr>
      </w:pPr>
      <w:r>
        <w:rPr>
          <w:lang w:val="es-CL"/>
        </w:rPr>
        <w:tab/>
      </w:r>
      <w:del w:id="114" w:author="alfonso quiroz" w:date="2021-03-16T15:02:00Z">
        <w:r w:rsidRPr="000E4504" w:rsidDel="00A46C03">
          <w:rPr>
            <w:lang w:val="es-CL"/>
          </w:rPr>
          <w:delText>Fuente: Grupo de I+D en Economía de la Salud de la Universidad de Cantabria e IDIVAL (Instituto de Investigación Sanitaria del Hospital Universitario Marqués de Valdecilla).</w:delText>
        </w:r>
      </w:del>
    </w:p>
    <w:p w14:paraId="144C17C2" w14:textId="1E5BA6F9" w:rsidR="000E4504" w:rsidRDefault="00C54828" w:rsidP="00A46C03">
      <w:pPr>
        <w:rPr>
          <w:lang w:val="es-CL"/>
        </w:rPr>
      </w:pPr>
      <w:del w:id="115" w:author="alfonso quiroz" w:date="2021-03-16T15:02:00Z">
        <w:r w:rsidDel="00A46C03">
          <w:fldChar w:fldCharType="begin"/>
        </w:r>
        <w:r w:rsidRPr="005B7790" w:rsidDel="00A46C03">
          <w:rPr>
            <w:lang w:val="es-CL"/>
            <w:rPrChange w:id="116" w:author="alfonso quiroz" w:date="2021-03-16T12:38:00Z">
              <w:rPr/>
            </w:rPrChange>
          </w:rPr>
          <w:delInstrText xml:space="preserve"> HYPERLINK "https://web.unican.es/noticias/Paginas/2020/mayo_2020/Un-62-de-la-poblacion-tuvo-problemas-de-sue%C3%B1o-durante-el-confinamiento-por-la-COVID-19-pero-tras-la-desescalada-han-mejorad.aspx" </w:delInstrText>
        </w:r>
        <w:r w:rsidDel="00A46C03">
          <w:rPr>
            <w:lang w:val="es-ES_tradnl"/>
          </w:rPr>
          <w:fldChar w:fldCharType="separate"/>
        </w:r>
        <w:r w:rsidR="000E4504" w:rsidRPr="006A3C54" w:rsidDel="00A46C03">
          <w:rPr>
            <w:rStyle w:val="Hipervnculo"/>
            <w:lang w:val="es-CL"/>
          </w:rPr>
          <w:delText>https://web.unican.es/noticias/Paginas/2020/mayo_2020/Un-62-de-la-poblacion-tuvo-problemas-de-sue%C3%B1o-durante-el-confinamiento-por-la-COVID-19-pero-tras-la-desescalada-han-mejorad.aspx</w:delText>
        </w:r>
        <w:r w:rsidDel="00A46C03">
          <w:rPr>
            <w:rStyle w:val="Hipervnculo"/>
            <w:lang w:val="es-CL"/>
          </w:rPr>
          <w:fldChar w:fldCharType="end"/>
        </w:r>
      </w:del>
    </w:p>
    <w:p w14:paraId="4638297E" w14:textId="01992748" w:rsidR="000E4504" w:rsidRPr="000E4504" w:rsidRDefault="000E4504" w:rsidP="000E4504">
      <w:pPr>
        <w:pStyle w:val="Prrafodelista"/>
        <w:numPr>
          <w:ilvl w:val="0"/>
          <w:numId w:val="11"/>
        </w:numPr>
        <w:rPr>
          <w:lang w:val="es-CL"/>
        </w:rPr>
      </w:pPr>
      <w:r w:rsidRPr="000E4504">
        <w:rPr>
          <w:lang w:val="es-CL"/>
        </w:rPr>
        <w:lastRenderedPageBreak/>
        <w:t>En China, las tasas de insomnio aumentaron del 14,6% al 20% durante el confinamiento más estricto. En Italia se observó una "prevalencia alarmante" de insomnio clínico, y en Grecia, casi el 40% de los encuestados en un estudio de mayo demostraron tener insomnio</w:t>
      </w:r>
      <w:ins w:id="117" w:author="alfonso quiroz" w:date="2021-03-16T15:03:00Z">
        <w:r w:rsidR="00A46C03">
          <w:rPr>
            <w:rStyle w:val="Refdenotaalpie"/>
            <w:lang w:val="es-CL"/>
          </w:rPr>
          <w:footnoteReference w:id="8"/>
        </w:r>
      </w:ins>
      <w:r w:rsidRPr="000E4504">
        <w:rPr>
          <w:lang w:val="es-CL"/>
        </w:rPr>
        <w:t>.</w:t>
      </w:r>
    </w:p>
    <w:p w14:paraId="4D25841D" w14:textId="1B9A180B" w:rsidR="000E4504" w:rsidRPr="005B7790" w:rsidRDefault="000E4504" w:rsidP="000E4504">
      <w:pPr>
        <w:rPr>
          <w:lang w:val="es-CL"/>
          <w:rPrChange w:id="120" w:author="alfonso quiroz" w:date="2021-03-16T12:38:00Z">
            <w:rPr/>
          </w:rPrChange>
        </w:rPr>
      </w:pPr>
      <w:del w:id="121" w:author="alfonso quiroz" w:date="2021-03-16T15:03:00Z">
        <w:r w:rsidRPr="000E4504" w:rsidDel="00A46C03">
          <w:rPr>
            <w:lang w:val="es-CL"/>
          </w:rPr>
          <w:delText xml:space="preserve">Fuente: BBC: </w:delText>
        </w:r>
        <w:r w:rsidR="00C54828" w:rsidDel="00A46C03">
          <w:fldChar w:fldCharType="begin"/>
        </w:r>
        <w:r w:rsidR="00C54828" w:rsidRPr="005B7790" w:rsidDel="00A46C03">
          <w:rPr>
            <w:lang w:val="es-CL"/>
            <w:rPrChange w:id="122" w:author="alfonso quiroz" w:date="2021-03-16T12:38:00Z">
              <w:rPr/>
            </w:rPrChange>
          </w:rPr>
          <w:delInstrText xml:space="preserve"> HYPERLINK "https://www.bbc.com/mundo/noticias-55800761" </w:delInstrText>
        </w:r>
        <w:r w:rsidR="00C54828" w:rsidDel="00A46C03">
          <w:fldChar w:fldCharType="separate"/>
        </w:r>
        <w:r w:rsidRPr="005B7790" w:rsidDel="00A46C03">
          <w:rPr>
            <w:lang w:val="es-CL"/>
            <w:rPrChange w:id="123" w:author="alfonso quiroz" w:date="2021-03-16T12:38:00Z">
              <w:rPr/>
            </w:rPrChange>
          </w:rPr>
          <w:delText>https://www.bbc.com/mundo/noticias-55800761</w:delText>
        </w:r>
        <w:r w:rsidR="00C54828" w:rsidDel="00A46C03">
          <w:fldChar w:fldCharType="end"/>
        </w:r>
      </w:del>
    </w:p>
    <w:p w14:paraId="5DA1B7FC" w14:textId="6314FB0B" w:rsidR="000E4504" w:rsidRPr="000E4504" w:rsidRDefault="000E4504" w:rsidP="000E4504">
      <w:pPr>
        <w:pStyle w:val="Prrafodelista"/>
        <w:numPr>
          <w:ilvl w:val="0"/>
          <w:numId w:val="11"/>
        </w:numPr>
        <w:rPr>
          <w:rFonts w:asciiTheme="majorHAnsi" w:hAnsiTheme="majorHAnsi" w:cstheme="majorHAnsi"/>
          <w:sz w:val="24"/>
          <w:szCs w:val="24"/>
          <w:lang w:val="es-CL"/>
        </w:rPr>
      </w:pPr>
      <w:r w:rsidRPr="000E4504">
        <w:rPr>
          <w:lang w:val="es-CL"/>
        </w:rPr>
        <w:t xml:space="preserve">El 51% de los chilenos asegura que su calidad de sueño ha empeorado durante el último año. </w:t>
      </w:r>
      <w:r w:rsidRPr="005B7790">
        <w:rPr>
          <w:lang w:val="es-CL"/>
          <w:rPrChange w:id="124" w:author="alfonso quiroz" w:date="2021-03-16T12:38:00Z">
            <w:rPr/>
          </w:rPrChange>
        </w:rPr>
        <w:t>El 57% califica como malo o muy malo su dormir. De ellos, un 26% lo relaciona con la ansiedad, el estrés y las preocupaciones que ha traído la crisis sanitaria, mientras que un 17% declara problemas para conciliar el sueño y un 15% declara que le ha afectado la situación del país y el encierro</w:t>
      </w:r>
      <w:ins w:id="125" w:author="alfonso quiroz" w:date="2021-03-16T15:08:00Z">
        <w:r w:rsidR="00A46C03">
          <w:rPr>
            <w:rStyle w:val="Refdenotaalpie"/>
            <w:lang w:val="es-CL"/>
          </w:rPr>
          <w:footnoteReference w:id="9"/>
        </w:r>
      </w:ins>
      <w:r w:rsidRPr="000E4504">
        <w:rPr>
          <w:rFonts w:asciiTheme="majorHAnsi" w:hAnsiTheme="majorHAnsi" w:cstheme="majorHAnsi"/>
          <w:sz w:val="24"/>
          <w:szCs w:val="24"/>
          <w:lang w:val="es-CL"/>
        </w:rPr>
        <w:t>.</w:t>
      </w:r>
    </w:p>
    <w:p w14:paraId="201C378F" w14:textId="26F0DFC5" w:rsidR="000E4504" w:rsidDel="00A46C03" w:rsidRDefault="000E4504" w:rsidP="000E4504">
      <w:pPr>
        <w:rPr>
          <w:del w:id="130" w:author="alfonso quiroz" w:date="2021-03-16T15:08:00Z"/>
          <w:lang w:val="es-CL"/>
        </w:rPr>
      </w:pPr>
      <w:del w:id="131" w:author="alfonso quiroz" w:date="2021-03-16T15:08:00Z">
        <w:r w:rsidDel="00A46C03">
          <w:rPr>
            <w:lang w:val="es-CL"/>
          </w:rPr>
          <w:delText>Fuente: CNN Chile Corpa</w:delText>
        </w:r>
      </w:del>
    </w:p>
    <w:p w14:paraId="758C29D6" w14:textId="6F3BC582" w:rsidR="000E4504" w:rsidDel="00A46C03" w:rsidRDefault="00C54828" w:rsidP="000E4504">
      <w:pPr>
        <w:rPr>
          <w:del w:id="132" w:author="alfonso quiroz" w:date="2021-03-16T15:08:00Z"/>
          <w:lang w:val="es-CL"/>
        </w:rPr>
      </w:pPr>
      <w:del w:id="133" w:author="alfonso quiroz" w:date="2021-03-16T15:08:00Z">
        <w:r w:rsidDel="00A46C03">
          <w:fldChar w:fldCharType="begin"/>
        </w:r>
        <w:r w:rsidRPr="005B7790" w:rsidDel="00A46C03">
          <w:rPr>
            <w:lang w:val="es-CL"/>
            <w:rPrChange w:id="134" w:author="alfonso quiroz" w:date="2021-03-16T12:38:00Z">
              <w:rPr/>
            </w:rPrChange>
          </w:rPr>
          <w:delInstrText xml:space="preserve"> HYPERLINK "https://www.cnnchile.com/tendencias/chilenos-mala-calidad-sueno-pandemia_20201118/" </w:delInstrText>
        </w:r>
        <w:r w:rsidDel="00A46C03">
          <w:rPr>
            <w:lang w:val="es-ES_tradnl"/>
          </w:rPr>
          <w:fldChar w:fldCharType="separate"/>
        </w:r>
        <w:r w:rsidR="000E4504" w:rsidRPr="006A3C54" w:rsidDel="00A46C03">
          <w:rPr>
            <w:rStyle w:val="Hipervnculo"/>
            <w:lang w:val="es-CL"/>
          </w:rPr>
          <w:delText>https://www.cnnchile.com/tendencias/chilenos-mala-calidad-sueno-pandemia_20201118/</w:delText>
        </w:r>
        <w:r w:rsidDel="00A46C03">
          <w:rPr>
            <w:rStyle w:val="Hipervnculo"/>
            <w:lang w:val="es-CL"/>
          </w:rPr>
          <w:fldChar w:fldCharType="end"/>
        </w:r>
      </w:del>
    </w:p>
    <w:p w14:paraId="1D2DDC1F" w14:textId="77777777" w:rsidR="000E4504" w:rsidRDefault="000E4504" w:rsidP="000E4504">
      <w:pPr>
        <w:rPr>
          <w:lang w:val="es-CL"/>
        </w:rPr>
      </w:pPr>
      <w:r>
        <w:rPr>
          <w:noProof/>
        </w:rPr>
        <w:drawing>
          <wp:inline distT="0" distB="0" distL="0" distR="0" wp14:anchorId="346171C7" wp14:editId="1956BB62">
            <wp:extent cx="5612130" cy="31565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co-Calidad-del-sueño.jpg"/>
                    <pic:cNvPicPr/>
                  </pic:nvPicPr>
                  <pic:blipFill>
                    <a:blip r:embed="rId9">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036261F7" w14:textId="6B581225" w:rsidR="000E4504" w:rsidRPr="000E4504" w:rsidRDefault="000E4504" w:rsidP="000E4504">
      <w:pPr>
        <w:pStyle w:val="Prrafodelista"/>
        <w:numPr>
          <w:ilvl w:val="0"/>
          <w:numId w:val="11"/>
        </w:numPr>
        <w:rPr>
          <w:lang w:val="es-CL"/>
        </w:rPr>
      </w:pPr>
      <w:r>
        <w:rPr>
          <w:lang w:val="es-CL"/>
        </w:rPr>
        <w:t>E</w:t>
      </w:r>
      <w:r w:rsidRPr="000E4504">
        <w:rPr>
          <w:lang w:val="es-CL"/>
        </w:rPr>
        <w:t>ntre un 60 y 70% de la población sufre trastornos de insomnio debido a la emergencia sanitaria</w:t>
      </w:r>
      <w:ins w:id="135" w:author="alfonso quiroz" w:date="2021-03-16T15:09:00Z">
        <w:r w:rsidR="00A46C03">
          <w:rPr>
            <w:rStyle w:val="Refdenotaalpie"/>
            <w:lang w:val="es-CL"/>
          </w:rPr>
          <w:footnoteReference w:id="10"/>
        </w:r>
      </w:ins>
      <w:r w:rsidRPr="000E4504">
        <w:rPr>
          <w:lang w:val="es-CL"/>
        </w:rPr>
        <w:t>.</w:t>
      </w:r>
    </w:p>
    <w:p w14:paraId="7054E5E4" w14:textId="03501B1E" w:rsidR="000E4504" w:rsidDel="00A46C03" w:rsidRDefault="000E4504" w:rsidP="000E4504">
      <w:pPr>
        <w:rPr>
          <w:del w:id="140" w:author="alfonso quiroz" w:date="2021-03-16T15:09:00Z"/>
          <w:lang w:val="es-CL"/>
        </w:rPr>
      </w:pPr>
      <w:del w:id="141" w:author="alfonso quiroz" w:date="2021-03-16T15:09:00Z">
        <w:r w:rsidDel="00A46C03">
          <w:rPr>
            <w:lang w:val="es-CL"/>
          </w:rPr>
          <w:delText>Fuente: Meganoticias,Clinica Universidad de Los Andes</w:delText>
        </w:r>
      </w:del>
    </w:p>
    <w:p w14:paraId="04045FA2" w14:textId="4CF84411" w:rsidR="000E4504" w:rsidRDefault="00C54828" w:rsidP="000E4504">
      <w:pPr>
        <w:rPr>
          <w:lang w:val="es-CL"/>
        </w:rPr>
      </w:pPr>
      <w:del w:id="142" w:author="alfonso quiroz" w:date="2021-03-16T15:09:00Z">
        <w:r w:rsidDel="00A46C03">
          <w:fldChar w:fldCharType="begin"/>
        </w:r>
        <w:r w:rsidRPr="005B7790" w:rsidDel="00A46C03">
          <w:rPr>
            <w:lang w:val="es-CL"/>
            <w:rPrChange w:id="143" w:author="alfonso quiroz" w:date="2021-03-16T12:38:00Z">
              <w:rPr/>
            </w:rPrChange>
          </w:rPr>
          <w:delInstrText xml:space="preserve"> HYPERLINK "https://www.meganoticias.cl/calidad-de-vida/306768-estudio-revela-insomnio-afecta-60-poblacion-chilena-tiempos-cuarentena-mgx17.html" </w:delInstrText>
        </w:r>
        <w:r w:rsidDel="00A46C03">
          <w:rPr>
            <w:lang w:val="es-ES_tradnl"/>
          </w:rPr>
          <w:fldChar w:fldCharType="separate"/>
        </w:r>
        <w:r w:rsidR="000E4504" w:rsidRPr="006A3C54" w:rsidDel="00A46C03">
          <w:rPr>
            <w:rStyle w:val="Hipervnculo"/>
            <w:lang w:val="es-CL"/>
          </w:rPr>
          <w:delText>https://www.meganoticias.cl/calidad-de-vida/306768-estudio-revela-insomnio-afecta-60-poblacion-chilena-tiempos-cuarentena-mgx17.html</w:delText>
        </w:r>
        <w:r w:rsidDel="00A46C03">
          <w:rPr>
            <w:rStyle w:val="Hipervnculo"/>
            <w:lang w:val="es-CL"/>
          </w:rPr>
          <w:fldChar w:fldCharType="end"/>
        </w:r>
      </w:del>
    </w:p>
    <w:p w14:paraId="1DAF2E32" w14:textId="77777777" w:rsidR="00153FC9" w:rsidRDefault="00153FC9" w:rsidP="000E4504">
      <w:pPr>
        <w:rPr>
          <w:ins w:id="144" w:author="alfonso quiroz" w:date="2021-03-16T18:40:00Z"/>
          <w:lang w:val="es-CL"/>
        </w:rPr>
      </w:pPr>
      <w:ins w:id="145" w:author="alfonso quiroz" w:date="2021-03-16T18:34:00Z">
        <w:r>
          <w:rPr>
            <w:lang w:val="es-CL"/>
          </w:rPr>
          <w:t>Esperamos que est</w:t>
        </w:r>
      </w:ins>
      <w:ins w:id="146" w:author="alfonso quiroz" w:date="2021-03-16T18:35:00Z">
        <w:r>
          <w:rPr>
            <w:lang w:val="es-CL"/>
          </w:rPr>
          <w:t xml:space="preserve">a nota no te haya quitado el sueño, por el contrario </w:t>
        </w:r>
      </w:ins>
      <w:ins w:id="147" w:author="alfonso quiroz" w:date="2021-03-16T18:37:00Z">
        <w:r>
          <w:rPr>
            <w:lang w:val="es-CL"/>
          </w:rPr>
          <w:t>te alentamos a</w:t>
        </w:r>
      </w:ins>
      <w:ins w:id="148" w:author="alfonso quiroz" w:date="2021-03-16T18:35:00Z">
        <w:r>
          <w:rPr>
            <w:lang w:val="es-CL"/>
          </w:rPr>
          <w:t xml:space="preserve"> que dediques el tiempo necesario para un buen dormir. </w:t>
        </w:r>
      </w:ins>
    </w:p>
    <w:p w14:paraId="10E4FF2A" w14:textId="02DAC473" w:rsidR="000E4504" w:rsidRDefault="00153FC9" w:rsidP="000E4504">
      <w:pPr>
        <w:rPr>
          <w:lang w:val="es-CL"/>
        </w:rPr>
      </w:pPr>
      <w:ins w:id="149" w:author="alfonso quiroz" w:date="2021-03-16T18:37:00Z">
        <w:r>
          <w:rPr>
            <w:lang w:val="es-CL"/>
          </w:rPr>
          <w:t>Si deseas comentar tu experien</w:t>
        </w:r>
      </w:ins>
      <w:ins w:id="150" w:author="alfonso quiroz" w:date="2021-03-16T18:38:00Z">
        <w:r>
          <w:rPr>
            <w:lang w:val="es-CL"/>
          </w:rPr>
          <w:t>cia</w:t>
        </w:r>
      </w:ins>
      <w:ins w:id="151" w:author="alfonso quiroz" w:date="2021-03-16T18:39:00Z">
        <w:r>
          <w:rPr>
            <w:lang w:val="es-CL"/>
          </w:rPr>
          <w:t xml:space="preserve"> puedes escribirnos aquí o </w:t>
        </w:r>
      </w:ins>
      <w:ins w:id="152" w:author="alfonso quiroz" w:date="2021-03-16T18:40:00Z">
        <w:r>
          <w:rPr>
            <w:lang w:val="es-CL"/>
          </w:rPr>
          <w:t>compartir esta nota con tus amigos.</w:t>
        </w:r>
      </w:ins>
    </w:p>
    <w:p w14:paraId="36D56A72" w14:textId="77777777" w:rsidR="000E4504" w:rsidRPr="001846D6" w:rsidRDefault="000E4504" w:rsidP="000E4504">
      <w:pPr>
        <w:rPr>
          <w:lang w:val="es-CL"/>
        </w:rPr>
      </w:pPr>
    </w:p>
    <w:p w14:paraId="6DA09A55" w14:textId="77777777" w:rsidR="000C5D39" w:rsidRDefault="000C5D39" w:rsidP="001E5622">
      <w:pPr>
        <w:rPr>
          <w:lang w:val="es-CL"/>
        </w:rPr>
      </w:pPr>
    </w:p>
    <w:p w14:paraId="13DBFDF7" w14:textId="77777777" w:rsidR="00241415" w:rsidRDefault="00241415" w:rsidP="001E5622">
      <w:pPr>
        <w:rPr>
          <w:lang w:val="es-CL"/>
        </w:rPr>
      </w:pPr>
    </w:p>
    <w:p w14:paraId="527F7F50" w14:textId="77777777" w:rsidR="00241415" w:rsidRDefault="00241415" w:rsidP="001E5622">
      <w:pPr>
        <w:rPr>
          <w:lang w:val="es-CL"/>
        </w:rPr>
      </w:pPr>
    </w:p>
    <w:p w14:paraId="0043F509" w14:textId="77777777" w:rsidR="00241415" w:rsidRDefault="00241415" w:rsidP="001E5622">
      <w:pPr>
        <w:rPr>
          <w:lang w:val="es-CL"/>
        </w:rPr>
      </w:pPr>
    </w:p>
    <w:sectPr w:rsidR="002414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7EF19" w14:textId="77777777" w:rsidR="0067200E" w:rsidRDefault="0067200E" w:rsidP="003602D9">
      <w:pPr>
        <w:spacing w:after="0" w:line="240" w:lineRule="auto"/>
      </w:pPr>
      <w:r>
        <w:separator/>
      </w:r>
    </w:p>
  </w:endnote>
  <w:endnote w:type="continuationSeparator" w:id="0">
    <w:p w14:paraId="6BE318A4" w14:textId="77777777" w:rsidR="0067200E" w:rsidRDefault="0067200E" w:rsidP="00360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4DBAA" w14:textId="77777777" w:rsidR="0067200E" w:rsidRDefault="0067200E" w:rsidP="003602D9">
      <w:pPr>
        <w:spacing w:after="0" w:line="240" w:lineRule="auto"/>
      </w:pPr>
      <w:r>
        <w:separator/>
      </w:r>
    </w:p>
  </w:footnote>
  <w:footnote w:type="continuationSeparator" w:id="0">
    <w:p w14:paraId="118F706D" w14:textId="77777777" w:rsidR="0067200E" w:rsidRDefault="0067200E" w:rsidP="003602D9">
      <w:pPr>
        <w:spacing w:after="0" w:line="240" w:lineRule="auto"/>
      </w:pPr>
      <w:r>
        <w:continuationSeparator/>
      </w:r>
    </w:p>
  </w:footnote>
  <w:footnote w:id="1">
    <w:p w14:paraId="7E80DE6B" w14:textId="0BED77A4" w:rsidR="00650D79" w:rsidRPr="00650D79" w:rsidRDefault="00650D79">
      <w:pPr>
        <w:pStyle w:val="Textonotapie"/>
        <w:rPr>
          <w:lang w:val="es-CL"/>
        </w:rPr>
      </w:pPr>
      <w:r>
        <w:rPr>
          <w:rStyle w:val="Refdenotaalpie"/>
        </w:rPr>
        <w:footnoteRef/>
      </w:r>
      <w:r>
        <w:t xml:space="preserve"> </w:t>
      </w:r>
      <w:r w:rsidRPr="00650D79">
        <w:rPr>
          <w:sz w:val="18"/>
          <w:szCs w:val="18"/>
        </w:rPr>
        <w:t>https://www.abc.es/sociedad/abci-luis-lecea-pasamos-tercio-nuestras-vidas-durmiendo-y-no-estaria-saber-201707271942_noticia.html?ref=https:%2F%2Fwww.google.com%2F</w:t>
      </w:r>
    </w:p>
  </w:footnote>
  <w:footnote w:id="2">
    <w:p w14:paraId="71798052" w14:textId="55EC967B" w:rsidR="000C32D1" w:rsidRPr="000C32D1" w:rsidRDefault="000C32D1">
      <w:pPr>
        <w:pStyle w:val="Textonotapie"/>
        <w:rPr>
          <w:lang w:val="es-CL"/>
        </w:rPr>
      </w:pPr>
      <w:r>
        <w:rPr>
          <w:rStyle w:val="Refdenotaalpie"/>
        </w:rPr>
        <w:footnoteRef/>
      </w:r>
      <w:r w:rsidRPr="000C32D1">
        <w:rPr>
          <w:lang w:val="es-CL"/>
        </w:rPr>
        <w:t xml:space="preserve"> </w:t>
      </w:r>
      <w:r w:rsidRPr="009F29AD">
        <w:rPr>
          <w:sz w:val="18"/>
          <w:szCs w:val="18"/>
          <w:lang w:val="es-CL"/>
        </w:rPr>
        <w:t>https://worldsleepday.org/</w:t>
      </w:r>
    </w:p>
  </w:footnote>
  <w:footnote w:id="3">
    <w:p w14:paraId="2064B07C" w14:textId="77777777" w:rsidR="006D7910" w:rsidRPr="003E06C6" w:rsidRDefault="006D7910" w:rsidP="006D7910">
      <w:pPr>
        <w:pStyle w:val="Textonotapie"/>
        <w:rPr>
          <w:sz w:val="18"/>
          <w:szCs w:val="18"/>
          <w:lang w:val="es-CL"/>
        </w:rPr>
      </w:pPr>
      <w:r>
        <w:rPr>
          <w:rStyle w:val="Refdenotaalpie"/>
        </w:rPr>
        <w:footnoteRef/>
      </w:r>
      <w:r w:rsidRPr="003E06C6">
        <w:rPr>
          <w:lang w:val="es-CL"/>
        </w:rPr>
        <w:t xml:space="preserve"> </w:t>
      </w:r>
      <w:r w:rsidRPr="003E06C6">
        <w:rPr>
          <w:sz w:val="18"/>
          <w:szCs w:val="18"/>
          <w:lang w:val="es-CL"/>
        </w:rPr>
        <w:t xml:space="preserve">2010, Encuesta nacional de Salud en Chile (ENS) </w:t>
      </w:r>
      <w:r>
        <w:fldChar w:fldCharType="begin"/>
      </w:r>
      <w:r w:rsidRPr="005B7790">
        <w:rPr>
          <w:lang w:val="es-CL"/>
          <w:rPrChange w:id="52" w:author="alfonso quiroz" w:date="2021-03-16T12:38:00Z">
            <w:rPr/>
          </w:rPrChange>
        </w:rPr>
        <w:instrText xml:space="preserve"> HYPERLINK "https://www.minsal.cl/portal/url/item/bcb03d7bc28b64dfe040010165012d23.pdf" </w:instrText>
      </w:r>
      <w:r>
        <w:fldChar w:fldCharType="separate"/>
      </w:r>
      <w:r w:rsidRPr="003E06C6">
        <w:rPr>
          <w:rStyle w:val="Hipervnculo"/>
          <w:sz w:val="18"/>
          <w:szCs w:val="18"/>
          <w:lang w:val="es-CL"/>
        </w:rPr>
        <w:t>https://www.minsal.cl/portal/url/item/bcb03d7bc28b64dfe040010165012d23.pdf</w:t>
      </w:r>
      <w:r>
        <w:rPr>
          <w:rStyle w:val="Hipervnculo"/>
          <w:sz w:val="18"/>
          <w:szCs w:val="18"/>
          <w:lang w:val="es-CL"/>
        </w:rPr>
        <w:fldChar w:fldCharType="end"/>
      </w:r>
    </w:p>
  </w:footnote>
  <w:footnote w:id="4">
    <w:p w14:paraId="58565F81" w14:textId="678FCCAC" w:rsidR="009F29AD" w:rsidRPr="006D7910" w:rsidRDefault="009F29AD">
      <w:pPr>
        <w:pStyle w:val="Textonotapie"/>
        <w:rPr>
          <w:lang w:val="en-US"/>
          <w:rPrChange w:id="61" w:author="alfonso quiroz" w:date="2021-03-16T12:43:00Z">
            <w:rPr>
              <w:lang w:val="es-CL"/>
            </w:rPr>
          </w:rPrChange>
        </w:rPr>
      </w:pPr>
      <w:r>
        <w:rPr>
          <w:rStyle w:val="Refdenotaalpie"/>
        </w:rPr>
        <w:footnoteRef/>
      </w:r>
      <w:r w:rsidRPr="006D7910">
        <w:rPr>
          <w:lang w:val="en-US"/>
          <w:rPrChange w:id="62" w:author="alfonso quiroz" w:date="2021-03-16T12:43:00Z">
            <w:rPr/>
          </w:rPrChange>
        </w:rPr>
        <w:t xml:space="preserve"> </w:t>
      </w:r>
      <w:r w:rsidRPr="006D7910">
        <w:rPr>
          <w:sz w:val="18"/>
          <w:szCs w:val="18"/>
          <w:lang w:val="en-US"/>
          <w:rPrChange w:id="63" w:author="alfonso quiroz" w:date="2021-03-16T12:43:00Z">
            <w:rPr>
              <w:sz w:val="18"/>
              <w:szCs w:val="18"/>
              <w:lang w:val="es-CL"/>
            </w:rPr>
          </w:rPrChange>
        </w:rPr>
        <w:t>https://worldsleepday.org/</w:t>
      </w:r>
    </w:p>
  </w:footnote>
  <w:footnote w:id="5">
    <w:p w14:paraId="77A0221D" w14:textId="203BC567" w:rsidR="00696CE7" w:rsidRPr="00756A86" w:rsidRDefault="00696CE7">
      <w:pPr>
        <w:pStyle w:val="Textonotapie"/>
        <w:rPr>
          <w:rPrChange w:id="85" w:author="alfonso quiroz" w:date="2021-03-16T17:53:00Z">
            <w:rPr>
              <w:lang w:val="es-CL"/>
            </w:rPr>
          </w:rPrChange>
        </w:rPr>
      </w:pPr>
      <w:r>
        <w:rPr>
          <w:rStyle w:val="Refdenotaalpie"/>
        </w:rPr>
        <w:footnoteRef/>
      </w:r>
      <w:r w:rsidRPr="00756A86">
        <w:rPr>
          <w:lang w:val="es-CL"/>
        </w:rPr>
        <w:t xml:space="preserve"> </w:t>
      </w:r>
      <w:r w:rsidRPr="00756A86">
        <w:rPr>
          <w:lang w:val="es-CL"/>
        </w:rPr>
        <w:t xml:space="preserve">Eric Suni, 2021. </w:t>
      </w:r>
      <w:r w:rsidRPr="00696CE7">
        <w:rPr>
          <w:lang w:val="es-CL"/>
        </w:rPr>
        <w:t xml:space="preserve">¿Cuánto sueño realmente necesitamos? </w:t>
      </w:r>
      <w:r w:rsidR="00C54828">
        <w:fldChar w:fldCharType="begin"/>
      </w:r>
      <w:r w:rsidR="00C54828" w:rsidRPr="00251BDC">
        <w:rPr>
          <w:lang w:val="es-CL"/>
        </w:rPr>
        <w:instrText xml:space="preserve"> HYPERLINK "https://www.sleepfoundation.org/how-sleep-works/how-much-sleep-do-we-really-need" </w:instrText>
      </w:r>
      <w:r w:rsidR="00C54828">
        <w:fldChar w:fldCharType="separate"/>
      </w:r>
      <w:r w:rsidRPr="00756A86">
        <w:rPr>
          <w:rStyle w:val="Hipervnculo"/>
          <w:sz w:val="18"/>
          <w:szCs w:val="18"/>
          <w:rPrChange w:id="86" w:author="alfonso quiroz" w:date="2021-03-16T17:53:00Z">
            <w:rPr>
              <w:rStyle w:val="Hipervnculo"/>
              <w:sz w:val="18"/>
              <w:szCs w:val="18"/>
              <w:lang w:val="es-CL"/>
            </w:rPr>
          </w:rPrChange>
        </w:rPr>
        <w:t>https://www.sleepfoundation.org/how-sleep-works/how-much-sleep-do-we-really-need</w:t>
      </w:r>
      <w:r w:rsidR="00C54828">
        <w:rPr>
          <w:rStyle w:val="Hipervnculo"/>
          <w:sz w:val="18"/>
          <w:szCs w:val="18"/>
          <w:lang w:val="es-CL"/>
        </w:rPr>
        <w:fldChar w:fldCharType="end"/>
      </w:r>
    </w:p>
  </w:footnote>
  <w:footnote w:id="6">
    <w:p w14:paraId="5CE8DB3B" w14:textId="747E604D" w:rsidR="000C5D39" w:rsidRPr="000C5D39" w:rsidRDefault="000C5D39">
      <w:pPr>
        <w:pStyle w:val="Textonotapie"/>
        <w:rPr>
          <w:sz w:val="18"/>
          <w:szCs w:val="18"/>
          <w:lang w:val="es-CL"/>
        </w:rPr>
      </w:pPr>
      <w:r w:rsidRPr="000C5D39">
        <w:rPr>
          <w:rStyle w:val="Refdenotaalpie"/>
          <w:sz w:val="18"/>
          <w:szCs w:val="18"/>
        </w:rPr>
        <w:footnoteRef/>
      </w:r>
      <w:r w:rsidRPr="000C5D39">
        <w:rPr>
          <w:sz w:val="18"/>
          <w:szCs w:val="18"/>
        </w:rPr>
        <w:t xml:space="preserve"> </w:t>
      </w:r>
      <w:hyperlink r:id="rId1" w:history="1">
        <w:r w:rsidRPr="000C5D39">
          <w:rPr>
            <w:rStyle w:val="Hipervnculo"/>
            <w:sz w:val="18"/>
            <w:szCs w:val="18"/>
          </w:rPr>
          <w:t>https://worldsleepday.org/</w:t>
        </w:r>
      </w:hyperlink>
    </w:p>
  </w:footnote>
  <w:footnote w:id="7">
    <w:p w14:paraId="4C86D7B3" w14:textId="77777777" w:rsidR="00A46C03" w:rsidRDefault="00A46C03" w:rsidP="00A46C03">
      <w:pPr>
        <w:pStyle w:val="Textonotapie"/>
        <w:rPr>
          <w:ins w:id="108" w:author="alfonso quiroz" w:date="2021-03-16T15:02:00Z"/>
        </w:rPr>
      </w:pPr>
      <w:ins w:id="109" w:author="alfonso quiroz" w:date="2021-03-16T15:02:00Z">
        <w:r>
          <w:rPr>
            <w:rStyle w:val="Refdenotaalpie"/>
          </w:rPr>
          <w:footnoteRef/>
        </w:r>
        <w:r>
          <w:t xml:space="preserve"> Fuente: Grupo de I+D en Economía de la Salud de la Universidad de Cantabria e IDIVAL (Instituto de Investigación Sanitaria del Hospital Universitario Marqués de </w:t>
        </w:r>
        <w:proofErr w:type="spellStart"/>
        <w:r>
          <w:t>Valdecilla</w:t>
        </w:r>
        <w:proofErr w:type="spellEnd"/>
        <w:r>
          <w:t>).</w:t>
        </w:r>
      </w:ins>
    </w:p>
    <w:p w14:paraId="44E4C1D1" w14:textId="6C0DBF66" w:rsidR="00A46C03" w:rsidRPr="00A46C03" w:rsidRDefault="00A46C03" w:rsidP="00A46C03">
      <w:pPr>
        <w:pStyle w:val="Textonotapie"/>
        <w:rPr>
          <w:lang w:val="es-ES"/>
          <w:rPrChange w:id="110" w:author="alfonso quiroz" w:date="2021-03-16T15:02:00Z">
            <w:rPr/>
          </w:rPrChange>
        </w:rPr>
      </w:pPr>
      <w:ins w:id="111" w:author="alfonso quiroz" w:date="2021-03-16T15:02:00Z">
        <w:r>
          <w:t>https://web.unican.es/noticias/Paginas/2020/mayo_2020/Un-62-de-la-poblacion-tuvo-problemas-de-sue%C3%B1o-durante-el-confinamiento-por-la-COVID-19-pero-tras-la-desescalada-han-mejorad.aspx</w:t>
        </w:r>
      </w:ins>
    </w:p>
  </w:footnote>
  <w:footnote w:id="8">
    <w:p w14:paraId="6B849AFE" w14:textId="1653B93D" w:rsidR="00A46C03" w:rsidRPr="00A46C03" w:rsidRDefault="00A46C03">
      <w:pPr>
        <w:pStyle w:val="Textonotapie"/>
        <w:rPr>
          <w:lang w:val="es-ES"/>
          <w:rPrChange w:id="118" w:author="alfonso quiroz" w:date="2021-03-16T15:03:00Z">
            <w:rPr/>
          </w:rPrChange>
        </w:rPr>
      </w:pPr>
      <w:ins w:id="119" w:author="alfonso quiroz" w:date="2021-03-16T15:03:00Z">
        <w:r>
          <w:rPr>
            <w:rStyle w:val="Refdenotaalpie"/>
          </w:rPr>
          <w:footnoteRef/>
        </w:r>
        <w:r>
          <w:t xml:space="preserve"> </w:t>
        </w:r>
        <w:r w:rsidRPr="00A46C03">
          <w:t>Fuente: BBC: https://www.bbc.com/mundo/noticias-55800761</w:t>
        </w:r>
      </w:ins>
    </w:p>
  </w:footnote>
  <w:footnote w:id="9">
    <w:p w14:paraId="4DB8BE0F" w14:textId="77777777" w:rsidR="00A46C03" w:rsidRDefault="00A46C03" w:rsidP="00A46C03">
      <w:pPr>
        <w:pStyle w:val="Textonotapie"/>
        <w:rPr>
          <w:ins w:id="126" w:author="alfonso quiroz" w:date="2021-03-16T15:08:00Z"/>
        </w:rPr>
      </w:pPr>
      <w:ins w:id="127" w:author="alfonso quiroz" w:date="2021-03-16T15:08:00Z">
        <w:r>
          <w:rPr>
            <w:rStyle w:val="Refdenotaalpie"/>
          </w:rPr>
          <w:footnoteRef/>
        </w:r>
        <w:r>
          <w:t xml:space="preserve"> Fuente: CNN Chile Corpa</w:t>
        </w:r>
      </w:ins>
    </w:p>
    <w:p w14:paraId="36EFC7B6" w14:textId="43602E6D" w:rsidR="00A46C03" w:rsidRPr="00A46C03" w:rsidRDefault="00A46C03" w:rsidP="00A46C03">
      <w:pPr>
        <w:pStyle w:val="Textonotapie"/>
        <w:rPr>
          <w:lang w:val="es-ES"/>
          <w:rPrChange w:id="128" w:author="alfonso quiroz" w:date="2021-03-16T15:08:00Z">
            <w:rPr/>
          </w:rPrChange>
        </w:rPr>
      </w:pPr>
      <w:ins w:id="129" w:author="alfonso quiroz" w:date="2021-03-16T15:08:00Z">
        <w:r>
          <w:t>https://www.cnnchile.com/tendencias/chilenos-mala-calidad-sueno-pandemia_20201118/</w:t>
        </w:r>
      </w:ins>
    </w:p>
  </w:footnote>
  <w:footnote w:id="10">
    <w:p w14:paraId="7D29E1C9" w14:textId="77777777" w:rsidR="00A46C03" w:rsidRDefault="00A46C03" w:rsidP="00A46C03">
      <w:pPr>
        <w:pStyle w:val="Textonotapie"/>
        <w:rPr>
          <w:ins w:id="136" w:author="alfonso quiroz" w:date="2021-03-16T15:09:00Z"/>
        </w:rPr>
      </w:pPr>
      <w:ins w:id="137" w:author="alfonso quiroz" w:date="2021-03-16T15:09:00Z">
        <w:r>
          <w:rPr>
            <w:rStyle w:val="Refdenotaalpie"/>
          </w:rPr>
          <w:footnoteRef/>
        </w:r>
        <w:r>
          <w:t xml:space="preserve"> Fuente: </w:t>
        </w:r>
        <w:proofErr w:type="spellStart"/>
        <w:proofErr w:type="gramStart"/>
        <w:r>
          <w:t>Meganoticias,Clinica</w:t>
        </w:r>
        <w:proofErr w:type="spellEnd"/>
        <w:proofErr w:type="gramEnd"/>
        <w:r>
          <w:t xml:space="preserve"> Universidad de Los Andes</w:t>
        </w:r>
      </w:ins>
    </w:p>
    <w:p w14:paraId="2CBD0AB5" w14:textId="4AC7E045" w:rsidR="00A46C03" w:rsidRPr="00A46C03" w:rsidRDefault="00A46C03" w:rsidP="00A46C03">
      <w:pPr>
        <w:pStyle w:val="Textonotapie"/>
        <w:rPr>
          <w:lang w:val="es-ES"/>
          <w:rPrChange w:id="138" w:author="alfonso quiroz" w:date="2021-03-16T15:09:00Z">
            <w:rPr/>
          </w:rPrChange>
        </w:rPr>
      </w:pPr>
      <w:ins w:id="139" w:author="alfonso quiroz" w:date="2021-03-16T15:09:00Z">
        <w:r>
          <w:t>https://www.meganoticias.cl/calidad-de-vida/306768-estudio-revela-insomnio-afecta-60-poblacion-chilena-tiempos-cuarentena-mgx17.html</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23CF"/>
    <w:multiLevelType w:val="hybridMultilevel"/>
    <w:tmpl w:val="ECD2DC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84C40BC"/>
    <w:multiLevelType w:val="hybridMultilevel"/>
    <w:tmpl w:val="EBD635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8DF4C79"/>
    <w:multiLevelType w:val="hybridMultilevel"/>
    <w:tmpl w:val="91725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C61428"/>
    <w:multiLevelType w:val="hybridMultilevel"/>
    <w:tmpl w:val="D94E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96483"/>
    <w:multiLevelType w:val="hybridMultilevel"/>
    <w:tmpl w:val="93F82D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AD50A90"/>
    <w:multiLevelType w:val="hybridMultilevel"/>
    <w:tmpl w:val="496C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A4C2B"/>
    <w:multiLevelType w:val="hybridMultilevel"/>
    <w:tmpl w:val="B450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C1969"/>
    <w:multiLevelType w:val="hybridMultilevel"/>
    <w:tmpl w:val="2D4A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263C1"/>
    <w:multiLevelType w:val="hybridMultilevel"/>
    <w:tmpl w:val="771E5E8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C72BCD"/>
    <w:multiLevelType w:val="hybridMultilevel"/>
    <w:tmpl w:val="354880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8566007"/>
    <w:multiLevelType w:val="hybridMultilevel"/>
    <w:tmpl w:val="89F63F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5"/>
  </w:num>
  <w:num w:numId="5">
    <w:abstractNumId w:val="3"/>
  </w:num>
  <w:num w:numId="6">
    <w:abstractNumId w:val="4"/>
  </w:num>
  <w:num w:numId="7">
    <w:abstractNumId w:val="10"/>
  </w:num>
  <w:num w:numId="8">
    <w:abstractNumId w:val="0"/>
  </w:num>
  <w:num w:numId="9">
    <w:abstractNumId w:val="9"/>
  </w:num>
  <w:num w:numId="10">
    <w:abstractNumId w:val="2"/>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fonso quiroz">
    <w15:presenceInfo w15:providerId="Windows Live" w15:userId="66a248c60ce1ad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AB0"/>
    <w:rsid w:val="00026A3D"/>
    <w:rsid w:val="00047F67"/>
    <w:rsid w:val="00091D2C"/>
    <w:rsid w:val="000A578F"/>
    <w:rsid w:val="000B32D9"/>
    <w:rsid w:val="000C32D1"/>
    <w:rsid w:val="000C5D39"/>
    <w:rsid w:val="000E30AC"/>
    <w:rsid w:val="000E4504"/>
    <w:rsid w:val="000F2AC2"/>
    <w:rsid w:val="000F7525"/>
    <w:rsid w:val="00103740"/>
    <w:rsid w:val="001224BF"/>
    <w:rsid w:val="00133C9D"/>
    <w:rsid w:val="0013467F"/>
    <w:rsid w:val="00153FC9"/>
    <w:rsid w:val="0016621A"/>
    <w:rsid w:val="00183E2C"/>
    <w:rsid w:val="00186720"/>
    <w:rsid w:val="001919F2"/>
    <w:rsid w:val="001A1C53"/>
    <w:rsid w:val="001D2F1B"/>
    <w:rsid w:val="001E5622"/>
    <w:rsid w:val="00211075"/>
    <w:rsid w:val="00235584"/>
    <w:rsid w:val="00241415"/>
    <w:rsid w:val="002417E6"/>
    <w:rsid w:val="00242084"/>
    <w:rsid w:val="00251BDC"/>
    <w:rsid w:val="002C4640"/>
    <w:rsid w:val="002E238E"/>
    <w:rsid w:val="002E5378"/>
    <w:rsid w:val="0032411F"/>
    <w:rsid w:val="003602D9"/>
    <w:rsid w:val="00365CEF"/>
    <w:rsid w:val="00381B63"/>
    <w:rsid w:val="003A4B20"/>
    <w:rsid w:val="003B6265"/>
    <w:rsid w:val="003C739C"/>
    <w:rsid w:val="003D5B53"/>
    <w:rsid w:val="003E06C6"/>
    <w:rsid w:val="004018F1"/>
    <w:rsid w:val="00431490"/>
    <w:rsid w:val="00494162"/>
    <w:rsid w:val="00496E58"/>
    <w:rsid w:val="004A1726"/>
    <w:rsid w:val="004A3AB0"/>
    <w:rsid w:val="004D55C4"/>
    <w:rsid w:val="00502ADC"/>
    <w:rsid w:val="0053014F"/>
    <w:rsid w:val="00540E98"/>
    <w:rsid w:val="005829DE"/>
    <w:rsid w:val="005A031D"/>
    <w:rsid w:val="005B7790"/>
    <w:rsid w:val="005C7CA8"/>
    <w:rsid w:val="005F3B32"/>
    <w:rsid w:val="00605491"/>
    <w:rsid w:val="0060638D"/>
    <w:rsid w:val="00650D79"/>
    <w:rsid w:val="00664EEF"/>
    <w:rsid w:val="0067200E"/>
    <w:rsid w:val="00696BE2"/>
    <w:rsid w:val="00696CE7"/>
    <w:rsid w:val="00697303"/>
    <w:rsid w:val="006A080D"/>
    <w:rsid w:val="006A2226"/>
    <w:rsid w:val="006A4823"/>
    <w:rsid w:val="006B7556"/>
    <w:rsid w:val="006D7910"/>
    <w:rsid w:val="00701B6D"/>
    <w:rsid w:val="0071378E"/>
    <w:rsid w:val="00725D8A"/>
    <w:rsid w:val="007534F0"/>
    <w:rsid w:val="00755432"/>
    <w:rsid w:val="00756A86"/>
    <w:rsid w:val="00760CCA"/>
    <w:rsid w:val="00812927"/>
    <w:rsid w:val="00815236"/>
    <w:rsid w:val="00815B83"/>
    <w:rsid w:val="00856146"/>
    <w:rsid w:val="00856A39"/>
    <w:rsid w:val="008D2FD1"/>
    <w:rsid w:val="008D5020"/>
    <w:rsid w:val="008E2D10"/>
    <w:rsid w:val="008E7E0A"/>
    <w:rsid w:val="00905F5B"/>
    <w:rsid w:val="00943115"/>
    <w:rsid w:val="009502B1"/>
    <w:rsid w:val="009809E3"/>
    <w:rsid w:val="00991035"/>
    <w:rsid w:val="009A5671"/>
    <w:rsid w:val="009B327E"/>
    <w:rsid w:val="009C5471"/>
    <w:rsid w:val="009D253B"/>
    <w:rsid w:val="009F29AD"/>
    <w:rsid w:val="009F4199"/>
    <w:rsid w:val="00A15065"/>
    <w:rsid w:val="00A36737"/>
    <w:rsid w:val="00A46C03"/>
    <w:rsid w:val="00A5077D"/>
    <w:rsid w:val="00A605D7"/>
    <w:rsid w:val="00A66A6E"/>
    <w:rsid w:val="00A808E6"/>
    <w:rsid w:val="00A80F03"/>
    <w:rsid w:val="00A87EE1"/>
    <w:rsid w:val="00AF4AC9"/>
    <w:rsid w:val="00B21F7C"/>
    <w:rsid w:val="00B302BF"/>
    <w:rsid w:val="00B52F0D"/>
    <w:rsid w:val="00B7332A"/>
    <w:rsid w:val="00B953FD"/>
    <w:rsid w:val="00BC24F8"/>
    <w:rsid w:val="00BD5D40"/>
    <w:rsid w:val="00BF37EE"/>
    <w:rsid w:val="00C00314"/>
    <w:rsid w:val="00C37F95"/>
    <w:rsid w:val="00C54828"/>
    <w:rsid w:val="00C92248"/>
    <w:rsid w:val="00C952B4"/>
    <w:rsid w:val="00C97CFA"/>
    <w:rsid w:val="00CA55CE"/>
    <w:rsid w:val="00CB5286"/>
    <w:rsid w:val="00CB5581"/>
    <w:rsid w:val="00CC1C15"/>
    <w:rsid w:val="00CD066F"/>
    <w:rsid w:val="00CE1688"/>
    <w:rsid w:val="00CE3F0A"/>
    <w:rsid w:val="00CF38AF"/>
    <w:rsid w:val="00D107D6"/>
    <w:rsid w:val="00D36419"/>
    <w:rsid w:val="00D87B4C"/>
    <w:rsid w:val="00E0420E"/>
    <w:rsid w:val="00E52BA7"/>
    <w:rsid w:val="00E94A9D"/>
    <w:rsid w:val="00EB50D7"/>
    <w:rsid w:val="00EE0081"/>
    <w:rsid w:val="00EE195D"/>
    <w:rsid w:val="00EF3425"/>
    <w:rsid w:val="00F23E44"/>
    <w:rsid w:val="00F318C2"/>
    <w:rsid w:val="00F44599"/>
    <w:rsid w:val="00F57F46"/>
    <w:rsid w:val="00F66066"/>
    <w:rsid w:val="00FB3305"/>
    <w:rsid w:val="00FC2F5E"/>
    <w:rsid w:val="00FC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6B5B"/>
  <w15:chartTrackingRefBased/>
  <w15:docId w15:val="{91801E44-44A6-4C04-B60F-F7671C55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790"/>
    <w:pPr>
      <w:pPrChange w:id="0" w:author="alfonso quiroz" w:date="2021-03-16T12:39:00Z">
        <w:pPr>
          <w:spacing w:after="160" w:line="259" w:lineRule="auto"/>
        </w:pPr>
      </w:pPrChange>
    </w:pPr>
    <w:rPr>
      <w:lang w:val="es-ES_tradnl"/>
      <w:rPrChange w:id="0" w:author="alfonso quiroz" w:date="2021-03-16T12:39:00Z">
        <w:rPr>
          <w:rFonts w:asciiTheme="minorHAnsi" w:eastAsiaTheme="minorHAnsi" w:hAnsiTheme="minorHAnsi" w:cstheme="minorBidi"/>
          <w:sz w:val="22"/>
          <w:szCs w:val="22"/>
          <w:lang w:val="en-US" w:eastAsia="en-US" w:bidi="ar-SA"/>
        </w:rPr>
      </w:rPrChang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332A"/>
    <w:pPr>
      <w:ind w:left="720"/>
      <w:contextualSpacing/>
    </w:pPr>
  </w:style>
  <w:style w:type="character" w:styleId="Refdecomentario">
    <w:name w:val="annotation reference"/>
    <w:basedOn w:val="Fuentedeprrafopredeter"/>
    <w:uiPriority w:val="99"/>
    <w:semiHidden/>
    <w:unhideWhenUsed/>
    <w:rsid w:val="000F7525"/>
    <w:rPr>
      <w:sz w:val="16"/>
      <w:szCs w:val="16"/>
    </w:rPr>
  </w:style>
  <w:style w:type="paragraph" w:styleId="Textocomentario">
    <w:name w:val="annotation text"/>
    <w:basedOn w:val="Normal"/>
    <w:link w:val="TextocomentarioCar"/>
    <w:uiPriority w:val="99"/>
    <w:semiHidden/>
    <w:unhideWhenUsed/>
    <w:rsid w:val="000F75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F7525"/>
    <w:rPr>
      <w:sz w:val="20"/>
      <w:szCs w:val="20"/>
    </w:rPr>
  </w:style>
  <w:style w:type="paragraph" w:styleId="Asuntodelcomentario">
    <w:name w:val="annotation subject"/>
    <w:basedOn w:val="Textocomentario"/>
    <w:next w:val="Textocomentario"/>
    <w:link w:val="AsuntodelcomentarioCar"/>
    <w:uiPriority w:val="99"/>
    <w:semiHidden/>
    <w:unhideWhenUsed/>
    <w:rsid w:val="000F7525"/>
    <w:rPr>
      <w:b/>
      <w:bCs/>
    </w:rPr>
  </w:style>
  <w:style w:type="character" w:customStyle="1" w:styleId="AsuntodelcomentarioCar">
    <w:name w:val="Asunto del comentario Car"/>
    <w:basedOn w:val="TextocomentarioCar"/>
    <w:link w:val="Asuntodelcomentario"/>
    <w:uiPriority w:val="99"/>
    <w:semiHidden/>
    <w:rsid w:val="000F7525"/>
    <w:rPr>
      <w:b/>
      <w:bCs/>
      <w:sz w:val="20"/>
      <w:szCs w:val="20"/>
    </w:rPr>
  </w:style>
  <w:style w:type="paragraph" w:styleId="Textodeglobo">
    <w:name w:val="Balloon Text"/>
    <w:basedOn w:val="Normal"/>
    <w:link w:val="TextodegloboCar"/>
    <w:uiPriority w:val="99"/>
    <w:semiHidden/>
    <w:unhideWhenUsed/>
    <w:rsid w:val="00D107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07D6"/>
    <w:rPr>
      <w:rFonts w:ascii="Segoe UI" w:hAnsi="Segoe UI" w:cs="Segoe UI"/>
      <w:sz w:val="18"/>
      <w:szCs w:val="18"/>
    </w:rPr>
  </w:style>
  <w:style w:type="paragraph" w:styleId="Encabezado">
    <w:name w:val="header"/>
    <w:basedOn w:val="Normal"/>
    <w:link w:val="EncabezadoCar"/>
    <w:uiPriority w:val="99"/>
    <w:unhideWhenUsed/>
    <w:rsid w:val="003602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02D9"/>
  </w:style>
  <w:style w:type="paragraph" w:styleId="Piedepgina">
    <w:name w:val="footer"/>
    <w:basedOn w:val="Normal"/>
    <w:link w:val="PiedepginaCar"/>
    <w:uiPriority w:val="99"/>
    <w:unhideWhenUsed/>
    <w:rsid w:val="003602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02D9"/>
  </w:style>
  <w:style w:type="character" w:styleId="Hipervnculo">
    <w:name w:val="Hyperlink"/>
    <w:basedOn w:val="Fuentedeprrafopredeter"/>
    <w:uiPriority w:val="99"/>
    <w:unhideWhenUsed/>
    <w:rsid w:val="003602D9"/>
    <w:rPr>
      <w:color w:val="0563C1" w:themeColor="hyperlink"/>
      <w:u w:val="single"/>
    </w:rPr>
  </w:style>
  <w:style w:type="paragraph" w:styleId="Textoindependiente">
    <w:name w:val="Body Text"/>
    <w:basedOn w:val="Normal"/>
    <w:link w:val="TextoindependienteCar"/>
    <w:uiPriority w:val="99"/>
    <w:unhideWhenUsed/>
    <w:rsid w:val="002E5378"/>
    <w:rPr>
      <w:b/>
      <w:lang w:val="es-CL"/>
    </w:rPr>
  </w:style>
  <w:style w:type="character" w:customStyle="1" w:styleId="TextoindependienteCar">
    <w:name w:val="Texto independiente Car"/>
    <w:basedOn w:val="Fuentedeprrafopredeter"/>
    <w:link w:val="Textoindependiente"/>
    <w:uiPriority w:val="99"/>
    <w:rsid w:val="002E5378"/>
    <w:rPr>
      <w:b/>
      <w:lang w:val="es-CL"/>
    </w:rPr>
  </w:style>
  <w:style w:type="paragraph" w:styleId="Revisin">
    <w:name w:val="Revision"/>
    <w:hidden/>
    <w:uiPriority w:val="99"/>
    <w:semiHidden/>
    <w:rsid w:val="002E5378"/>
    <w:pPr>
      <w:spacing w:after="0" w:line="240" w:lineRule="auto"/>
    </w:pPr>
  </w:style>
  <w:style w:type="character" w:styleId="Hipervnculovisitado">
    <w:name w:val="FollowedHyperlink"/>
    <w:basedOn w:val="Fuentedeprrafopredeter"/>
    <w:uiPriority w:val="99"/>
    <w:semiHidden/>
    <w:unhideWhenUsed/>
    <w:rsid w:val="002E5378"/>
    <w:rPr>
      <w:color w:val="954F72" w:themeColor="followedHyperlink"/>
      <w:u w:val="single"/>
    </w:rPr>
  </w:style>
  <w:style w:type="paragraph" w:styleId="Textonotapie">
    <w:name w:val="footnote text"/>
    <w:basedOn w:val="Normal"/>
    <w:link w:val="TextonotapieCar"/>
    <w:uiPriority w:val="99"/>
    <w:semiHidden/>
    <w:unhideWhenUsed/>
    <w:rsid w:val="00CD066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066F"/>
    <w:rPr>
      <w:sz w:val="20"/>
      <w:szCs w:val="20"/>
    </w:rPr>
  </w:style>
  <w:style w:type="character" w:styleId="Refdenotaalpie">
    <w:name w:val="footnote reference"/>
    <w:basedOn w:val="Fuentedeprrafopredeter"/>
    <w:uiPriority w:val="99"/>
    <w:semiHidden/>
    <w:unhideWhenUsed/>
    <w:rsid w:val="00CD066F"/>
    <w:rPr>
      <w:vertAlign w:val="superscript"/>
    </w:rPr>
  </w:style>
  <w:style w:type="character" w:styleId="Mencinsinresolver">
    <w:name w:val="Unresolved Mention"/>
    <w:basedOn w:val="Fuentedeprrafopredeter"/>
    <w:uiPriority w:val="99"/>
    <w:semiHidden/>
    <w:unhideWhenUsed/>
    <w:rsid w:val="003E06C6"/>
    <w:rPr>
      <w:color w:val="605E5C"/>
      <w:shd w:val="clear" w:color="auto" w:fill="E1DFDD"/>
    </w:rPr>
  </w:style>
  <w:style w:type="paragraph" w:styleId="Textoindependiente2">
    <w:name w:val="Body Text 2"/>
    <w:basedOn w:val="Normal"/>
    <w:link w:val="Textoindependiente2Car"/>
    <w:uiPriority w:val="99"/>
    <w:unhideWhenUsed/>
    <w:rsid w:val="00815236"/>
    <w:pPr>
      <w:jc w:val="both"/>
    </w:pPr>
    <w:rPr>
      <w:lang w:val="es-CL"/>
    </w:rPr>
  </w:style>
  <w:style w:type="character" w:customStyle="1" w:styleId="Textoindependiente2Car">
    <w:name w:val="Texto independiente 2 Car"/>
    <w:basedOn w:val="Fuentedeprrafopredeter"/>
    <w:link w:val="Textoindependiente2"/>
    <w:uiPriority w:val="99"/>
    <w:rsid w:val="00815236"/>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48079">
      <w:bodyDiv w:val="1"/>
      <w:marLeft w:val="0"/>
      <w:marRight w:val="0"/>
      <w:marTop w:val="0"/>
      <w:marBottom w:val="0"/>
      <w:divBdr>
        <w:top w:val="none" w:sz="0" w:space="0" w:color="auto"/>
        <w:left w:val="none" w:sz="0" w:space="0" w:color="auto"/>
        <w:bottom w:val="none" w:sz="0" w:space="0" w:color="auto"/>
        <w:right w:val="none" w:sz="0" w:space="0" w:color="auto"/>
      </w:divBdr>
    </w:div>
    <w:div w:id="521628962">
      <w:bodyDiv w:val="1"/>
      <w:marLeft w:val="0"/>
      <w:marRight w:val="0"/>
      <w:marTop w:val="0"/>
      <w:marBottom w:val="0"/>
      <w:divBdr>
        <w:top w:val="none" w:sz="0" w:space="0" w:color="auto"/>
        <w:left w:val="none" w:sz="0" w:space="0" w:color="auto"/>
        <w:bottom w:val="none" w:sz="0" w:space="0" w:color="auto"/>
        <w:right w:val="none" w:sz="0" w:space="0" w:color="auto"/>
      </w:divBdr>
    </w:div>
    <w:div w:id="693848160">
      <w:bodyDiv w:val="1"/>
      <w:marLeft w:val="0"/>
      <w:marRight w:val="0"/>
      <w:marTop w:val="0"/>
      <w:marBottom w:val="0"/>
      <w:divBdr>
        <w:top w:val="none" w:sz="0" w:space="0" w:color="auto"/>
        <w:left w:val="none" w:sz="0" w:space="0" w:color="auto"/>
        <w:bottom w:val="none" w:sz="0" w:space="0" w:color="auto"/>
        <w:right w:val="none" w:sz="0" w:space="0" w:color="auto"/>
      </w:divBdr>
    </w:div>
    <w:div w:id="728502916">
      <w:bodyDiv w:val="1"/>
      <w:marLeft w:val="0"/>
      <w:marRight w:val="0"/>
      <w:marTop w:val="0"/>
      <w:marBottom w:val="0"/>
      <w:divBdr>
        <w:top w:val="none" w:sz="0" w:space="0" w:color="auto"/>
        <w:left w:val="none" w:sz="0" w:space="0" w:color="auto"/>
        <w:bottom w:val="none" w:sz="0" w:space="0" w:color="auto"/>
        <w:right w:val="none" w:sz="0" w:space="0" w:color="auto"/>
      </w:divBdr>
    </w:div>
    <w:div w:id="1116561563">
      <w:bodyDiv w:val="1"/>
      <w:marLeft w:val="0"/>
      <w:marRight w:val="0"/>
      <w:marTop w:val="0"/>
      <w:marBottom w:val="0"/>
      <w:divBdr>
        <w:top w:val="none" w:sz="0" w:space="0" w:color="auto"/>
        <w:left w:val="none" w:sz="0" w:space="0" w:color="auto"/>
        <w:bottom w:val="none" w:sz="0" w:space="0" w:color="auto"/>
        <w:right w:val="none" w:sz="0" w:space="0" w:color="auto"/>
      </w:divBdr>
    </w:div>
    <w:div w:id="1311907149">
      <w:bodyDiv w:val="1"/>
      <w:marLeft w:val="0"/>
      <w:marRight w:val="0"/>
      <w:marTop w:val="0"/>
      <w:marBottom w:val="0"/>
      <w:divBdr>
        <w:top w:val="none" w:sz="0" w:space="0" w:color="auto"/>
        <w:left w:val="none" w:sz="0" w:space="0" w:color="auto"/>
        <w:bottom w:val="none" w:sz="0" w:space="0" w:color="auto"/>
        <w:right w:val="none" w:sz="0" w:space="0" w:color="auto"/>
      </w:divBdr>
    </w:div>
    <w:div w:id="1473250869">
      <w:bodyDiv w:val="1"/>
      <w:marLeft w:val="0"/>
      <w:marRight w:val="0"/>
      <w:marTop w:val="0"/>
      <w:marBottom w:val="0"/>
      <w:divBdr>
        <w:top w:val="none" w:sz="0" w:space="0" w:color="auto"/>
        <w:left w:val="none" w:sz="0" w:space="0" w:color="auto"/>
        <w:bottom w:val="none" w:sz="0" w:space="0" w:color="auto"/>
        <w:right w:val="none" w:sz="0" w:space="0" w:color="auto"/>
      </w:divBdr>
    </w:div>
    <w:div w:id="1491748168">
      <w:bodyDiv w:val="1"/>
      <w:marLeft w:val="0"/>
      <w:marRight w:val="0"/>
      <w:marTop w:val="0"/>
      <w:marBottom w:val="0"/>
      <w:divBdr>
        <w:top w:val="none" w:sz="0" w:space="0" w:color="auto"/>
        <w:left w:val="none" w:sz="0" w:space="0" w:color="auto"/>
        <w:bottom w:val="none" w:sz="0" w:space="0" w:color="auto"/>
        <w:right w:val="none" w:sz="0" w:space="0" w:color="auto"/>
      </w:divBdr>
    </w:div>
    <w:div w:id="1593467038">
      <w:bodyDiv w:val="1"/>
      <w:marLeft w:val="0"/>
      <w:marRight w:val="0"/>
      <w:marTop w:val="0"/>
      <w:marBottom w:val="0"/>
      <w:divBdr>
        <w:top w:val="none" w:sz="0" w:space="0" w:color="auto"/>
        <w:left w:val="none" w:sz="0" w:space="0" w:color="auto"/>
        <w:bottom w:val="none" w:sz="0" w:space="0" w:color="auto"/>
        <w:right w:val="none" w:sz="0" w:space="0" w:color="auto"/>
      </w:divBdr>
    </w:div>
    <w:div w:id="1620913852">
      <w:bodyDiv w:val="1"/>
      <w:marLeft w:val="0"/>
      <w:marRight w:val="0"/>
      <w:marTop w:val="0"/>
      <w:marBottom w:val="0"/>
      <w:divBdr>
        <w:top w:val="none" w:sz="0" w:space="0" w:color="auto"/>
        <w:left w:val="none" w:sz="0" w:space="0" w:color="auto"/>
        <w:bottom w:val="none" w:sz="0" w:space="0" w:color="auto"/>
        <w:right w:val="none" w:sz="0" w:space="0" w:color="auto"/>
      </w:divBdr>
    </w:div>
    <w:div w:id="1641762117">
      <w:bodyDiv w:val="1"/>
      <w:marLeft w:val="0"/>
      <w:marRight w:val="0"/>
      <w:marTop w:val="0"/>
      <w:marBottom w:val="0"/>
      <w:divBdr>
        <w:top w:val="none" w:sz="0" w:space="0" w:color="auto"/>
        <w:left w:val="none" w:sz="0" w:space="0" w:color="auto"/>
        <w:bottom w:val="none" w:sz="0" w:space="0" w:color="auto"/>
        <w:right w:val="none" w:sz="0" w:space="0" w:color="auto"/>
      </w:divBdr>
    </w:div>
    <w:div w:id="213177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worldsleepday.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8B3EE-C328-4132-ADE4-752FE5F48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1200</Words>
  <Characters>6606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Monserrat Garrido</dc:creator>
  <cp:keywords/>
  <dc:description/>
  <cp:lastModifiedBy>alfonso quiroz</cp:lastModifiedBy>
  <cp:revision>11</cp:revision>
  <dcterms:created xsi:type="dcterms:W3CDTF">2021-03-16T15:29:00Z</dcterms:created>
  <dcterms:modified xsi:type="dcterms:W3CDTF">2021-03-16T21:41:00Z</dcterms:modified>
</cp:coreProperties>
</file>