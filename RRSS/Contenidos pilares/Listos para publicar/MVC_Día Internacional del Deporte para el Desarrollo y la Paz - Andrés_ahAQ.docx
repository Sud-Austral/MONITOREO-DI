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677C72" w14:textId="2F445122" w:rsidR="00503FEF" w:rsidRPr="00503FEF" w:rsidRDefault="00503FEF" w:rsidP="00503FEF">
      <w:pPr>
        <w:jc w:val="center"/>
        <w:rPr>
          <w:rFonts w:cstheme="minorHAnsi"/>
          <w:b/>
          <w:bCs/>
          <w:sz w:val="23"/>
          <w:szCs w:val="23"/>
        </w:rPr>
      </w:pPr>
      <w:r w:rsidRPr="00503FEF">
        <w:rPr>
          <w:rFonts w:cstheme="minorHAnsi"/>
          <w:b/>
          <w:bCs/>
          <w:sz w:val="23"/>
          <w:szCs w:val="23"/>
        </w:rPr>
        <w:t>Día Internacional del Deporte para el Desarrollo y la Paz</w:t>
      </w:r>
    </w:p>
    <w:p w14:paraId="5C40863B" w14:textId="71D0AE1D" w:rsidR="00503FEF" w:rsidRDefault="00503FEF" w:rsidP="00E15D07">
      <w:pPr>
        <w:jc w:val="both"/>
        <w:rPr>
          <w:rFonts w:cstheme="minorHAnsi"/>
          <w:sz w:val="23"/>
          <w:szCs w:val="23"/>
        </w:rPr>
      </w:pPr>
      <w:r w:rsidRPr="00E15D07">
        <w:rPr>
          <w:rFonts w:cstheme="minorHAnsi"/>
          <w:i/>
          <w:iCs/>
          <w:sz w:val="23"/>
          <w:szCs w:val="23"/>
        </w:rPr>
        <w:t>“El deporte tiene el poder de cambiar el mundo e históricamente ha desempeñado un papel importante en todas las sociedades, ya sea en forma de competiciones deportivas, de actividad física sin más o incluso de juegos</w:t>
      </w:r>
      <w:r>
        <w:rPr>
          <w:rFonts w:cstheme="minorHAnsi"/>
          <w:sz w:val="23"/>
          <w:szCs w:val="23"/>
        </w:rPr>
        <w:t>”</w:t>
      </w:r>
      <w:r w:rsidR="005D162E">
        <w:rPr>
          <w:rFonts w:cstheme="minorHAnsi"/>
          <w:sz w:val="23"/>
          <w:szCs w:val="23"/>
        </w:rPr>
        <w:t>,</w:t>
      </w:r>
      <w:r>
        <w:rPr>
          <w:rFonts w:cstheme="minorHAnsi"/>
          <w:sz w:val="23"/>
          <w:szCs w:val="23"/>
        </w:rPr>
        <w:t xml:space="preserve"> expresa la </w:t>
      </w:r>
      <w:hyperlink r:id="rId8" w:history="1">
        <w:r w:rsidRPr="00503FEF">
          <w:rPr>
            <w:rStyle w:val="Hipervnculo"/>
            <w:rFonts w:cstheme="minorHAnsi"/>
            <w:sz w:val="23"/>
            <w:szCs w:val="23"/>
          </w:rPr>
          <w:t>ONU</w:t>
        </w:r>
      </w:hyperlink>
      <w:r>
        <w:rPr>
          <w:rFonts w:cstheme="minorHAnsi"/>
          <w:sz w:val="23"/>
          <w:szCs w:val="23"/>
        </w:rPr>
        <w:t xml:space="preserve"> en el marco de la conmemoración del Día Internacional del Deporte para el Desarrollo y la Paz.</w:t>
      </w:r>
    </w:p>
    <w:p w14:paraId="375700C6" w14:textId="77777777" w:rsidR="00503FEF" w:rsidRDefault="00503FEF">
      <w:pPr>
        <w:rPr>
          <w:rFonts w:cstheme="minorHAnsi"/>
          <w:sz w:val="23"/>
          <w:szCs w:val="23"/>
        </w:rPr>
      </w:pPr>
    </w:p>
    <w:p w14:paraId="5EB1F2AA" w14:textId="460B35BC" w:rsidR="00503FEF" w:rsidRPr="00E15D07" w:rsidRDefault="00503FEF" w:rsidP="00E15D07">
      <w:pPr>
        <w:pStyle w:val="Ttulo1"/>
      </w:pPr>
      <w:r w:rsidRPr="00E15D07">
        <w:t xml:space="preserve">Un poco de historia  </w:t>
      </w:r>
    </w:p>
    <w:p w14:paraId="66139AD2" w14:textId="02179CAE" w:rsidR="0028142B" w:rsidRDefault="00A709E8">
      <w:pPr>
        <w:rPr>
          <w:rFonts w:cstheme="minorHAnsi"/>
          <w:sz w:val="23"/>
          <w:szCs w:val="23"/>
        </w:rPr>
      </w:pPr>
      <w:r w:rsidRPr="00257FDD">
        <w:rPr>
          <w:rFonts w:cstheme="minorHAnsi"/>
          <w:sz w:val="23"/>
          <w:szCs w:val="23"/>
        </w:rPr>
        <w:t xml:space="preserve">El deporte es una actividad que nos ha rodeado día a día desde los inicios de nuestra civilización. </w:t>
      </w:r>
      <w:hyperlink r:id="rId9" w:history="1">
        <w:r w:rsidR="0028142B" w:rsidRPr="0028142B">
          <w:rPr>
            <w:rStyle w:val="Hipervnculo"/>
            <w:rFonts w:cstheme="minorHAnsi"/>
            <w:sz w:val="23"/>
            <w:szCs w:val="23"/>
          </w:rPr>
          <w:t xml:space="preserve">David Hernández y Geoffrey </w:t>
        </w:r>
        <w:proofErr w:type="spellStart"/>
        <w:r w:rsidR="0028142B" w:rsidRPr="0028142B">
          <w:rPr>
            <w:rStyle w:val="Hipervnculo"/>
            <w:rFonts w:cstheme="minorHAnsi"/>
            <w:sz w:val="23"/>
            <w:szCs w:val="23"/>
          </w:rPr>
          <w:t>Recoder</w:t>
        </w:r>
        <w:proofErr w:type="spellEnd"/>
      </w:hyperlink>
      <w:r w:rsidR="0028142B">
        <w:rPr>
          <w:rFonts w:cstheme="minorHAnsi"/>
          <w:sz w:val="23"/>
          <w:szCs w:val="23"/>
        </w:rPr>
        <w:t xml:space="preserve"> nos expresan un poco de la génesis del deporte, y nos manifiestan que, “</w:t>
      </w:r>
      <w:r w:rsidR="0028142B" w:rsidRPr="0087602A">
        <w:rPr>
          <w:rFonts w:cstheme="minorHAnsi"/>
          <w:i/>
          <w:iCs/>
          <w:sz w:val="23"/>
          <w:szCs w:val="23"/>
        </w:rPr>
        <w:t>d</w:t>
      </w:r>
      <w:r w:rsidRPr="0087602A">
        <w:rPr>
          <w:rFonts w:cstheme="minorHAnsi"/>
          <w:i/>
          <w:iCs/>
          <w:sz w:val="23"/>
          <w:szCs w:val="23"/>
        </w:rPr>
        <w:t>esde el punto de vista etimológico la palabra “deporte” proviene del vocablo latino de-portare (de: alejamiento / portare: llevar), que significa “dejarse llevar”, evocando la idea de alejarse de lo que es cotidiano u ordinario, y consecuentemente, divertirse, entretenerse y recrearse</w:t>
      </w:r>
      <w:r w:rsidR="0028142B">
        <w:rPr>
          <w:rFonts w:cstheme="minorHAnsi"/>
          <w:i/>
          <w:iCs/>
          <w:sz w:val="23"/>
          <w:szCs w:val="23"/>
        </w:rPr>
        <w:t>”</w:t>
      </w:r>
      <w:r w:rsidRPr="0087602A">
        <w:rPr>
          <w:rFonts w:cstheme="minorHAnsi"/>
          <w:i/>
          <w:iCs/>
          <w:sz w:val="23"/>
          <w:szCs w:val="23"/>
        </w:rPr>
        <w:t>.</w:t>
      </w:r>
    </w:p>
    <w:p w14:paraId="79BB2B78" w14:textId="357023E7" w:rsidR="0053482B" w:rsidRPr="00257FDD" w:rsidRDefault="002E7DA9">
      <w:pPr>
        <w:rPr>
          <w:rFonts w:cstheme="minorHAnsi"/>
          <w:sz w:val="23"/>
          <w:szCs w:val="23"/>
        </w:rPr>
      </w:pPr>
      <w:hyperlink r:id="rId10" w:history="1">
        <w:r w:rsidR="00A709E8" w:rsidRPr="0028142B">
          <w:rPr>
            <w:rStyle w:val="Hipervnculo"/>
            <w:rFonts w:cstheme="minorHAnsi"/>
            <w:sz w:val="23"/>
            <w:szCs w:val="23"/>
          </w:rPr>
          <w:t>Cronológicamente</w:t>
        </w:r>
      </w:hyperlink>
      <w:r w:rsidR="0028142B">
        <w:rPr>
          <w:rFonts w:cstheme="minorHAnsi"/>
          <w:sz w:val="23"/>
          <w:szCs w:val="23"/>
        </w:rPr>
        <w:t xml:space="preserve">, las primeras referencias deportivas se </w:t>
      </w:r>
      <w:r w:rsidR="0087602A">
        <w:rPr>
          <w:rFonts w:cstheme="minorHAnsi"/>
          <w:sz w:val="23"/>
          <w:szCs w:val="23"/>
        </w:rPr>
        <w:t xml:space="preserve">remontan </w:t>
      </w:r>
      <w:r w:rsidR="00A709E8" w:rsidRPr="00257FDD">
        <w:rPr>
          <w:rFonts w:cstheme="minorHAnsi"/>
          <w:sz w:val="23"/>
          <w:szCs w:val="23"/>
        </w:rPr>
        <w:t>a la antigua Mesopotamia</w:t>
      </w:r>
      <w:r w:rsidR="0087602A">
        <w:rPr>
          <w:rFonts w:cstheme="minorHAnsi"/>
          <w:sz w:val="23"/>
          <w:szCs w:val="23"/>
        </w:rPr>
        <w:t>, a la</w:t>
      </w:r>
      <w:r w:rsidR="00A709E8" w:rsidRPr="00257FDD">
        <w:rPr>
          <w:rFonts w:cstheme="minorHAnsi"/>
          <w:sz w:val="23"/>
          <w:szCs w:val="23"/>
        </w:rPr>
        <w:t xml:space="preserve"> recolección, caza y pesca</w:t>
      </w:r>
      <w:r w:rsidR="007E7DF9" w:rsidRPr="00257FDD">
        <w:rPr>
          <w:rFonts w:cstheme="minorHAnsi"/>
          <w:sz w:val="23"/>
          <w:szCs w:val="23"/>
        </w:rPr>
        <w:t xml:space="preserve"> como una actividad para la subsistencia del ser humano.</w:t>
      </w:r>
      <w:r w:rsidR="00A709E8" w:rsidRPr="00257FDD">
        <w:rPr>
          <w:rFonts w:cstheme="minorHAnsi"/>
          <w:sz w:val="23"/>
          <w:szCs w:val="23"/>
        </w:rPr>
        <w:t xml:space="preserve"> </w:t>
      </w:r>
      <w:r w:rsidR="007E7DF9" w:rsidRPr="00257FDD">
        <w:rPr>
          <w:rFonts w:cstheme="minorHAnsi"/>
          <w:sz w:val="23"/>
          <w:szCs w:val="23"/>
        </w:rPr>
        <w:t>Posteriormente</w:t>
      </w:r>
      <w:r w:rsidR="00E17C70">
        <w:rPr>
          <w:rFonts w:cstheme="minorHAnsi"/>
          <w:sz w:val="23"/>
          <w:szCs w:val="23"/>
        </w:rPr>
        <w:t>,</w:t>
      </w:r>
      <w:r w:rsidR="007E7DF9" w:rsidRPr="00257FDD">
        <w:rPr>
          <w:rFonts w:cstheme="minorHAnsi"/>
          <w:sz w:val="23"/>
          <w:szCs w:val="23"/>
        </w:rPr>
        <w:t xml:space="preserve"> </w:t>
      </w:r>
      <w:r w:rsidR="00A709E8" w:rsidRPr="00257FDD">
        <w:rPr>
          <w:rFonts w:cstheme="minorHAnsi"/>
          <w:sz w:val="23"/>
          <w:szCs w:val="23"/>
        </w:rPr>
        <w:t>a medida que pasaban los años</w:t>
      </w:r>
      <w:r w:rsidR="00E17C70">
        <w:rPr>
          <w:rFonts w:cstheme="minorHAnsi"/>
          <w:sz w:val="23"/>
          <w:szCs w:val="23"/>
        </w:rPr>
        <w:t>,</w:t>
      </w:r>
      <w:r w:rsidR="00A709E8" w:rsidRPr="00257FDD">
        <w:rPr>
          <w:rFonts w:cstheme="minorHAnsi"/>
          <w:sz w:val="23"/>
          <w:szCs w:val="23"/>
        </w:rPr>
        <w:t xml:space="preserve"> se asoció a</w:t>
      </w:r>
      <w:r w:rsidR="007E7DF9" w:rsidRPr="00257FDD">
        <w:rPr>
          <w:rFonts w:cstheme="minorHAnsi"/>
          <w:sz w:val="23"/>
          <w:szCs w:val="23"/>
        </w:rPr>
        <w:t xml:space="preserve"> </w:t>
      </w:r>
      <w:r w:rsidR="00A709E8" w:rsidRPr="00257FDD">
        <w:rPr>
          <w:rFonts w:cstheme="minorHAnsi"/>
          <w:sz w:val="23"/>
          <w:szCs w:val="23"/>
        </w:rPr>
        <w:t>actividades religiosa</w:t>
      </w:r>
      <w:r w:rsidR="006B766C" w:rsidRPr="00257FDD">
        <w:rPr>
          <w:rFonts w:cstheme="minorHAnsi"/>
          <w:sz w:val="23"/>
          <w:szCs w:val="23"/>
        </w:rPr>
        <w:t>s</w:t>
      </w:r>
      <w:r w:rsidR="00E17C70">
        <w:rPr>
          <w:rFonts w:cstheme="minorHAnsi"/>
          <w:sz w:val="23"/>
          <w:szCs w:val="23"/>
        </w:rPr>
        <w:t>;</w:t>
      </w:r>
      <w:r w:rsidR="006B766C" w:rsidRPr="00257FDD">
        <w:rPr>
          <w:rFonts w:cstheme="minorHAnsi"/>
          <w:sz w:val="23"/>
          <w:szCs w:val="23"/>
        </w:rPr>
        <w:t xml:space="preserve"> medio de preparación para la guerra</w:t>
      </w:r>
      <w:r w:rsidR="00E17C70">
        <w:rPr>
          <w:rFonts w:cstheme="minorHAnsi"/>
          <w:sz w:val="23"/>
          <w:szCs w:val="23"/>
        </w:rPr>
        <w:t>,</w:t>
      </w:r>
      <w:r w:rsidR="006B766C" w:rsidRPr="00257FDD">
        <w:rPr>
          <w:rFonts w:cstheme="minorHAnsi"/>
          <w:sz w:val="23"/>
          <w:szCs w:val="23"/>
        </w:rPr>
        <w:t xml:space="preserve"> en diferentes culturas</w:t>
      </w:r>
      <w:r w:rsidR="00E17C70">
        <w:rPr>
          <w:rFonts w:cstheme="minorHAnsi"/>
          <w:sz w:val="23"/>
          <w:szCs w:val="23"/>
        </w:rPr>
        <w:t>;</w:t>
      </w:r>
      <w:r w:rsidR="006B766C" w:rsidRPr="00257FDD">
        <w:rPr>
          <w:rFonts w:cstheme="minorHAnsi"/>
          <w:sz w:val="23"/>
          <w:szCs w:val="23"/>
        </w:rPr>
        <w:t xml:space="preserve"> y en ocasiones</w:t>
      </w:r>
      <w:r w:rsidR="00E17C70">
        <w:rPr>
          <w:rFonts w:cstheme="minorHAnsi"/>
          <w:sz w:val="23"/>
          <w:szCs w:val="23"/>
        </w:rPr>
        <w:t>,</w:t>
      </w:r>
      <w:r w:rsidR="006B766C" w:rsidRPr="00257FDD">
        <w:rPr>
          <w:rFonts w:cstheme="minorHAnsi"/>
          <w:sz w:val="23"/>
          <w:szCs w:val="23"/>
        </w:rPr>
        <w:t xml:space="preserve"> como un especial medio de educación e instrucción.</w:t>
      </w:r>
    </w:p>
    <w:p w14:paraId="0C892DC1" w14:textId="0174CDB6" w:rsidR="006B766C" w:rsidRDefault="006B766C">
      <w:pPr>
        <w:rPr>
          <w:rFonts w:cstheme="minorHAnsi"/>
          <w:sz w:val="23"/>
          <w:szCs w:val="23"/>
        </w:rPr>
      </w:pPr>
      <w:r w:rsidRPr="00257FDD">
        <w:rPr>
          <w:rFonts w:cstheme="minorHAnsi"/>
          <w:sz w:val="23"/>
          <w:szCs w:val="23"/>
        </w:rPr>
        <w:t xml:space="preserve">A lo largo del mundo se fueron desarrollando distintas formas primitivas del deporte. En </w:t>
      </w:r>
      <w:hyperlink r:id="rId11" w:history="1">
        <w:r w:rsidRPr="00B12155">
          <w:rPr>
            <w:rStyle w:val="Hipervnculo"/>
            <w:rFonts w:cstheme="minorHAnsi"/>
            <w:sz w:val="23"/>
            <w:szCs w:val="23"/>
          </w:rPr>
          <w:t>Mesopotamia, Egipto y Creta</w:t>
        </w:r>
      </w:hyperlink>
      <w:r w:rsidRPr="00257FDD">
        <w:rPr>
          <w:rFonts w:cstheme="minorHAnsi"/>
          <w:sz w:val="23"/>
          <w:szCs w:val="23"/>
        </w:rPr>
        <w:t xml:space="preserve"> ya se practicaba</w:t>
      </w:r>
      <w:r w:rsidR="00E17C70">
        <w:rPr>
          <w:rFonts w:cstheme="minorHAnsi"/>
          <w:sz w:val="23"/>
          <w:szCs w:val="23"/>
        </w:rPr>
        <w:t>n</w:t>
      </w:r>
      <w:r w:rsidRPr="00257FDD">
        <w:rPr>
          <w:rFonts w:cstheme="minorHAnsi"/>
          <w:sz w:val="23"/>
          <w:szCs w:val="23"/>
        </w:rPr>
        <w:t xml:space="preserve"> la carrera, la lucha, la natación, la equitación, el boxeo, la esgrima y el tiro con arco. China se caracterizaba por poseer actividades enfocadas a la cría de caballos en su preparación para la guerra y las actividades relacionadas con la caballería. </w:t>
      </w:r>
      <w:r w:rsidR="005254A8" w:rsidRPr="00257FDD">
        <w:rPr>
          <w:rFonts w:cstheme="minorHAnsi"/>
          <w:sz w:val="23"/>
          <w:szCs w:val="23"/>
        </w:rPr>
        <w:t xml:space="preserve">Por </w:t>
      </w:r>
      <w:r w:rsidR="003056AB" w:rsidRPr="00257FDD">
        <w:rPr>
          <w:rFonts w:cstheme="minorHAnsi"/>
          <w:sz w:val="23"/>
          <w:szCs w:val="23"/>
        </w:rPr>
        <w:t>último,</w:t>
      </w:r>
      <w:r w:rsidR="005254A8" w:rsidRPr="00257FDD">
        <w:rPr>
          <w:rFonts w:cstheme="minorHAnsi"/>
          <w:sz w:val="23"/>
          <w:szCs w:val="23"/>
        </w:rPr>
        <w:t xml:space="preserve"> se encuentra el caso de la Grecia antigua con el surgimiento de los Juegos Olímpicos que tenían un aspecto religioso, rindiendo culto a Zeus, y que trascendieron hasta nuestros días.</w:t>
      </w:r>
    </w:p>
    <w:p w14:paraId="617586C1" w14:textId="061DBF12" w:rsidR="00FC4F10" w:rsidRPr="00257FDD" w:rsidRDefault="00FC4F10">
      <w:pPr>
        <w:rPr>
          <w:rFonts w:cstheme="minorHAnsi"/>
          <w:sz w:val="23"/>
          <w:szCs w:val="23"/>
        </w:rPr>
      </w:pPr>
      <w:r>
        <w:rPr>
          <w:rFonts w:cstheme="minorHAnsi"/>
          <w:sz w:val="23"/>
          <w:szCs w:val="23"/>
        </w:rPr>
        <w:t>El deporte en la actualidad</w:t>
      </w:r>
    </w:p>
    <w:p w14:paraId="1237B065" w14:textId="5A23E7FA" w:rsidR="00B12155" w:rsidRDefault="005254A8">
      <w:pPr>
        <w:rPr>
          <w:rFonts w:cstheme="minorHAnsi"/>
          <w:sz w:val="23"/>
          <w:szCs w:val="23"/>
        </w:rPr>
      </w:pPr>
      <w:r w:rsidRPr="00257FDD">
        <w:rPr>
          <w:rFonts w:cstheme="minorHAnsi"/>
          <w:sz w:val="23"/>
          <w:szCs w:val="23"/>
        </w:rPr>
        <w:t xml:space="preserve">En la actualidad el deporte no solamente ha servido como una actividad competitiva y publicitaria como </w:t>
      </w:r>
      <w:r w:rsidR="00E17C70">
        <w:rPr>
          <w:rFonts w:cstheme="minorHAnsi"/>
          <w:sz w:val="23"/>
          <w:szCs w:val="23"/>
        </w:rPr>
        <w:t xml:space="preserve">es </w:t>
      </w:r>
      <w:r w:rsidR="00117C0E">
        <w:rPr>
          <w:rFonts w:cstheme="minorHAnsi"/>
          <w:sz w:val="23"/>
          <w:szCs w:val="23"/>
        </w:rPr>
        <w:t>el</w:t>
      </w:r>
      <w:r w:rsidRPr="00257FDD">
        <w:rPr>
          <w:rFonts w:cstheme="minorHAnsi"/>
          <w:sz w:val="23"/>
          <w:szCs w:val="23"/>
        </w:rPr>
        <w:t xml:space="preserve"> caso de los grandes eventos deportivos que nos alegran y unen año a año, también ha sido utilizado como un medio para lograr objetivos explícitos de paz y desarrollo. Es así como nace el “</w:t>
      </w:r>
      <w:hyperlink r:id="rId12" w:history="1">
        <w:r w:rsidRPr="00B12155">
          <w:rPr>
            <w:rStyle w:val="Hipervnculo"/>
            <w:rFonts w:cstheme="minorHAnsi"/>
            <w:sz w:val="23"/>
            <w:szCs w:val="23"/>
          </w:rPr>
          <w:t>Día Internacional del Deporte para el Desarrollo y la Paz”</w:t>
        </w:r>
        <w:r w:rsidR="00E17C70">
          <w:rPr>
            <w:rStyle w:val="Hipervnculo"/>
            <w:rFonts w:cstheme="minorHAnsi"/>
            <w:sz w:val="23"/>
            <w:szCs w:val="23"/>
          </w:rPr>
          <w:t>,</w:t>
        </w:r>
        <w:r w:rsidR="00975810" w:rsidRPr="00B12155">
          <w:rPr>
            <w:rStyle w:val="Hipervnculo"/>
            <w:rFonts w:cstheme="minorHAnsi"/>
            <w:sz w:val="23"/>
            <w:szCs w:val="23"/>
          </w:rPr>
          <w:t xml:space="preserve"> enmarcado en promover el desarrollo sostenible, la paz, el bienestar, la solidaridad y el respeto</w:t>
        </w:r>
      </w:hyperlink>
      <w:r w:rsidR="00975810" w:rsidRPr="00257FDD">
        <w:rPr>
          <w:rFonts w:cstheme="minorHAnsi"/>
          <w:sz w:val="23"/>
          <w:szCs w:val="23"/>
        </w:rPr>
        <w:t xml:space="preserve">. Algunas de las características que hacen del deporte un aliado valioso para lograr los objetivos anteriores son: </w:t>
      </w:r>
      <w:hyperlink r:id="rId13" w:history="1">
        <w:r w:rsidR="00975810" w:rsidRPr="00B12155">
          <w:rPr>
            <w:rStyle w:val="Hipervnculo"/>
            <w:rFonts w:cstheme="minorHAnsi"/>
            <w:sz w:val="23"/>
            <w:szCs w:val="23"/>
          </w:rPr>
          <w:t xml:space="preserve">su popularidad, </w:t>
        </w:r>
        <w:r w:rsidR="00E17C70">
          <w:rPr>
            <w:rStyle w:val="Hipervnculo"/>
            <w:rFonts w:cstheme="minorHAnsi"/>
            <w:sz w:val="23"/>
            <w:szCs w:val="23"/>
          </w:rPr>
          <w:t xml:space="preserve">la </w:t>
        </w:r>
        <w:r w:rsidR="00975810" w:rsidRPr="00B12155">
          <w:rPr>
            <w:rStyle w:val="Hipervnculo"/>
            <w:rFonts w:cstheme="minorHAnsi"/>
            <w:sz w:val="23"/>
            <w:szCs w:val="23"/>
          </w:rPr>
          <w:t xml:space="preserve">capacidad de conectar individuos y comunidades, </w:t>
        </w:r>
        <w:r w:rsidR="00E17C70">
          <w:rPr>
            <w:rStyle w:val="Hipervnculo"/>
            <w:rFonts w:cstheme="minorHAnsi"/>
            <w:sz w:val="23"/>
            <w:szCs w:val="23"/>
          </w:rPr>
          <w:t xml:space="preserve">su </w:t>
        </w:r>
        <w:r w:rsidR="00975810" w:rsidRPr="00B12155">
          <w:rPr>
            <w:rStyle w:val="Hipervnculo"/>
            <w:rFonts w:cstheme="minorHAnsi"/>
            <w:sz w:val="23"/>
            <w:szCs w:val="23"/>
          </w:rPr>
          <w:t xml:space="preserve">plataforma de comunicación, </w:t>
        </w:r>
        <w:r w:rsidR="00E17C70">
          <w:rPr>
            <w:rStyle w:val="Hipervnculo"/>
            <w:rFonts w:cstheme="minorHAnsi"/>
            <w:sz w:val="23"/>
            <w:szCs w:val="23"/>
          </w:rPr>
          <w:t xml:space="preserve">una </w:t>
        </w:r>
        <w:r w:rsidR="00975810" w:rsidRPr="00B12155">
          <w:rPr>
            <w:rStyle w:val="Hipervnculo"/>
            <w:rFonts w:cstheme="minorHAnsi"/>
            <w:sz w:val="23"/>
            <w:szCs w:val="23"/>
          </w:rPr>
          <w:t xml:space="preserve">fuente de inspiración y motivación, </w:t>
        </w:r>
        <w:r w:rsidR="00E17C70">
          <w:rPr>
            <w:rStyle w:val="Hipervnculo"/>
            <w:rFonts w:cstheme="minorHAnsi"/>
            <w:sz w:val="23"/>
            <w:szCs w:val="23"/>
          </w:rPr>
          <w:t xml:space="preserve">lo </w:t>
        </w:r>
        <w:r w:rsidR="008377B6" w:rsidRPr="00B12155">
          <w:rPr>
            <w:rStyle w:val="Hipervnculo"/>
            <w:rFonts w:cstheme="minorHAnsi"/>
            <w:sz w:val="23"/>
            <w:szCs w:val="23"/>
          </w:rPr>
          <w:t xml:space="preserve">beneficioso para la </w:t>
        </w:r>
        <w:r w:rsidR="00975810" w:rsidRPr="00B12155">
          <w:rPr>
            <w:rStyle w:val="Hipervnculo"/>
            <w:rFonts w:cstheme="minorHAnsi"/>
            <w:sz w:val="23"/>
            <w:szCs w:val="23"/>
          </w:rPr>
          <w:t xml:space="preserve">salud mental y física, </w:t>
        </w:r>
        <w:r w:rsidR="00E17C70">
          <w:rPr>
            <w:rStyle w:val="Hipervnculo"/>
            <w:rFonts w:cstheme="minorHAnsi"/>
            <w:sz w:val="23"/>
            <w:szCs w:val="23"/>
          </w:rPr>
          <w:t xml:space="preserve">el ser una </w:t>
        </w:r>
        <w:r w:rsidR="00975810" w:rsidRPr="00B12155">
          <w:rPr>
            <w:rStyle w:val="Hipervnculo"/>
            <w:rFonts w:cstheme="minorHAnsi"/>
            <w:sz w:val="23"/>
            <w:szCs w:val="23"/>
          </w:rPr>
          <w:t>herramienta educativa</w:t>
        </w:r>
        <w:r w:rsidR="000B611C" w:rsidRPr="00B12155">
          <w:rPr>
            <w:rStyle w:val="Hipervnculo"/>
            <w:rFonts w:cstheme="minorHAnsi"/>
            <w:sz w:val="23"/>
            <w:szCs w:val="23"/>
          </w:rPr>
          <w:t xml:space="preserve"> y </w:t>
        </w:r>
        <w:r w:rsidR="00E17C70">
          <w:rPr>
            <w:rStyle w:val="Hipervnculo"/>
            <w:rFonts w:cstheme="minorHAnsi"/>
            <w:sz w:val="23"/>
            <w:szCs w:val="23"/>
          </w:rPr>
          <w:t>un</w:t>
        </w:r>
        <w:r w:rsidR="00E17C70" w:rsidRPr="00B12155">
          <w:rPr>
            <w:rStyle w:val="Hipervnculo"/>
            <w:rFonts w:cstheme="minorHAnsi"/>
            <w:sz w:val="23"/>
            <w:szCs w:val="23"/>
          </w:rPr>
          <w:t xml:space="preserve"> </w:t>
        </w:r>
        <w:r w:rsidR="008377B6" w:rsidRPr="00B12155">
          <w:rPr>
            <w:rStyle w:val="Hipervnculo"/>
            <w:rFonts w:cstheme="minorHAnsi"/>
            <w:sz w:val="23"/>
            <w:szCs w:val="23"/>
          </w:rPr>
          <w:t xml:space="preserve">medio de </w:t>
        </w:r>
        <w:r w:rsidR="00975810" w:rsidRPr="00B12155">
          <w:rPr>
            <w:rStyle w:val="Hipervnculo"/>
            <w:rFonts w:cstheme="minorHAnsi"/>
            <w:sz w:val="23"/>
            <w:szCs w:val="23"/>
          </w:rPr>
          <w:t>inclusión social</w:t>
        </w:r>
      </w:hyperlink>
      <w:r w:rsidR="00975810" w:rsidRPr="00257FDD">
        <w:rPr>
          <w:rFonts w:cstheme="minorHAnsi"/>
          <w:sz w:val="23"/>
          <w:szCs w:val="23"/>
        </w:rPr>
        <w:t>.</w:t>
      </w:r>
    </w:p>
    <w:p w14:paraId="72EC4958" w14:textId="65DB6814" w:rsidR="00F8227B" w:rsidRPr="00257FDD" w:rsidDel="00E17C70" w:rsidRDefault="00581A90">
      <w:pPr>
        <w:rPr>
          <w:del w:id="0" w:author="alfonso quiroz" w:date="2021-04-05T12:42:00Z"/>
          <w:rFonts w:cstheme="minorHAnsi"/>
          <w:sz w:val="23"/>
          <w:szCs w:val="23"/>
        </w:rPr>
      </w:pPr>
      <w:r w:rsidRPr="00257FDD">
        <w:rPr>
          <w:rFonts w:cstheme="minorHAnsi"/>
          <w:sz w:val="23"/>
          <w:szCs w:val="23"/>
        </w:rPr>
        <w:t xml:space="preserve">Hay muchos casos emblemáticos que demuestran el potencial descrito anteriormente, por ejemplo, </w:t>
      </w:r>
      <w:hyperlink r:id="rId14" w:history="1">
        <w:r w:rsidRPr="00B12155">
          <w:rPr>
            <w:rStyle w:val="Hipervnculo"/>
            <w:rFonts w:cstheme="minorHAnsi"/>
            <w:sz w:val="23"/>
            <w:szCs w:val="23"/>
          </w:rPr>
          <w:t>la Federación Mundial de Taekwondo</w:t>
        </w:r>
      </w:hyperlink>
      <w:r w:rsidRPr="00257FDD">
        <w:rPr>
          <w:rFonts w:cstheme="minorHAnsi"/>
          <w:sz w:val="23"/>
          <w:szCs w:val="23"/>
        </w:rPr>
        <w:t xml:space="preserve"> creó la Taekwondo </w:t>
      </w:r>
      <w:proofErr w:type="spellStart"/>
      <w:r w:rsidRPr="00257FDD">
        <w:rPr>
          <w:rFonts w:cstheme="minorHAnsi"/>
          <w:sz w:val="23"/>
          <w:szCs w:val="23"/>
        </w:rPr>
        <w:t>Humanitarian</w:t>
      </w:r>
      <w:proofErr w:type="spellEnd"/>
      <w:r w:rsidRPr="00257FDD">
        <w:rPr>
          <w:rFonts w:cstheme="minorHAnsi"/>
          <w:sz w:val="23"/>
          <w:szCs w:val="23"/>
        </w:rPr>
        <w:t xml:space="preserve"> </w:t>
      </w:r>
      <w:proofErr w:type="spellStart"/>
      <w:r w:rsidRPr="00257FDD">
        <w:rPr>
          <w:rFonts w:cstheme="minorHAnsi"/>
          <w:sz w:val="23"/>
          <w:szCs w:val="23"/>
        </w:rPr>
        <w:t>Foundation</w:t>
      </w:r>
      <w:proofErr w:type="spellEnd"/>
      <w:r w:rsidRPr="00257FDD">
        <w:rPr>
          <w:rFonts w:cstheme="minorHAnsi"/>
          <w:sz w:val="23"/>
          <w:szCs w:val="23"/>
        </w:rPr>
        <w:t xml:space="preserve"> para promover este arte marcial en campamentos de refugiados </w:t>
      </w:r>
      <w:r w:rsidR="00117C0E">
        <w:rPr>
          <w:rFonts w:cstheme="minorHAnsi"/>
          <w:sz w:val="23"/>
          <w:szCs w:val="23"/>
        </w:rPr>
        <w:t>alrededor de</w:t>
      </w:r>
      <w:r w:rsidRPr="00257FDD">
        <w:rPr>
          <w:rFonts w:cstheme="minorHAnsi"/>
          <w:sz w:val="23"/>
          <w:szCs w:val="23"/>
        </w:rPr>
        <w:t xml:space="preserve"> todo el mundo </w:t>
      </w:r>
      <w:r w:rsidRPr="00257FDD">
        <w:rPr>
          <w:rFonts w:cstheme="minorHAnsi"/>
          <w:sz w:val="23"/>
          <w:szCs w:val="23"/>
        </w:rPr>
        <w:lastRenderedPageBreak/>
        <w:t xml:space="preserve">buscando concientizar sobre la situación </w:t>
      </w:r>
      <w:r w:rsidR="000B611C">
        <w:rPr>
          <w:rFonts w:cstheme="minorHAnsi"/>
          <w:sz w:val="23"/>
          <w:szCs w:val="23"/>
        </w:rPr>
        <w:t>compleja</w:t>
      </w:r>
      <w:r w:rsidRPr="00257FDD">
        <w:rPr>
          <w:rFonts w:cstheme="minorHAnsi"/>
          <w:sz w:val="23"/>
          <w:szCs w:val="23"/>
        </w:rPr>
        <w:t xml:space="preserve"> de los jóvenes refugiados. Otro caso es el del proyecto </w:t>
      </w:r>
      <w:hyperlink r:id="rId15" w:history="1">
        <w:r w:rsidR="006D073A" w:rsidRPr="00D135BE">
          <w:rPr>
            <w:rStyle w:val="Hipervnculo"/>
            <w:rFonts w:cstheme="minorHAnsi"/>
            <w:sz w:val="23"/>
            <w:szCs w:val="23"/>
          </w:rPr>
          <w:t>“</w:t>
        </w:r>
        <w:proofErr w:type="spellStart"/>
        <w:r w:rsidRPr="00D135BE">
          <w:rPr>
            <w:rStyle w:val="Hipervnculo"/>
            <w:rFonts w:cstheme="minorHAnsi"/>
            <w:sz w:val="23"/>
            <w:szCs w:val="23"/>
          </w:rPr>
          <w:t>Diyar</w:t>
        </w:r>
        <w:proofErr w:type="spellEnd"/>
        <w:r w:rsidRPr="00D135BE">
          <w:rPr>
            <w:rStyle w:val="Hipervnculo"/>
            <w:rFonts w:cstheme="minorHAnsi"/>
            <w:sz w:val="23"/>
            <w:szCs w:val="23"/>
          </w:rPr>
          <w:t xml:space="preserve"> </w:t>
        </w:r>
        <w:proofErr w:type="spellStart"/>
        <w:r w:rsidRPr="00D135BE">
          <w:rPr>
            <w:rStyle w:val="Hipervnculo"/>
            <w:rFonts w:cstheme="minorHAnsi"/>
            <w:sz w:val="23"/>
            <w:szCs w:val="23"/>
          </w:rPr>
          <w:t>Consortium</w:t>
        </w:r>
        <w:proofErr w:type="spellEnd"/>
        <w:r w:rsidR="006D073A" w:rsidRPr="00D135BE">
          <w:rPr>
            <w:rStyle w:val="Hipervnculo"/>
            <w:rFonts w:cstheme="minorHAnsi"/>
            <w:sz w:val="23"/>
            <w:szCs w:val="23"/>
          </w:rPr>
          <w:t>”</w:t>
        </w:r>
      </w:hyperlink>
      <w:ins w:id="1" w:author="alfonso quiroz" w:date="2021-04-05T12:42:00Z">
        <w:r w:rsidR="00E17C70">
          <w:rPr>
            <w:rStyle w:val="Hipervnculo"/>
            <w:rFonts w:cstheme="minorHAnsi"/>
            <w:sz w:val="23"/>
            <w:szCs w:val="23"/>
          </w:rPr>
          <w:t>,</w:t>
        </w:r>
      </w:ins>
      <w:r w:rsidRPr="00257FDD">
        <w:rPr>
          <w:rFonts w:cstheme="minorHAnsi"/>
          <w:sz w:val="23"/>
          <w:szCs w:val="23"/>
        </w:rPr>
        <w:t xml:space="preserve"> llevado a cabo en el Estado de Palestina </w:t>
      </w:r>
      <w:r w:rsidR="006D073A" w:rsidRPr="00257FDD">
        <w:rPr>
          <w:rFonts w:cstheme="minorHAnsi"/>
          <w:sz w:val="23"/>
          <w:szCs w:val="23"/>
        </w:rPr>
        <w:t xml:space="preserve">que </w:t>
      </w:r>
      <w:r w:rsidRPr="00257FDD">
        <w:rPr>
          <w:rFonts w:cstheme="minorHAnsi"/>
          <w:sz w:val="23"/>
          <w:szCs w:val="23"/>
        </w:rPr>
        <w:t>ilustra efectivamente la capacidad del deporte para promover la igualdad de género. El proyecto creó un centro deportivo para brindar a las mujeres la</w:t>
      </w:r>
      <w:r w:rsidR="006D073A" w:rsidRPr="00257FDD">
        <w:rPr>
          <w:rFonts w:cstheme="minorHAnsi"/>
          <w:sz w:val="23"/>
          <w:szCs w:val="23"/>
        </w:rPr>
        <w:t xml:space="preserve"> oportunidad de participar en el deporte, aprender aptitudes transferibles y adquirir conocimientos.</w:t>
      </w:r>
    </w:p>
    <w:p w14:paraId="6C5952A1" w14:textId="77777777" w:rsidR="00B12155" w:rsidRDefault="00B12155" w:rsidP="00715B78">
      <w:pPr>
        <w:rPr>
          <w:rFonts w:cstheme="minorHAnsi"/>
          <w:sz w:val="23"/>
          <w:szCs w:val="23"/>
        </w:rPr>
      </w:pPr>
    </w:p>
    <w:p w14:paraId="45B1FB3D" w14:textId="555E3985" w:rsidR="00715B78" w:rsidRPr="00257FDD" w:rsidRDefault="00EF507D" w:rsidP="00715B78">
      <w:pPr>
        <w:rPr>
          <w:rFonts w:cstheme="minorHAnsi"/>
          <w:sz w:val="23"/>
          <w:szCs w:val="23"/>
        </w:rPr>
      </w:pPr>
      <w:r w:rsidRPr="00257FDD">
        <w:rPr>
          <w:rFonts w:cstheme="minorHAnsi"/>
          <w:sz w:val="23"/>
          <w:szCs w:val="23"/>
        </w:rPr>
        <w:t xml:space="preserve">A pesar de los múltiples beneficios sociales que posee el deporte, las cifras en torno a la actividad física a nivel global no dejan de ser </w:t>
      </w:r>
      <w:r w:rsidR="000B611C">
        <w:rPr>
          <w:rFonts w:cstheme="minorHAnsi"/>
          <w:sz w:val="23"/>
          <w:szCs w:val="23"/>
        </w:rPr>
        <w:t>llamativas</w:t>
      </w:r>
      <w:r w:rsidRPr="00257FDD">
        <w:rPr>
          <w:rFonts w:cstheme="minorHAnsi"/>
          <w:sz w:val="23"/>
          <w:szCs w:val="23"/>
        </w:rPr>
        <w:t>. Según datos de la “Organización Mundial de la Salud”</w:t>
      </w:r>
      <w:ins w:id="2" w:author="alfonso quiroz" w:date="2021-04-05T12:43:00Z">
        <w:r w:rsidR="00BC64A3">
          <w:rPr>
            <w:rFonts w:cstheme="minorHAnsi"/>
            <w:sz w:val="23"/>
            <w:szCs w:val="23"/>
          </w:rPr>
          <w:t>,</w:t>
        </w:r>
      </w:ins>
      <w:r w:rsidR="00736FF7" w:rsidRPr="00257FDD">
        <w:rPr>
          <w:rFonts w:cstheme="minorHAnsi"/>
          <w:sz w:val="23"/>
          <w:szCs w:val="23"/>
        </w:rPr>
        <w:t xml:space="preserve"> publicados en la revista</w:t>
      </w:r>
      <w:r w:rsidR="00B06224">
        <w:rPr>
          <w:rFonts w:cstheme="minorHAnsi"/>
          <w:sz w:val="23"/>
          <w:szCs w:val="23"/>
        </w:rPr>
        <w:t xml:space="preserve"> semanal</w:t>
      </w:r>
      <w:r w:rsidR="00736FF7" w:rsidRPr="00257FDD">
        <w:rPr>
          <w:rFonts w:cstheme="minorHAnsi"/>
          <w:sz w:val="23"/>
          <w:szCs w:val="23"/>
        </w:rPr>
        <w:t xml:space="preserve"> “</w:t>
      </w:r>
      <w:hyperlink r:id="rId16" w:anchor="fig1" w:history="1">
        <w:r w:rsidR="00736FF7" w:rsidRPr="00B06224">
          <w:rPr>
            <w:rStyle w:val="Hipervnculo"/>
            <w:rFonts w:cstheme="minorHAnsi"/>
            <w:sz w:val="23"/>
            <w:szCs w:val="23"/>
          </w:rPr>
          <w:t>The Lancet Global Health</w:t>
        </w:r>
      </w:hyperlink>
      <w:r w:rsidR="00736FF7" w:rsidRPr="00257FDD">
        <w:rPr>
          <w:rFonts w:cstheme="minorHAnsi"/>
          <w:sz w:val="23"/>
          <w:szCs w:val="23"/>
        </w:rPr>
        <w:t xml:space="preserve">” </w:t>
      </w:r>
      <w:ins w:id="3" w:author="alfonso quiroz" w:date="2021-04-05T12:43:00Z">
        <w:r w:rsidR="00BC64A3">
          <w:rPr>
            <w:rFonts w:cstheme="minorHAnsi"/>
            <w:sz w:val="23"/>
            <w:szCs w:val="23"/>
          </w:rPr>
          <w:t xml:space="preserve">y </w:t>
        </w:r>
      </w:ins>
      <w:r w:rsidR="00736FF7" w:rsidRPr="00257FDD">
        <w:rPr>
          <w:rFonts w:cstheme="minorHAnsi"/>
          <w:sz w:val="23"/>
          <w:szCs w:val="23"/>
        </w:rPr>
        <w:t>obtenidos a partir de un análisis conjunto</w:t>
      </w:r>
      <w:r w:rsidR="007E7E46" w:rsidRPr="00257FDD">
        <w:rPr>
          <w:rFonts w:cstheme="minorHAnsi"/>
          <w:sz w:val="23"/>
          <w:szCs w:val="23"/>
        </w:rPr>
        <w:t xml:space="preserve"> a 1.9 millones de personas en</w:t>
      </w:r>
      <w:r w:rsidR="00D135BE">
        <w:rPr>
          <w:rFonts w:cstheme="minorHAnsi"/>
          <w:sz w:val="23"/>
          <w:szCs w:val="23"/>
        </w:rPr>
        <w:t xml:space="preserve"> </w:t>
      </w:r>
      <w:r w:rsidR="007E7E46" w:rsidRPr="00257FDD">
        <w:rPr>
          <w:rFonts w:cstheme="minorHAnsi"/>
          <w:sz w:val="23"/>
          <w:szCs w:val="23"/>
        </w:rPr>
        <w:t>358 encuestas de población en 168 países</w:t>
      </w:r>
      <w:r w:rsidRPr="00257FDD">
        <w:rPr>
          <w:rFonts w:cstheme="minorHAnsi"/>
          <w:sz w:val="23"/>
          <w:szCs w:val="23"/>
        </w:rPr>
        <w:t xml:space="preserve">, </w:t>
      </w:r>
      <w:r w:rsidR="00DD1A19" w:rsidRPr="00257FDD">
        <w:rPr>
          <w:rFonts w:cstheme="minorHAnsi"/>
          <w:sz w:val="23"/>
          <w:szCs w:val="23"/>
        </w:rPr>
        <w:t>la media global de inactividad física es del 27.5% de la población. Por género, es 23.4% para los hombres y 31.7% para las mujeres. En cuanto a la geografía, el país donde se hace más actividad física es Uganda, que registra un 5.5%, de inactividad, seguido de Mozambique, con un 6%. En cambio, los países más sedentarios son Kuwait (con un índice de inactividad física del 67%), Arabia Saudita (53%) e Iraq (52%).</w:t>
      </w:r>
      <w:r w:rsidR="007E7E46" w:rsidRPr="00257FDD">
        <w:rPr>
          <w:rFonts w:cstheme="minorHAnsi"/>
          <w:sz w:val="23"/>
          <w:szCs w:val="23"/>
        </w:rPr>
        <w:t xml:space="preserve"> Además, en los países de grandes ingresos, entre los que se incluye Estados Unidos y Reino Unido, la proporción de personas inactivas aumentó de 3</w:t>
      </w:r>
      <w:r w:rsidR="002F778A">
        <w:rPr>
          <w:rFonts w:cstheme="minorHAnsi"/>
          <w:sz w:val="23"/>
          <w:szCs w:val="23"/>
        </w:rPr>
        <w:t>1,6</w:t>
      </w:r>
      <w:r w:rsidR="007E7E46" w:rsidRPr="00257FDD">
        <w:rPr>
          <w:rFonts w:cstheme="minorHAnsi"/>
          <w:sz w:val="23"/>
          <w:szCs w:val="23"/>
        </w:rPr>
        <w:t>% en 2001 a 3</w:t>
      </w:r>
      <w:r w:rsidR="002F778A">
        <w:rPr>
          <w:rFonts w:cstheme="minorHAnsi"/>
          <w:sz w:val="23"/>
          <w:szCs w:val="23"/>
        </w:rPr>
        <w:t>6,8</w:t>
      </w:r>
      <w:r w:rsidR="007E7E46" w:rsidRPr="00257FDD">
        <w:rPr>
          <w:rFonts w:cstheme="minorHAnsi"/>
          <w:sz w:val="23"/>
          <w:szCs w:val="23"/>
        </w:rPr>
        <w:t>% en 2016, mientras que en los países de bajos ingresos se mantuvo estable en torno al 16%.</w:t>
      </w:r>
    </w:p>
    <w:p w14:paraId="1F24A97F" w14:textId="72D5D1E7" w:rsidR="00F97CA2" w:rsidRPr="00257FDD" w:rsidRDefault="000878E3" w:rsidP="00715B78">
      <w:pPr>
        <w:rPr>
          <w:rFonts w:cstheme="minorHAnsi"/>
          <w:sz w:val="23"/>
          <w:szCs w:val="23"/>
        </w:rPr>
      </w:pPr>
      <w:r w:rsidRPr="00257FDD">
        <w:rPr>
          <w:rFonts w:cstheme="minorHAnsi"/>
          <w:sz w:val="23"/>
          <w:szCs w:val="23"/>
        </w:rPr>
        <w:t xml:space="preserve">En Chile, </w:t>
      </w:r>
      <w:r w:rsidR="000B611C">
        <w:rPr>
          <w:rFonts w:cstheme="minorHAnsi"/>
          <w:sz w:val="23"/>
          <w:szCs w:val="23"/>
        </w:rPr>
        <w:t>l</w:t>
      </w:r>
      <w:r w:rsidRPr="00257FDD">
        <w:rPr>
          <w:rFonts w:cstheme="minorHAnsi"/>
          <w:sz w:val="23"/>
          <w:szCs w:val="23"/>
        </w:rPr>
        <w:t xml:space="preserve">os indicadores de </w:t>
      </w:r>
      <w:r w:rsidR="0028496E" w:rsidRPr="00257FDD">
        <w:rPr>
          <w:rFonts w:cstheme="minorHAnsi"/>
          <w:sz w:val="23"/>
          <w:szCs w:val="23"/>
        </w:rPr>
        <w:t>“</w:t>
      </w:r>
      <w:r w:rsidRPr="00257FDD">
        <w:rPr>
          <w:rFonts w:cstheme="minorHAnsi"/>
          <w:sz w:val="23"/>
          <w:szCs w:val="23"/>
        </w:rPr>
        <w:t>Sedentarismo” han mejorado en los últimos años</w:t>
      </w:r>
      <w:ins w:id="4" w:author="alfonso quiroz" w:date="2021-04-05T12:44:00Z">
        <w:r w:rsidR="00BC64A3">
          <w:rPr>
            <w:rFonts w:cstheme="minorHAnsi"/>
            <w:sz w:val="23"/>
            <w:szCs w:val="23"/>
          </w:rPr>
          <w:t>.</w:t>
        </w:r>
      </w:ins>
      <w:del w:id="5" w:author="alfonso quiroz" w:date="2021-04-05T12:44:00Z">
        <w:r w:rsidRPr="00257FDD" w:rsidDel="00BC64A3">
          <w:rPr>
            <w:rFonts w:cstheme="minorHAnsi"/>
            <w:sz w:val="23"/>
            <w:szCs w:val="23"/>
          </w:rPr>
          <w:delText>,</w:delText>
        </w:r>
      </w:del>
      <w:r w:rsidRPr="00257FDD">
        <w:rPr>
          <w:rFonts w:cstheme="minorHAnsi"/>
          <w:sz w:val="23"/>
          <w:szCs w:val="23"/>
        </w:rPr>
        <w:t xml:space="preserve"> </w:t>
      </w:r>
      <w:del w:id="6" w:author="alfonso quiroz" w:date="2021-04-05T12:44:00Z">
        <w:r w:rsidRPr="00257FDD" w:rsidDel="00BC64A3">
          <w:rPr>
            <w:rFonts w:cstheme="minorHAnsi"/>
            <w:sz w:val="23"/>
            <w:szCs w:val="23"/>
          </w:rPr>
          <w:delText xml:space="preserve">según </w:delText>
        </w:r>
      </w:del>
      <w:ins w:id="7" w:author="alfonso quiroz" w:date="2021-04-05T12:44:00Z">
        <w:r w:rsidR="00BC64A3">
          <w:rPr>
            <w:rFonts w:cstheme="minorHAnsi"/>
            <w:sz w:val="23"/>
            <w:szCs w:val="23"/>
          </w:rPr>
          <w:t>S</w:t>
        </w:r>
        <w:r w:rsidR="00BC64A3" w:rsidRPr="00257FDD">
          <w:rPr>
            <w:rFonts w:cstheme="minorHAnsi"/>
            <w:sz w:val="23"/>
            <w:szCs w:val="23"/>
          </w:rPr>
          <w:t xml:space="preserve">egún </w:t>
        </w:r>
      </w:ins>
      <w:r w:rsidRPr="00257FDD">
        <w:rPr>
          <w:rFonts w:cstheme="minorHAnsi"/>
          <w:sz w:val="23"/>
          <w:szCs w:val="23"/>
        </w:rPr>
        <w:t>los datos de la encuesta 2018 de “</w:t>
      </w:r>
      <w:hyperlink r:id="rId17" w:history="1">
        <w:r w:rsidRPr="00597982">
          <w:rPr>
            <w:rStyle w:val="Hipervnculo"/>
            <w:rFonts w:cstheme="minorHAnsi"/>
            <w:sz w:val="23"/>
            <w:szCs w:val="23"/>
          </w:rPr>
          <w:t>Hábitos de Actividad Física y Deportes en la población de 18 años y más</w:t>
        </w:r>
      </w:hyperlink>
      <w:r w:rsidRPr="00257FDD">
        <w:rPr>
          <w:rFonts w:cstheme="minorHAnsi"/>
          <w:sz w:val="23"/>
          <w:szCs w:val="23"/>
        </w:rPr>
        <w:t>”</w:t>
      </w:r>
      <w:r w:rsidR="0028496E" w:rsidRPr="00257FDD">
        <w:rPr>
          <w:rFonts w:cstheme="minorHAnsi"/>
          <w:sz w:val="23"/>
          <w:szCs w:val="23"/>
        </w:rPr>
        <w:t xml:space="preserve">, </w:t>
      </w:r>
      <w:r w:rsidRPr="00257FDD">
        <w:rPr>
          <w:rFonts w:cstheme="minorHAnsi"/>
          <w:sz w:val="23"/>
          <w:szCs w:val="23"/>
        </w:rPr>
        <w:t>donde fueron encuestadas 6025 personas</w:t>
      </w:r>
      <w:ins w:id="8" w:author="alfonso quiroz" w:date="2021-04-05T12:44:00Z">
        <w:r w:rsidR="00BC64A3">
          <w:rPr>
            <w:rFonts w:cstheme="minorHAnsi"/>
            <w:sz w:val="23"/>
            <w:szCs w:val="23"/>
          </w:rPr>
          <w:t>,</w:t>
        </w:r>
      </w:ins>
      <w:r w:rsidRPr="00257FDD">
        <w:rPr>
          <w:rFonts w:cstheme="minorHAnsi"/>
          <w:sz w:val="23"/>
          <w:szCs w:val="23"/>
        </w:rPr>
        <w:t xml:space="preserve"> </w:t>
      </w:r>
      <w:r w:rsidR="00ED4407" w:rsidRPr="00257FDD">
        <w:rPr>
          <w:rFonts w:cstheme="minorHAnsi"/>
          <w:sz w:val="23"/>
          <w:szCs w:val="23"/>
        </w:rPr>
        <w:t>señala</w:t>
      </w:r>
      <w:r w:rsidRPr="00257FDD">
        <w:rPr>
          <w:rFonts w:cstheme="minorHAnsi"/>
          <w:sz w:val="23"/>
          <w:szCs w:val="23"/>
        </w:rPr>
        <w:t xml:space="preserve"> que la comparación de los Índices de Práctica de Actividad Física o Deportiva revela una tendencia </w:t>
      </w:r>
      <w:r w:rsidR="0028496E" w:rsidRPr="00257FDD">
        <w:rPr>
          <w:rFonts w:cstheme="minorHAnsi"/>
          <w:sz w:val="23"/>
          <w:szCs w:val="23"/>
        </w:rPr>
        <w:t>al alza</w:t>
      </w:r>
      <w:r w:rsidRPr="00257FDD">
        <w:rPr>
          <w:rFonts w:cstheme="minorHAnsi"/>
          <w:sz w:val="23"/>
          <w:szCs w:val="23"/>
        </w:rPr>
        <w:t>, pasando de 12,8% a 18,</w:t>
      </w:r>
      <w:r w:rsidR="000F1F47">
        <w:rPr>
          <w:rFonts w:cstheme="minorHAnsi"/>
          <w:sz w:val="23"/>
          <w:szCs w:val="23"/>
        </w:rPr>
        <w:t>7</w:t>
      </w:r>
      <w:r w:rsidRPr="00257FDD">
        <w:rPr>
          <w:rFonts w:cstheme="minorHAnsi"/>
          <w:sz w:val="23"/>
          <w:szCs w:val="23"/>
        </w:rPr>
        <w:t>% desde el 2006 al 201</w:t>
      </w:r>
      <w:r w:rsidR="000F1F47">
        <w:rPr>
          <w:rFonts w:cstheme="minorHAnsi"/>
          <w:sz w:val="23"/>
          <w:szCs w:val="23"/>
        </w:rPr>
        <w:t xml:space="preserve">8. </w:t>
      </w:r>
      <w:r w:rsidR="00940255" w:rsidRPr="00257FDD">
        <w:rPr>
          <w:rFonts w:cstheme="minorHAnsi"/>
          <w:sz w:val="23"/>
          <w:szCs w:val="23"/>
        </w:rPr>
        <w:t xml:space="preserve">También, el interés de la población chilena mayor de 18 años en la práctica de deporte o actividad física en su tiempo libre ha mantenido una tendencia creciente y el 59% de la población declara haber adoptado hábitos deportivos por iniciativa propia, seguidos por amigos, padre y otros familiares. </w:t>
      </w:r>
    </w:p>
    <w:p w14:paraId="09B57BEF" w14:textId="5DC0416B" w:rsidR="00597982" w:rsidRDefault="00435A29">
      <w:pPr>
        <w:rPr>
          <w:rFonts w:cstheme="minorHAnsi"/>
          <w:sz w:val="23"/>
          <w:szCs w:val="23"/>
        </w:rPr>
      </w:pPr>
      <w:r w:rsidRPr="00257FDD">
        <w:rPr>
          <w:rFonts w:cstheme="minorHAnsi"/>
          <w:sz w:val="23"/>
          <w:szCs w:val="23"/>
        </w:rPr>
        <w:t xml:space="preserve">Claramente el </w:t>
      </w:r>
      <w:proofErr w:type="spellStart"/>
      <w:r w:rsidRPr="00257FDD">
        <w:rPr>
          <w:rFonts w:cstheme="minorHAnsi"/>
          <w:sz w:val="23"/>
          <w:szCs w:val="23"/>
        </w:rPr>
        <w:t>C</w:t>
      </w:r>
      <w:r w:rsidR="00572BEB" w:rsidRPr="00257FDD">
        <w:rPr>
          <w:rFonts w:cstheme="minorHAnsi"/>
          <w:sz w:val="23"/>
          <w:szCs w:val="23"/>
        </w:rPr>
        <w:t>ovid</w:t>
      </w:r>
      <w:proofErr w:type="spellEnd"/>
      <w:r w:rsidR="00572BEB" w:rsidRPr="00257FDD">
        <w:rPr>
          <w:rFonts w:cstheme="minorHAnsi"/>
          <w:sz w:val="23"/>
          <w:szCs w:val="23"/>
        </w:rPr>
        <w:t xml:space="preserve"> 19 ha dificultado </w:t>
      </w:r>
      <w:r w:rsidRPr="00257FDD">
        <w:rPr>
          <w:rFonts w:cstheme="minorHAnsi"/>
          <w:sz w:val="23"/>
          <w:szCs w:val="23"/>
        </w:rPr>
        <w:t xml:space="preserve">el poder reunirnos en torno al deporte y hacer de estas cifras </w:t>
      </w:r>
      <w:r w:rsidR="000F1F47" w:rsidRPr="00257FDD">
        <w:rPr>
          <w:rFonts w:cstheme="minorHAnsi"/>
          <w:sz w:val="23"/>
          <w:szCs w:val="23"/>
        </w:rPr>
        <w:t>aún</w:t>
      </w:r>
      <w:r w:rsidRPr="00257FDD">
        <w:rPr>
          <w:rFonts w:cstheme="minorHAnsi"/>
          <w:sz w:val="23"/>
          <w:szCs w:val="23"/>
        </w:rPr>
        <w:t xml:space="preserve"> </w:t>
      </w:r>
      <w:r w:rsidR="000F1F47" w:rsidRPr="00257FDD">
        <w:rPr>
          <w:rFonts w:cstheme="minorHAnsi"/>
          <w:sz w:val="23"/>
          <w:szCs w:val="23"/>
        </w:rPr>
        <w:t>más</w:t>
      </w:r>
      <w:r w:rsidRPr="00257FDD">
        <w:rPr>
          <w:rFonts w:cstheme="minorHAnsi"/>
          <w:sz w:val="23"/>
          <w:szCs w:val="23"/>
        </w:rPr>
        <w:t xml:space="preserve"> positivas. En la portada del Dia Internacional del Deporte para el Desarrollo y la Paz </w:t>
      </w:r>
      <w:hyperlink r:id="rId18" w:history="1">
        <w:r w:rsidR="00597982" w:rsidRPr="00597982">
          <w:rPr>
            <w:rStyle w:val="Hipervnculo"/>
            <w:rFonts w:cstheme="minorHAnsi"/>
            <w:sz w:val="23"/>
            <w:szCs w:val="23"/>
          </w:rPr>
          <w:t>de la ONU</w:t>
        </w:r>
      </w:hyperlink>
      <w:r w:rsidR="00597982">
        <w:rPr>
          <w:rFonts w:cstheme="minorHAnsi"/>
          <w:sz w:val="23"/>
          <w:szCs w:val="23"/>
        </w:rPr>
        <w:t xml:space="preserve"> </w:t>
      </w:r>
      <w:r w:rsidRPr="00257FDD">
        <w:rPr>
          <w:rFonts w:cstheme="minorHAnsi"/>
          <w:sz w:val="23"/>
          <w:szCs w:val="23"/>
        </w:rPr>
        <w:t xml:space="preserve">se </w:t>
      </w:r>
      <w:r w:rsidR="00597982">
        <w:rPr>
          <w:rFonts w:cstheme="minorHAnsi"/>
          <w:sz w:val="23"/>
          <w:szCs w:val="23"/>
        </w:rPr>
        <w:t>manifiesta</w:t>
      </w:r>
      <w:r w:rsidR="00597982" w:rsidRPr="00257FDD">
        <w:rPr>
          <w:rFonts w:cstheme="minorHAnsi"/>
          <w:sz w:val="23"/>
          <w:szCs w:val="23"/>
        </w:rPr>
        <w:t xml:space="preserve"> </w:t>
      </w:r>
      <w:r w:rsidRPr="00257FDD">
        <w:rPr>
          <w:rFonts w:cstheme="minorHAnsi"/>
          <w:sz w:val="23"/>
          <w:szCs w:val="23"/>
        </w:rPr>
        <w:t>que “el deporte traspasa fronteras, desafía estereotipos e inspira esperanza entre naciones, pero solo podremos volver a disfrutarlo como antes</w:t>
      </w:r>
      <w:del w:id="9" w:author="alfonso quiroz" w:date="2021-04-05T12:46:00Z">
        <w:r w:rsidRPr="00257FDD" w:rsidDel="00BC64A3">
          <w:rPr>
            <w:rFonts w:cstheme="minorHAnsi"/>
            <w:sz w:val="23"/>
            <w:szCs w:val="23"/>
          </w:rPr>
          <w:delText>,</w:delText>
        </w:r>
      </w:del>
      <w:r w:rsidRPr="00257FDD">
        <w:rPr>
          <w:rFonts w:cstheme="minorHAnsi"/>
          <w:sz w:val="23"/>
          <w:szCs w:val="23"/>
        </w:rPr>
        <w:t xml:space="preserve"> si nos recuperamos mejor y acabamos con la pandemia asegurándonos de que todo el mundo está protegido contra la COVID-19. Ahora más que nunca, tenemos que trabajar juntos en equipo para derrotar a la pandemia, igualar el terreno de juego para conseguir una distribución equitativa y justa de las vacunas, y apoyarnos los unos a los otros para recuperarnos con más fuerza”</w:t>
      </w:r>
      <w:r w:rsidR="0035561D" w:rsidRPr="00257FDD">
        <w:rPr>
          <w:rFonts w:cstheme="minorHAnsi"/>
          <w:sz w:val="23"/>
          <w:szCs w:val="23"/>
        </w:rPr>
        <w:t>.</w:t>
      </w:r>
      <w:r w:rsidRPr="00257FDD">
        <w:rPr>
          <w:rFonts w:cstheme="minorHAnsi"/>
          <w:sz w:val="23"/>
          <w:szCs w:val="23"/>
        </w:rPr>
        <w:t xml:space="preserve"> </w:t>
      </w:r>
    </w:p>
    <w:p w14:paraId="2412628E" w14:textId="1D0952AD" w:rsidR="00D12F3F" w:rsidRPr="00257FDD" w:rsidRDefault="00435A29">
      <w:pPr>
        <w:rPr>
          <w:rFonts w:cstheme="minorHAnsi"/>
          <w:sz w:val="23"/>
          <w:szCs w:val="23"/>
        </w:rPr>
      </w:pPr>
      <w:r w:rsidRPr="00257FDD">
        <w:rPr>
          <w:rFonts w:cstheme="minorHAnsi"/>
          <w:sz w:val="23"/>
          <w:szCs w:val="23"/>
        </w:rPr>
        <w:t xml:space="preserve">En Data Intelligence compartimos este sentimiento </w:t>
      </w:r>
      <w:r w:rsidR="00F11909" w:rsidRPr="00257FDD">
        <w:rPr>
          <w:rFonts w:cstheme="minorHAnsi"/>
          <w:sz w:val="23"/>
          <w:szCs w:val="23"/>
        </w:rPr>
        <w:t>y esperamos el momento para volver a salir a las calles y disfrutar de esta hermosa actividad.</w:t>
      </w:r>
    </w:p>
    <w:sectPr w:rsidR="00D12F3F" w:rsidRPr="00257F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2458DA" w14:textId="77777777" w:rsidR="002E7DA9" w:rsidRDefault="002E7DA9" w:rsidP="006B766C">
      <w:pPr>
        <w:spacing w:after="0" w:line="240" w:lineRule="auto"/>
      </w:pPr>
      <w:r>
        <w:separator/>
      </w:r>
    </w:p>
  </w:endnote>
  <w:endnote w:type="continuationSeparator" w:id="0">
    <w:p w14:paraId="5F4C9A26" w14:textId="77777777" w:rsidR="002E7DA9" w:rsidRDefault="002E7DA9" w:rsidP="006B76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42ABB1" w14:textId="77777777" w:rsidR="002E7DA9" w:rsidRDefault="002E7DA9" w:rsidP="006B766C">
      <w:pPr>
        <w:spacing w:after="0" w:line="240" w:lineRule="auto"/>
      </w:pPr>
      <w:r>
        <w:separator/>
      </w:r>
    </w:p>
  </w:footnote>
  <w:footnote w:type="continuationSeparator" w:id="0">
    <w:p w14:paraId="38C20195" w14:textId="77777777" w:rsidR="002E7DA9" w:rsidRDefault="002E7DA9" w:rsidP="006B76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8126BF"/>
    <w:multiLevelType w:val="multilevel"/>
    <w:tmpl w:val="63AAF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lfonso quiroz">
    <w15:presenceInfo w15:providerId="Windows Live" w15:userId="66a248c60ce1ad2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9E8"/>
    <w:rsid w:val="00004D89"/>
    <w:rsid w:val="000711A7"/>
    <w:rsid w:val="000878E3"/>
    <w:rsid w:val="000B611C"/>
    <w:rsid w:val="000F1F47"/>
    <w:rsid w:val="00117C0E"/>
    <w:rsid w:val="0025335E"/>
    <w:rsid w:val="00257FDD"/>
    <w:rsid w:val="0028142B"/>
    <w:rsid w:val="0028496E"/>
    <w:rsid w:val="002E7DA9"/>
    <w:rsid w:val="002F778A"/>
    <w:rsid w:val="003056AB"/>
    <w:rsid w:val="0035561D"/>
    <w:rsid w:val="00361007"/>
    <w:rsid w:val="00435A29"/>
    <w:rsid w:val="00503FEF"/>
    <w:rsid w:val="005254A8"/>
    <w:rsid w:val="0053482B"/>
    <w:rsid w:val="00557A00"/>
    <w:rsid w:val="00572BEB"/>
    <w:rsid w:val="00581A90"/>
    <w:rsid w:val="00597982"/>
    <w:rsid w:val="005D162E"/>
    <w:rsid w:val="006B766C"/>
    <w:rsid w:val="006D073A"/>
    <w:rsid w:val="00715B78"/>
    <w:rsid w:val="00736FF7"/>
    <w:rsid w:val="007E7DF9"/>
    <w:rsid w:val="007E7E46"/>
    <w:rsid w:val="008377B6"/>
    <w:rsid w:val="00856273"/>
    <w:rsid w:val="0087602A"/>
    <w:rsid w:val="00923D34"/>
    <w:rsid w:val="00940255"/>
    <w:rsid w:val="00973877"/>
    <w:rsid w:val="00975810"/>
    <w:rsid w:val="00A709E8"/>
    <w:rsid w:val="00B06224"/>
    <w:rsid w:val="00B12155"/>
    <w:rsid w:val="00B56ADD"/>
    <w:rsid w:val="00BC64A3"/>
    <w:rsid w:val="00C436F5"/>
    <w:rsid w:val="00D12F3F"/>
    <w:rsid w:val="00D135BE"/>
    <w:rsid w:val="00DD1A19"/>
    <w:rsid w:val="00DF7B2A"/>
    <w:rsid w:val="00E15D07"/>
    <w:rsid w:val="00E17C70"/>
    <w:rsid w:val="00E551AF"/>
    <w:rsid w:val="00ED4407"/>
    <w:rsid w:val="00EF507D"/>
    <w:rsid w:val="00F11909"/>
    <w:rsid w:val="00F8227B"/>
    <w:rsid w:val="00F97CA2"/>
    <w:rsid w:val="00FC4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2159D"/>
  <w15:chartTrackingRefBased/>
  <w15:docId w15:val="{50ECBAB9-F553-4469-BC6F-35B2A03AE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15D07"/>
    <w:pPr>
      <w:keepNext/>
      <w:outlineLvl w:val="0"/>
    </w:pPr>
    <w:rPr>
      <w:rFonts w:cstheme="minorHAnsi"/>
      <w:b/>
      <w:bCs/>
      <w:sz w:val="23"/>
      <w:szCs w:val="2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pie">
    <w:name w:val="footnote text"/>
    <w:basedOn w:val="Normal"/>
    <w:link w:val="TextonotapieCar"/>
    <w:uiPriority w:val="99"/>
    <w:semiHidden/>
    <w:unhideWhenUsed/>
    <w:rsid w:val="006B766C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B766C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6B766C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97581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75810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E15D07"/>
    <w:rPr>
      <w:rFonts w:cstheme="minorHAnsi"/>
      <w:b/>
      <w:bCs/>
      <w:sz w:val="23"/>
      <w:szCs w:val="23"/>
    </w:rPr>
  </w:style>
  <w:style w:type="character" w:styleId="Hipervnculovisitado">
    <w:name w:val="FollowedHyperlink"/>
    <w:basedOn w:val="Fuentedeprrafopredeter"/>
    <w:uiPriority w:val="99"/>
    <w:semiHidden/>
    <w:unhideWhenUsed/>
    <w:rsid w:val="0087602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567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n.org/es/observances/sport-day" TargetMode="External"/><Relationship Id="rId13" Type="http://schemas.openxmlformats.org/officeDocument/2006/relationships/hyperlink" Target="https://deportedesarrolloypaz.org/el-deporte-para-el-desarrollo-y-la-paz/" TargetMode="External"/><Relationship Id="rId18" Type="http://schemas.openxmlformats.org/officeDocument/2006/relationships/hyperlink" Target="https://www.un.org/es/observances/sport-day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un.org/es/observances/sport-day" TargetMode="External"/><Relationship Id="rId17" Type="http://schemas.openxmlformats.org/officeDocument/2006/relationships/hyperlink" Target="https://sigi-s3.s3.amazonaws.com/sigi/files/82933_encuesta_act_f_sica_y_deportes_2018_vf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thelancet.com/journals/langlo/article/PIIS2214-109X(18)30357-7/fulltext" TargetMode="Externa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ed.conade.gob.mx/Documentos/Manuales/HISTORIA%20DE%20LA%20ACTIVIDAD%20F%C3%8DSICA%20Y%20EL%20DEPORTE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un.org/es/chronicle/article/el-papel-del-deporte-en-la-consecucion-de-losobjetivos-de-desarrollo-sostenible" TargetMode="External"/><Relationship Id="rId10" Type="http://schemas.openxmlformats.org/officeDocument/2006/relationships/hyperlink" Target="https://ened.conade.gob.mx/Documentos/Manuales/HISTORIA%20DE%20LA%20ACTIVIDAD%20F%C3%8DSICA%20Y%20EL%20DEPORTE.pdf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ened.conade.gob.mx/Documentos/Manuales/HISTORIA%20DE%20LA%20ACTIVIDAD%20F%C3%8DSICA%20Y%20EL%20DEPORTE.pdf" TargetMode="External"/><Relationship Id="rId14" Type="http://schemas.openxmlformats.org/officeDocument/2006/relationships/hyperlink" Target="https://www.un.org/es/chronicle/article/el-papel-del-deporte-en-la-consecucion-de-losobjetivos-de-desarrollo-sostenibl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DFD1F9-64ED-425B-B486-55F8EAA547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1108</Words>
  <Characters>6094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 Sebastian D.</dc:creator>
  <cp:keywords/>
  <dc:description/>
  <cp:lastModifiedBy>Astrid Holmgren</cp:lastModifiedBy>
  <cp:revision>3</cp:revision>
  <dcterms:created xsi:type="dcterms:W3CDTF">2021-04-05T16:47:00Z</dcterms:created>
  <dcterms:modified xsi:type="dcterms:W3CDTF">2021-04-05T19:32:00Z</dcterms:modified>
</cp:coreProperties>
</file>