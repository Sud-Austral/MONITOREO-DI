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085CF" w14:textId="708DF6F1" w:rsidR="0061468B" w:rsidRDefault="00DA169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C1579" wp14:editId="177ABD53">
                <wp:simplePos x="0" y="0"/>
                <wp:positionH relativeFrom="column">
                  <wp:posOffset>-688249</wp:posOffset>
                </wp:positionH>
                <wp:positionV relativeFrom="paragraph">
                  <wp:posOffset>3312976</wp:posOffset>
                </wp:positionV>
                <wp:extent cx="3303905" cy="3755390"/>
                <wp:effectExtent l="0" t="0" r="10795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375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CA473" w14:textId="34EA1133" w:rsidR="00FA0EEA" w:rsidRDefault="00FA0EEA" w:rsidP="00FA0E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Cuenta Universidad y ONG´S</w:t>
                            </w:r>
                          </w:p>
                          <w:p w14:paraId="6D9D8BB8" w14:textId="77777777" w:rsidR="00FA0EEA" w:rsidRDefault="00FA0EEA" w:rsidP="00FA0EEA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005F7AC" w14:textId="21003051" w:rsidR="00FA0EEA" w:rsidRDefault="00E36CCF" w:rsidP="00FA0EEA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Contamos con </w:t>
                            </w:r>
                            <w:r w:rsidR="006841BD">
                              <w:rPr>
                                <w:lang w:val="es-ES"/>
                              </w:rPr>
                              <w:t>información especial para instituciones académicas o sociales para complementar sus proyectos o investigaciones.</w:t>
                            </w:r>
                          </w:p>
                          <w:p w14:paraId="0FFB55A2" w14:textId="77777777" w:rsidR="00FA0EEA" w:rsidRDefault="00FA0EEA" w:rsidP="00FA0E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810DAA7" w14:textId="77777777" w:rsidR="00FA0EEA" w:rsidRPr="00E1708E" w:rsidRDefault="00FA0EEA" w:rsidP="00FA0EE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>Gráficos</w:t>
                            </w:r>
                            <w:r>
                              <w:rPr>
                                <w:lang w:val="es-ES"/>
                              </w:rPr>
                              <w:t xml:space="preserve">, Mapas interactivos y diagramas </w:t>
                            </w:r>
                          </w:p>
                          <w:p w14:paraId="79A11859" w14:textId="77777777" w:rsidR="00FA0EEA" w:rsidRPr="00E1708E" w:rsidRDefault="00FA0EEA" w:rsidP="00FA0EE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 xml:space="preserve">Descargas en Excel, PNG y PDF. </w:t>
                            </w:r>
                          </w:p>
                          <w:p w14:paraId="34300CD0" w14:textId="61864DA0" w:rsidR="00FA0EEA" w:rsidRDefault="00FA0EEA" w:rsidP="00FA0EE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E1708E">
                              <w:rPr>
                                <w:lang w:val="es-ES"/>
                              </w:rPr>
                              <w:t>Brief</w:t>
                            </w:r>
                            <w:proofErr w:type="spellEnd"/>
                            <w:r w:rsidRPr="00E1708E">
                              <w:rPr>
                                <w:lang w:val="es-ES"/>
                              </w:rPr>
                              <w:t xml:space="preserve"> </w:t>
                            </w:r>
                            <w:r w:rsidR="006841BD">
                              <w:rPr>
                                <w:lang w:val="es-ES"/>
                              </w:rPr>
                              <w:t xml:space="preserve">DI </w:t>
                            </w:r>
                          </w:p>
                          <w:p w14:paraId="785CE10B" w14:textId="3C036884" w:rsidR="006841BD" w:rsidRPr="00E1708E" w:rsidRDefault="006841BD" w:rsidP="00FA0EE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Informe DI</w:t>
                            </w:r>
                          </w:p>
                          <w:p w14:paraId="3268526B" w14:textId="77777777" w:rsidR="00FA0EEA" w:rsidRPr="00E1708E" w:rsidRDefault="00FA0EEA" w:rsidP="00FA0EE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 xml:space="preserve">Uso por 1 año </w:t>
                            </w:r>
                          </w:p>
                          <w:p w14:paraId="6695F20E" w14:textId="1156CCF7" w:rsidR="00FA0EEA" w:rsidRDefault="00FA0EEA" w:rsidP="006841B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A01CDF6" w14:textId="7315A75D" w:rsidR="00AE0930" w:rsidRDefault="00AE0930" w:rsidP="006841B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0C2936C" w14:textId="2AD44A63" w:rsidR="00DA1696" w:rsidRDefault="00DA1696" w:rsidP="006841B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D36866B" w14:textId="77777777" w:rsidR="00DA1696" w:rsidRDefault="00DA1696" w:rsidP="006841BD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17402FE" w14:textId="3213519D" w:rsidR="00FA0EEA" w:rsidRDefault="006841BD" w:rsidP="00FA0E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Desde </w:t>
                            </w:r>
                            <w:r w:rsidR="00FA0EEA">
                              <w:rPr>
                                <w:lang w:val="es-ES"/>
                              </w:rPr>
                              <w:t>$</w:t>
                            </w:r>
                            <w:r>
                              <w:rPr>
                                <w:lang w:val="es-ES"/>
                              </w:rPr>
                              <w:t xml:space="preserve">500 </w:t>
                            </w:r>
                            <w:r w:rsidR="00FA0EEA">
                              <w:rPr>
                                <w:lang w:val="es-ES"/>
                              </w:rPr>
                              <w:t xml:space="preserve">USD </w:t>
                            </w:r>
                            <w:r w:rsidR="00DA1696">
                              <w:rPr>
                                <w:lang w:val="es-ES"/>
                              </w:rPr>
                              <w:t>mensual</w:t>
                            </w:r>
                            <w:r w:rsidR="00FA0EEA">
                              <w:rPr>
                                <w:lang w:val="es-ES"/>
                              </w:rPr>
                              <w:t xml:space="preserve">/ </w:t>
                            </w:r>
                            <w:r>
                              <w:rPr>
                                <w:lang w:val="es-ES"/>
                              </w:rPr>
                              <w:t>Suscribirse</w:t>
                            </w:r>
                          </w:p>
                          <w:p w14:paraId="7AA38B88" w14:textId="224A2414" w:rsidR="00FA0EEA" w:rsidRPr="00E1708E" w:rsidRDefault="00FA0EEA" w:rsidP="00FA0EE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D67A6">
                              <w:rPr>
                                <w:highlight w:val="yellow"/>
                                <w:lang w:val="es-ES"/>
                                <w:rPrChange w:id="0" w:author="Karen Farias" w:date="2021-04-27T11:39:00Z">
                                  <w:rPr>
                                    <w:lang w:val="es-ES"/>
                                  </w:rPr>
                                </w:rPrChange>
                              </w:rPr>
                              <w:t>Acceso</w:t>
                            </w:r>
                            <w:r w:rsidR="00AE0930" w:rsidRPr="008D67A6">
                              <w:rPr>
                                <w:highlight w:val="yellow"/>
                                <w:lang w:val="es-ES"/>
                                <w:rPrChange w:id="1" w:author="Karen Farias" w:date="2021-04-27T11:39:00Z">
                                  <w:rPr>
                                    <w:lang w:val="es-ES"/>
                                  </w:rPr>
                                </w:rPrChange>
                              </w:rPr>
                              <w:t>s grupales</w:t>
                            </w:r>
                            <w:r w:rsidR="00AE0930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C157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4.2pt;margin-top:260.85pt;width:260.15pt;height:29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" fillcolor="white [3201]" strokeweight=".5pt">
                <v:textbox>
                  <w:txbxContent>
                    <w:p w14:paraId="2ADCA473" w14:textId="34EA1133" w:rsidR="00FA0EEA" w:rsidRDefault="00FA0EEA" w:rsidP="00FA0E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Cuenta Universidad y ONG´S</w:t>
                      </w:r>
                    </w:p>
                    <w:p w14:paraId="6D9D8BB8" w14:textId="77777777" w:rsidR="00FA0EEA" w:rsidRDefault="00FA0EEA" w:rsidP="00FA0EEA">
                      <w:pPr>
                        <w:rPr>
                          <w:lang w:val="es-ES"/>
                        </w:rPr>
                      </w:pPr>
                    </w:p>
                    <w:p w14:paraId="5005F7AC" w14:textId="21003051" w:rsidR="00FA0EEA" w:rsidRDefault="00E36CCF" w:rsidP="00FA0EEA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Contamos con </w:t>
                      </w:r>
                      <w:r w:rsidR="006841BD">
                        <w:rPr>
                          <w:lang w:val="es-ES"/>
                        </w:rPr>
                        <w:t>información especial para instituciones académicas o sociales para complementar sus proyectos o investigaciones.</w:t>
                      </w:r>
                    </w:p>
                    <w:p w14:paraId="0FFB55A2" w14:textId="77777777" w:rsidR="00FA0EEA" w:rsidRDefault="00FA0EEA" w:rsidP="00FA0EEA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810DAA7" w14:textId="77777777" w:rsidR="00FA0EEA" w:rsidRPr="00E1708E" w:rsidRDefault="00FA0EEA" w:rsidP="00FA0EE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>Gráficos</w:t>
                      </w:r>
                      <w:r>
                        <w:rPr>
                          <w:lang w:val="es-ES"/>
                        </w:rPr>
                        <w:t xml:space="preserve">, Mapas interactivos y diagramas </w:t>
                      </w:r>
                    </w:p>
                    <w:p w14:paraId="79A11859" w14:textId="77777777" w:rsidR="00FA0EEA" w:rsidRPr="00E1708E" w:rsidRDefault="00FA0EEA" w:rsidP="00FA0EE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 xml:space="preserve">Descargas en Excel, PNG y PDF. </w:t>
                      </w:r>
                    </w:p>
                    <w:p w14:paraId="34300CD0" w14:textId="61864DA0" w:rsidR="00FA0EEA" w:rsidRDefault="00FA0EEA" w:rsidP="00FA0EE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spellStart"/>
                      <w:r w:rsidRPr="00E1708E">
                        <w:rPr>
                          <w:lang w:val="es-ES"/>
                        </w:rPr>
                        <w:t>Brief</w:t>
                      </w:r>
                      <w:proofErr w:type="spellEnd"/>
                      <w:r w:rsidRPr="00E1708E">
                        <w:rPr>
                          <w:lang w:val="es-ES"/>
                        </w:rPr>
                        <w:t xml:space="preserve"> </w:t>
                      </w:r>
                      <w:r w:rsidR="006841BD">
                        <w:rPr>
                          <w:lang w:val="es-ES"/>
                        </w:rPr>
                        <w:t xml:space="preserve">DI </w:t>
                      </w:r>
                    </w:p>
                    <w:p w14:paraId="785CE10B" w14:textId="3C036884" w:rsidR="006841BD" w:rsidRPr="00E1708E" w:rsidRDefault="006841BD" w:rsidP="00FA0EE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Informe DI</w:t>
                      </w:r>
                    </w:p>
                    <w:p w14:paraId="3268526B" w14:textId="77777777" w:rsidR="00FA0EEA" w:rsidRPr="00E1708E" w:rsidRDefault="00FA0EEA" w:rsidP="00FA0EE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 xml:space="preserve">Uso por 1 año </w:t>
                      </w:r>
                    </w:p>
                    <w:p w14:paraId="6695F20E" w14:textId="1156CCF7" w:rsidR="00FA0EEA" w:rsidRDefault="00FA0EEA" w:rsidP="006841BD">
                      <w:pPr>
                        <w:rPr>
                          <w:lang w:val="es-ES"/>
                        </w:rPr>
                      </w:pPr>
                    </w:p>
                    <w:p w14:paraId="4A01CDF6" w14:textId="7315A75D" w:rsidR="00AE0930" w:rsidRDefault="00AE0930" w:rsidP="006841BD">
                      <w:pPr>
                        <w:rPr>
                          <w:lang w:val="es-ES"/>
                        </w:rPr>
                      </w:pPr>
                    </w:p>
                    <w:p w14:paraId="20C2936C" w14:textId="2AD44A63" w:rsidR="00DA1696" w:rsidRDefault="00DA1696" w:rsidP="006841BD">
                      <w:pPr>
                        <w:rPr>
                          <w:lang w:val="es-ES"/>
                        </w:rPr>
                      </w:pPr>
                    </w:p>
                    <w:p w14:paraId="2D36866B" w14:textId="77777777" w:rsidR="00DA1696" w:rsidRDefault="00DA1696" w:rsidP="006841BD">
                      <w:pPr>
                        <w:rPr>
                          <w:lang w:val="es-ES"/>
                        </w:rPr>
                      </w:pPr>
                    </w:p>
                    <w:p w14:paraId="217402FE" w14:textId="3213519D" w:rsidR="00FA0EEA" w:rsidRDefault="006841BD" w:rsidP="00FA0EE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Desde </w:t>
                      </w:r>
                      <w:r w:rsidR="00FA0EEA">
                        <w:rPr>
                          <w:lang w:val="es-ES"/>
                        </w:rPr>
                        <w:t>$</w:t>
                      </w:r>
                      <w:r>
                        <w:rPr>
                          <w:lang w:val="es-ES"/>
                        </w:rPr>
                        <w:t xml:space="preserve">500 </w:t>
                      </w:r>
                      <w:r w:rsidR="00FA0EEA">
                        <w:rPr>
                          <w:lang w:val="es-ES"/>
                        </w:rPr>
                        <w:t xml:space="preserve">USD </w:t>
                      </w:r>
                      <w:r w:rsidR="00DA1696">
                        <w:rPr>
                          <w:lang w:val="es-ES"/>
                        </w:rPr>
                        <w:t>mensual</w:t>
                      </w:r>
                      <w:r w:rsidR="00FA0EEA">
                        <w:rPr>
                          <w:lang w:val="es-ES"/>
                        </w:rPr>
                        <w:t xml:space="preserve">/ </w:t>
                      </w:r>
                      <w:r>
                        <w:rPr>
                          <w:lang w:val="es-ES"/>
                        </w:rPr>
                        <w:t>Suscribirse</w:t>
                      </w:r>
                    </w:p>
                    <w:p w14:paraId="7AA38B88" w14:textId="224A2414" w:rsidR="00FA0EEA" w:rsidRPr="00E1708E" w:rsidRDefault="00FA0EEA" w:rsidP="00FA0EEA">
                      <w:pPr>
                        <w:jc w:val="center"/>
                        <w:rPr>
                          <w:lang w:val="es-ES"/>
                        </w:rPr>
                      </w:pPr>
                      <w:r w:rsidRPr="008D67A6">
                        <w:rPr>
                          <w:highlight w:val="yellow"/>
                          <w:lang w:val="es-ES"/>
                          <w:rPrChange w:id="2" w:author="Karen Farias" w:date="2021-04-27T11:39:00Z">
                            <w:rPr>
                              <w:lang w:val="es-ES"/>
                            </w:rPr>
                          </w:rPrChange>
                        </w:rPr>
                        <w:t>Acceso</w:t>
                      </w:r>
                      <w:r w:rsidR="00AE0930" w:rsidRPr="008D67A6">
                        <w:rPr>
                          <w:highlight w:val="yellow"/>
                          <w:lang w:val="es-ES"/>
                          <w:rPrChange w:id="3" w:author="Karen Farias" w:date="2021-04-27T11:39:00Z">
                            <w:rPr>
                              <w:lang w:val="es-ES"/>
                            </w:rPr>
                          </w:rPrChange>
                        </w:rPr>
                        <w:t>s grupales</w:t>
                      </w:r>
                      <w:r w:rsidR="00AE0930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8A37D" wp14:editId="7C8FBF10">
                <wp:simplePos x="0" y="0"/>
                <wp:positionH relativeFrom="column">
                  <wp:posOffset>2773408</wp:posOffset>
                </wp:positionH>
                <wp:positionV relativeFrom="paragraph">
                  <wp:posOffset>3312976</wp:posOffset>
                </wp:positionV>
                <wp:extent cx="3303905" cy="3755572"/>
                <wp:effectExtent l="0" t="0" r="1079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375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F4E29" w14:textId="2F44E72D" w:rsidR="00AE0930" w:rsidRDefault="00AE0930" w:rsidP="00AE09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Cuenta Empresas e Instituciones</w:t>
                            </w:r>
                          </w:p>
                          <w:p w14:paraId="12D65509" w14:textId="77777777" w:rsidR="00AE0930" w:rsidRDefault="00AE0930" w:rsidP="00AE0930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3890174" w14:textId="576890B8" w:rsidR="00AE0930" w:rsidRDefault="00AE0930" w:rsidP="00AE093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Tendrás acceso a todas nuestras estadísticas e información acerca de tu área de interés. Un </w:t>
                            </w:r>
                            <w:r w:rsidR="00DA1696">
                              <w:rPr>
                                <w:lang w:val="es-ES"/>
                              </w:rPr>
                              <w:t xml:space="preserve">elemento clave para conocer de manera eficiente y rápida cualquier ítem que requieras. </w:t>
                            </w:r>
                          </w:p>
                          <w:p w14:paraId="7A09880B" w14:textId="77777777" w:rsidR="00AE0930" w:rsidRDefault="00AE0930" w:rsidP="00AE09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B50415" w14:textId="77777777" w:rsidR="00AE0930" w:rsidRPr="00E1708E" w:rsidRDefault="00AE0930" w:rsidP="00AE09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>Gráficos</w:t>
                            </w:r>
                            <w:r>
                              <w:rPr>
                                <w:lang w:val="es-ES"/>
                              </w:rPr>
                              <w:t xml:space="preserve">, Mapas interactivos y diagramas </w:t>
                            </w:r>
                          </w:p>
                          <w:p w14:paraId="6D6A7DA8" w14:textId="77777777" w:rsidR="00AE0930" w:rsidRPr="00E1708E" w:rsidRDefault="00AE0930" w:rsidP="00AE09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 xml:space="preserve">Descargas en Excel, PNG y PDF. </w:t>
                            </w:r>
                          </w:p>
                          <w:p w14:paraId="296382AE" w14:textId="77777777" w:rsidR="00AE0930" w:rsidRDefault="00AE0930" w:rsidP="00AE09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E1708E">
                              <w:rPr>
                                <w:lang w:val="es-ES"/>
                              </w:rPr>
                              <w:t>Brief</w:t>
                            </w:r>
                            <w:proofErr w:type="spellEnd"/>
                            <w:r w:rsidRPr="00E1708E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DI </w:t>
                            </w:r>
                          </w:p>
                          <w:p w14:paraId="69990F5F" w14:textId="37407EF0" w:rsidR="00AE0930" w:rsidRDefault="00AE0930" w:rsidP="00AE09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Informe DI</w:t>
                            </w:r>
                          </w:p>
                          <w:p w14:paraId="40528E09" w14:textId="148D0F2A" w:rsidR="00DA1696" w:rsidRDefault="00DA1696" w:rsidP="00AE09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Reporte 360 DI </w:t>
                            </w:r>
                          </w:p>
                          <w:p w14:paraId="028B8691" w14:textId="2407750F" w:rsidR="00DA1696" w:rsidRDefault="00DA1696" w:rsidP="00AE09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Encuestas </w:t>
                            </w:r>
                          </w:p>
                          <w:p w14:paraId="4D2284EF" w14:textId="43F5F7CA" w:rsidR="00DA1696" w:rsidRPr="008D67A6" w:rsidRDefault="00DA1696" w:rsidP="00AE093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yellow"/>
                                <w:lang w:val="es-ES"/>
                                <w:rPrChange w:id="4" w:author="Karen Farias" w:date="2021-04-27T11:39:00Z">
                                  <w:rPr>
                                    <w:lang w:val="es-ES"/>
                                  </w:rPr>
                                </w:rPrChange>
                              </w:rPr>
                            </w:pPr>
                            <w:r w:rsidRPr="008D67A6">
                              <w:rPr>
                                <w:highlight w:val="yellow"/>
                                <w:lang w:val="es-ES"/>
                                <w:rPrChange w:id="5" w:author="Karen Farias" w:date="2021-04-27T11:39:00Z">
                                  <w:rPr>
                                    <w:lang w:val="es-ES"/>
                                  </w:rPr>
                                </w:rPrChange>
                              </w:rPr>
                              <w:t xml:space="preserve">Servicio de investigación </w:t>
                            </w:r>
                          </w:p>
                          <w:p w14:paraId="57945150" w14:textId="6357DD05" w:rsidR="00DA1696" w:rsidRDefault="00AE0930" w:rsidP="00DA16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 xml:space="preserve">Uso por 1 año </w:t>
                            </w:r>
                          </w:p>
                          <w:p w14:paraId="3CC6FE3B" w14:textId="77777777" w:rsidR="00DA1696" w:rsidRPr="00DA1696" w:rsidRDefault="00DA1696" w:rsidP="00DA1696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  <w:p w14:paraId="66A992B5" w14:textId="74353E3B" w:rsidR="00AE0930" w:rsidRDefault="00AE0930" w:rsidP="00AE09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Desde $</w:t>
                            </w:r>
                            <w:r w:rsidR="00DA1696">
                              <w:rPr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lang w:val="es-ES"/>
                              </w:rPr>
                              <w:t>00 USD / Suscribirse</w:t>
                            </w:r>
                          </w:p>
                          <w:p w14:paraId="126E119C" w14:textId="77777777" w:rsidR="00AE0930" w:rsidRPr="00E1708E" w:rsidRDefault="00AE0930" w:rsidP="00AE093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8D67A6">
                              <w:rPr>
                                <w:highlight w:val="yellow"/>
                                <w:lang w:val="es-ES"/>
                                <w:rPrChange w:id="6" w:author="Karen Farias" w:date="2021-04-27T11:39:00Z">
                                  <w:rPr>
                                    <w:lang w:val="es-ES"/>
                                  </w:rPr>
                                </w:rPrChange>
                              </w:rPr>
                              <w:t>Accesos grupales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A37D" id="Cuadro de texto 4" o:spid="_x0000_s1027" type="#_x0000_t202" style="position:absolute;margin-left:218.4pt;margin-top:260.85pt;width:260.15pt;height:295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" fillcolor="white [3201]" strokeweight=".5pt">
                <v:textbox>
                  <w:txbxContent>
                    <w:p w14:paraId="552F4E29" w14:textId="2F44E72D" w:rsidR="00AE0930" w:rsidRDefault="00AE0930" w:rsidP="00AE093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Cuenta Empresas e Instituciones</w:t>
                      </w:r>
                    </w:p>
                    <w:p w14:paraId="12D65509" w14:textId="77777777" w:rsidR="00AE0930" w:rsidRDefault="00AE0930" w:rsidP="00AE0930">
                      <w:pPr>
                        <w:rPr>
                          <w:lang w:val="es-ES"/>
                        </w:rPr>
                      </w:pPr>
                    </w:p>
                    <w:p w14:paraId="43890174" w14:textId="576890B8" w:rsidR="00AE0930" w:rsidRDefault="00AE0930" w:rsidP="00AE0930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Tendrás acceso a todas nuestras estadísticas e información acerca de tu área de interés. Un </w:t>
                      </w:r>
                      <w:r w:rsidR="00DA1696">
                        <w:rPr>
                          <w:lang w:val="es-ES"/>
                        </w:rPr>
                        <w:t xml:space="preserve">elemento clave para conocer de manera eficiente y rápida cualquier ítem que requieras. </w:t>
                      </w:r>
                    </w:p>
                    <w:p w14:paraId="7A09880B" w14:textId="77777777" w:rsidR="00AE0930" w:rsidRDefault="00AE0930" w:rsidP="00AE093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B50415" w14:textId="77777777" w:rsidR="00AE0930" w:rsidRPr="00E1708E" w:rsidRDefault="00AE0930" w:rsidP="00AE09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>Gráficos</w:t>
                      </w:r>
                      <w:r>
                        <w:rPr>
                          <w:lang w:val="es-ES"/>
                        </w:rPr>
                        <w:t xml:space="preserve">, Mapas interactivos y diagramas </w:t>
                      </w:r>
                    </w:p>
                    <w:p w14:paraId="6D6A7DA8" w14:textId="77777777" w:rsidR="00AE0930" w:rsidRPr="00E1708E" w:rsidRDefault="00AE0930" w:rsidP="00AE09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 xml:space="preserve">Descargas en Excel, PNG y PDF. </w:t>
                      </w:r>
                    </w:p>
                    <w:p w14:paraId="296382AE" w14:textId="77777777" w:rsidR="00AE0930" w:rsidRDefault="00AE0930" w:rsidP="00AE09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spellStart"/>
                      <w:r w:rsidRPr="00E1708E">
                        <w:rPr>
                          <w:lang w:val="es-ES"/>
                        </w:rPr>
                        <w:t>Brief</w:t>
                      </w:r>
                      <w:proofErr w:type="spellEnd"/>
                      <w:r w:rsidRPr="00E1708E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DI </w:t>
                      </w:r>
                    </w:p>
                    <w:p w14:paraId="69990F5F" w14:textId="37407EF0" w:rsidR="00AE0930" w:rsidRDefault="00AE0930" w:rsidP="00AE09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Informe DI</w:t>
                      </w:r>
                    </w:p>
                    <w:p w14:paraId="40528E09" w14:textId="148D0F2A" w:rsidR="00DA1696" w:rsidRDefault="00DA1696" w:rsidP="00AE09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Reporte 360 DI </w:t>
                      </w:r>
                    </w:p>
                    <w:p w14:paraId="028B8691" w14:textId="2407750F" w:rsidR="00DA1696" w:rsidRDefault="00DA1696" w:rsidP="00AE09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Encuestas </w:t>
                      </w:r>
                    </w:p>
                    <w:p w14:paraId="4D2284EF" w14:textId="43F5F7CA" w:rsidR="00DA1696" w:rsidRPr="008D67A6" w:rsidRDefault="00DA1696" w:rsidP="00AE093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highlight w:val="yellow"/>
                          <w:lang w:val="es-ES"/>
                          <w:rPrChange w:id="7" w:author="Karen Farias" w:date="2021-04-27T11:39:00Z">
                            <w:rPr>
                              <w:lang w:val="es-ES"/>
                            </w:rPr>
                          </w:rPrChange>
                        </w:rPr>
                      </w:pPr>
                      <w:r w:rsidRPr="008D67A6">
                        <w:rPr>
                          <w:highlight w:val="yellow"/>
                          <w:lang w:val="es-ES"/>
                          <w:rPrChange w:id="8" w:author="Karen Farias" w:date="2021-04-27T11:39:00Z">
                            <w:rPr>
                              <w:lang w:val="es-ES"/>
                            </w:rPr>
                          </w:rPrChange>
                        </w:rPr>
                        <w:t xml:space="preserve">Servicio de investigación </w:t>
                      </w:r>
                    </w:p>
                    <w:p w14:paraId="57945150" w14:textId="6357DD05" w:rsidR="00DA1696" w:rsidRDefault="00AE0930" w:rsidP="00DA16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 xml:space="preserve">Uso por 1 año </w:t>
                      </w:r>
                    </w:p>
                    <w:p w14:paraId="3CC6FE3B" w14:textId="77777777" w:rsidR="00DA1696" w:rsidRPr="00DA1696" w:rsidRDefault="00DA1696" w:rsidP="00DA1696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  <w:p w14:paraId="66A992B5" w14:textId="74353E3B" w:rsidR="00AE0930" w:rsidRDefault="00AE0930" w:rsidP="00AE093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Desde $</w:t>
                      </w:r>
                      <w:r w:rsidR="00DA1696">
                        <w:rPr>
                          <w:lang w:val="es-ES"/>
                        </w:rPr>
                        <w:t>7</w:t>
                      </w:r>
                      <w:r>
                        <w:rPr>
                          <w:lang w:val="es-ES"/>
                        </w:rPr>
                        <w:t>00 USD / Suscribirse</w:t>
                      </w:r>
                    </w:p>
                    <w:p w14:paraId="126E119C" w14:textId="77777777" w:rsidR="00AE0930" w:rsidRPr="00E1708E" w:rsidRDefault="00AE0930" w:rsidP="00AE0930">
                      <w:pPr>
                        <w:jc w:val="center"/>
                        <w:rPr>
                          <w:lang w:val="es-ES"/>
                        </w:rPr>
                      </w:pPr>
                      <w:r w:rsidRPr="008D67A6">
                        <w:rPr>
                          <w:highlight w:val="yellow"/>
                          <w:lang w:val="es-ES"/>
                          <w:rPrChange w:id="9" w:author="Karen Farias" w:date="2021-04-27T11:39:00Z">
                            <w:rPr>
                              <w:lang w:val="es-ES"/>
                            </w:rPr>
                          </w:rPrChange>
                        </w:rPr>
                        <w:t>Accesos grupales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1B8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9DE8E" wp14:editId="5C3E4BE1">
                <wp:simplePos x="0" y="0"/>
                <wp:positionH relativeFrom="column">
                  <wp:posOffset>2811937</wp:posOffset>
                </wp:positionH>
                <wp:positionV relativeFrom="paragraph">
                  <wp:posOffset>157876</wp:posOffset>
                </wp:positionV>
                <wp:extent cx="3304515" cy="3005750"/>
                <wp:effectExtent l="0" t="0" r="10795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15" cy="300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2B6FD" w14:textId="206973EA" w:rsidR="00AB1B89" w:rsidRDefault="00AB1B89" w:rsidP="00AB1B8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Cuenta Profesional</w:t>
                            </w:r>
                          </w:p>
                          <w:p w14:paraId="0342F216" w14:textId="77777777" w:rsidR="00AB1B89" w:rsidRDefault="00AB1B89" w:rsidP="00AB1B89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A4DF83B" w14:textId="3EC4236A" w:rsidR="00AB1B89" w:rsidRDefault="00FA0EEA" w:rsidP="00AB1B89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Podrás</w:t>
                            </w:r>
                            <w:r w:rsidR="00AB1B89">
                              <w:rPr>
                                <w:lang w:val="es-ES"/>
                              </w:rPr>
                              <w:t xml:space="preserve"> acceder a un contenido pro</w:t>
                            </w:r>
                            <w:ins w:id="10" w:author="Karen Farias" w:date="2021-04-27T11:37:00Z">
                              <w:r w:rsidR="008D67A6">
                                <w:rPr>
                                  <w:lang w:val="es-ES"/>
                                </w:rPr>
                                <w:t>fesional</w:t>
                              </w:r>
                            </w:ins>
                            <w:r w:rsidR="00AB1B89">
                              <w:rPr>
                                <w:lang w:val="es-ES"/>
                              </w:rPr>
                              <w:t xml:space="preserve">, pensado para profundizar en tu área de interés.  </w:t>
                            </w:r>
                          </w:p>
                          <w:p w14:paraId="5C38B8CA" w14:textId="77777777" w:rsidR="00AB1B89" w:rsidRDefault="00AB1B89" w:rsidP="00AB1B8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716078F" w14:textId="1E0C57DF" w:rsidR="00AB1B89" w:rsidRPr="00E1708E" w:rsidRDefault="00AB1B89" w:rsidP="00AB1B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8D67A6">
                              <w:rPr>
                                <w:strike/>
                                <w:lang w:val="es-ES"/>
                                <w:rPrChange w:id="11" w:author="Karen Farias" w:date="2021-04-27T11:38:00Z">
                                  <w:rPr>
                                    <w:lang w:val="es-ES"/>
                                  </w:rPr>
                                </w:rPrChange>
                              </w:rPr>
                              <w:t>Estadísticas pro: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E1708E">
                              <w:rPr>
                                <w:lang w:val="es-ES"/>
                              </w:rPr>
                              <w:t>Gráficos</w:t>
                            </w:r>
                            <w:r>
                              <w:rPr>
                                <w:lang w:val="es-ES"/>
                              </w:rPr>
                              <w:t xml:space="preserve">, Mapas interactivos y diagramas </w:t>
                            </w:r>
                          </w:p>
                          <w:p w14:paraId="732CBB2F" w14:textId="77777777" w:rsidR="00AB1B89" w:rsidRPr="00E1708E" w:rsidRDefault="00AB1B89" w:rsidP="00AB1B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 xml:space="preserve">Descargas en Excel, PNG y PDF. </w:t>
                            </w:r>
                          </w:p>
                          <w:p w14:paraId="1615E9CC" w14:textId="7DE92255" w:rsidR="00AB1B89" w:rsidRDefault="00AB1B89" w:rsidP="00AB1B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Brief</w:t>
                            </w:r>
                            <w:proofErr w:type="spellEnd"/>
                            <w:r w:rsidR="00FA0EEA">
                              <w:rPr>
                                <w:lang w:val="es-ES"/>
                              </w:rPr>
                              <w:t xml:space="preserve"> DI </w:t>
                            </w:r>
                          </w:p>
                          <w:p w14:paraId="73D70F36" w14:textId="2111FE26" w:rsidR="00FA0EEA" w:rsidRPr="00E1708E" w:rsidRDefault="00FA0EEA" w:rsidP="00AB1B8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Informes DI </w:t>
                            </w:r>
                          </w:p>
                          <w:p w14:paraId="25591445" w14:textId="76BBDB61" w:rsidR="00AB1B89" w:rsidRDefault="00AB1B89" w:rsidP="00FA0EE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 xml:space="preserve">Uso por 1 año </w:t>
                            </w:r>
                          </w:p>
                          <w:p w14:paraId="1FDC1D63" w14:textId="77777777" w:rsidR="00FA0EEA" w:rsidRPr="00FA0EEA" w:rsidRDefault="00FA0EEA" w:rsidP="00FA0EEA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  <w:p w14:paraId="6882083A" w14:textId="77777777" w:rsidR="00FA0EEA" w:rsidRDefault="00FA0EEA" w:rsidP="00AB1B8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58224AF" w14:textId="2052458E" w:rsidR="00AB1B89" w:rsidRDefault="00AB1B89" w:rsidP="00AB1B8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</w:t>
                            </w:r>
                            <w:r w:rsidR="00FA0EEA">
                              <w:rPr>
                                <w:lang w:val="es-ES"/>
                              </w:rPr>
                              <w:t>35</w:t>
                            </w:r>
                            <w:r>
                              <w:rPr>
                                <w:lang w:val="es-ES"/>
                              </w:rPr>
                              <w:t xml:space="preserve"> USD</w:t>
                            </w:r>
                            <w:r w:rsidR="00DA1696">
                              <w:rPr>
                                <w:lang w:val="es-ES"/>
                              </w:rPr>
                              <w:t xml:space="preserve"> mensual</w:t>
                            </w:r>
                            <w:r>
                              <w:rPr>
                                <w:lang w:val="es-ES"/>
                              </w:rPr>
                              <w:t xml:space="preserve"> / </w:t>
                            </w:r>
                            <w:r w:rsidR="00FA0EEA">
                              <w:rPr>
                                <w:lang w:val="es-ES"/>
                              </w:rPr>
                              <w:t>Suscribirse</w:t>
                            </w:r>
                          </w:p>
                          <w:p w14:paraId="4CC64A1B" w14:textId="77777777" w:rsidR="00AB1B89" w:rsidRPr="00E1708E" w:rsidRDefault="00AB1B89" w:rsidP="00AB1B8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Acceso individual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9DE8E" id="Cuadro de texto 2" o:spid="_x0000_s1028" type="#_x0000_t202" style="position:absolute;margin-left:221.4pt;margin-top:12.45pt;width:260.2pt;height:23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" fillcolor="white [3201]" strokeweight=".5pt">
                <v:textbox>
                  <w:txbxContent>
                    <w:p w14:paraId="5F52B6FD" w14:textId="206973EA" w:rsidR="00AB1B89" w:rsidRDefault="00AB1B89" w:rsidP="00AB1B8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Cuenta Profesional</w:t>
                      </w:r>
                    </w:p>
                    <w:p w14:paraId="0342F216" w14:textId="77777777" w:rsidR="00AB1B89" w:rsidRDefault="00AB1B89" w:rsidP="00AB1B89">
                      <w:pPr>
                        <w:rPr>
                          <w:lang w:val="es-ES"/>
                        </w:rPr>
                      </w:pPr>
                    </w:p>
                    <w:p w14:paraId="3A4DF83B" w14:textId="3EC4236A" w:rsidR="00AB1B89" w:rsidRDefault="00FA0EEA" w:rsidP="00AB1B89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Podrás</w:t>
                      </w:r>
                      <w:r w:rsidR="00AB1B89">
                        <w:rPr>
                          <w:lang w:val="es-ES"/>
                        </w:rPr>
                        <w:t xml:space="preserve"> acceder a un contenido pro</w:t>
                      </w:r>
                      <w:ins w:id="12" w:author="Karen Farias" w:date="2021-04-27T11:37:00Z">
                        <w:r w:rsidR="008D67A6">
                          <w:rPr>
                            <w:lang w:val="es-ES"/>
                          </w:rPr>
                          <w:t>fesional</w:t>
                        </w:r>
                      </w:ins>
                      <w:r w:rsidR="00AB1B89">
                        <w:rPr>
                          <w:lang w:val="es-ES"/>
                        </w:rPr>
                        <w:t xml:space="preserve">, pensado para profundizar en tu área de interés.  </w:t>
                      </w:r>
                    </w:p>
                    <w:p w14:paraId="5C38B8CA" w14:textId="77777777" w:rsidR="00AB1B89" w:rsidRDefault="00AB1B89" w:rsidP="00AB1B89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716078F" w14:textId="1E0C57DF" w:rsidR="00AB1B89" w:rsidRPr="00E1708E" w:rsidRDefault="00AB1B89" w:rsidP="00AB1B8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8D67A6">
                        <w:rPr>
                          <w:strike/>
                          <w:lang w:val="es-ES"/>
                          <w:rPrChange w:id="13" w:author="Karen Farias" w:date="2021-04-27T11:38:00Z">
                            <w:rPr>
                              <w:lang w:val="es-ES"/>
                            </w:rPr>
                          </w:rPrChange>
                        </w:rPr>
                        <w:t>Estadísticas pro: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E1708E">
                        <w:rPr>
                          <w:lang w:val="es-ES"/>
                        </w:rPr>
                        <w:t>Gráficos</w:t>
                      </w:r>
                      <w:r>
                        <w:rPr>
                          <w:lang w:val="es-ES"/>
                        </w:rPr>
                        <w:t xml:space="preserve">, Mapas interactivos y diagramas </w:t>
                      </w:r>
                    </w:p>
                    <w:p w14:paraId="732CBB2F" w14:textId="77777777" w:rsidR="00AB1B89" w:rsidRPr="00E1708E" w:rsidRDefault="00AB1B89" w:rsidP="00AB1B8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 xml:space="preserve">Descargas en Excel, PNG y PDF. </w:t>
                      </w:r>
                    </w:p>
                    <w:p w14:paraId="1615E9CC" w14:textId="7DE92255" w:rsidR="00AB1B89" w:rsidRDefault="00AB1B89" w:rsidP="00AB1B8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Brief</w:t>
                      </w:r>
                      <w:proofErr w:type="spellEnd"/>
                      <w:r w:rsidR="00FA0EEA">
                        <w:rPr>
                          <w:lang w:val="es-ES"/>
                        </w:rPr>
                        <w:t xml:space="preserve"> DI </w:t>
                      </w:r>
                    </w:p>
                    <w:p w14:paraId="73D70F36" w14:textId="2111FE26" w:rsidR="00FA0EEA" w:rsidRPr="00E1708E" w:rsidRDefault="00FA0EEA" w:rsidP="00AB1B8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Informes DI </w:t>
                      </w:r>
                    </w:p>
                    <w:p w14:paraId="25591445" w14:textId="76BBDB61" w:rsidR="00AB1B89" w:rsidRDefault="00AB1B89" w:rsidP="00FA0EE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 xml:space="preserve">Uso por 1 año </w:t>
                      </w:r>
                    </w:p>
                    <w:p w14:paraId="1FDC1D63" w14:textId="77777777" w:rsidR="00FA0EEA" w:rsidRPr="00FA0EEA" w:rsidRDefault="00FA0EEA" w:rsidP="00FA0EEA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  <w:p w14:paraId="6882083A" w14:textId="77777777" w:rsidR="00FA0EEA" w:rsidRDefault="00FA0EEA" w:rsidP="00AB1B89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58224AF" w14:textId="2052458E" w:rsidR="00AB1B89" w:rsidRDefault="00AB1B89" w:rsidP="00AB1B8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$</w:t>
                      </w:r>
                      <w:r w:rsidR="00FA0EEA">
                        <w:rPr>
                          <w:lang w:val="es-ES"/>
                        </w:rPr>
                        <w:t>35</w:t>
                      </w:r>
                      <w:r>
                        <w:rPr>
                          <w:lang w:val="es-ES"/>
                        </w:rPr>
                        <w:t xml:space="preserve"> USD</w:t>
                      </w:r>
                      <w:r w:rsidR="00DA1696">
                        <w:rPr>
                          <w:lang w:val="es-ES"/>
                        </w:rPr>
                        <w:t xml:space="preserve"> mensual</w:t>
                      </w:r>
                      <w:r>
                        <w:rPr>
                          <w:lang w:val="es-ES"/>
                        </w:rPr>
                        <w:t xml:space="preserve"> / </w:t>
                      </w:r>
                      <w:r w:rsidR="00FA0EEA">
                        <w:rPr>
                          <w:lang w:val="es-ES"/>
                        </w:rPr>
                        <w:t>Suscribirse</w:t>
                      </w:r>
                    </w:p>
                    <w:p w14:paraId="4CC64A1B" w14:textId="77777777" w:rsidR="00AB1B89" w:rsidRPr="00E1708E" w:rsidRDefault="00AB1B89" w:rsidP="00AB1B8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Acceso individual </w:t>
                      </w:r>
                    </w:p>
                  </w:txbxContent>
                </v:textbox>
              </v:shape>
            </w:pict>
          </mc:Fallback>
        </mc:AlternateContent>
      </w:r>
      <w:r w:rsidR="00E1708E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C6FB3" wp14:editId="2EA498B5">
                <wp:simplePos x="0" y="0"/>
                <wp:positionH relativeFrom="column">
                  <wp:posOffset>-690711</wp:posOffset>
                </wp:positionH>
                <wp:positionV relativeFrom="paragraph">
                  <wp:posOffset>159096</wp:posOffset>
                </wp:positionV>
                <wp:extent cx="3304515" cy="3005750"/>
                <wp:effectExtent l="0" t="0" r="10795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15" cy="300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C5F8F" w14:textId="3FF0FEA5" w:rsidR="00E1708E" w:rsidRDefault="00E1708E" w:rsidP="00E170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Cuenta básica</w:t>
                            </w:r>
                          </w:p>
                          <w:p w14:paraId="35D2A873" w14:textId="6D951E83" w:rsidR="00E1708E" w:rsidRDefault="00E1708E" w:rsidP="00E1708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0CC08686" w14:textId="1095A5C2" w:rsidR="00E1708E" w:rsidRDefault="00E1708E" w:rsidP="00E1708E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En esta cuenta </w:t>
                            </w:r>
                            <w:r w:rsidR="00FA0EEA">
                              <w:rPr>
                                <w:lang w:val="es-ES"/>
                              </w:rPr>
                              <w:t>nos podrás conocer, ver algunos de los materiales disponibles y observar su potencial</w:t>
                            </w:r>
                            <w:r>
                              <w:rPr>
                                <w:lang w:val="es-ES"/>
                              </w:rPr>
                              <w:t xml:space="preserve">. Incluye: </w:t>
                            </w:r>
                          </w:p>
                          <w:p w14:paraId="2BE9242E" w14:textId="2A1DBE79" w:rsidR="00E1708E" w:rsidRDefault="00E1708E" w:rsidP="00E170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220DF8E" w14:textId="59F67D58" w:rsidR="00E1708E" w:rsidRPr="00E1708E" w:rsidRDefault="00E1708E" w:rsidP="00E1708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>Gráficos</w:t>
                            </w:r>
                            <w:r>
                              <w:rPr>
                                <w:lang w:val="es-ES"/>
                              </w:rPr>
                              <w:t xml:space="preserve">, Mapas interactivos </w:t>
                            </w:r>
                            <w:r w:rsidR="00AB1B89">
                              <w:rPr>
                                <w:lang w:val="es-ES"/>
                              </w:rPr>
                              <w:t xml:space="preserve">y diagramas </w:t>
                            </w:r>
                          </w:p>
                          <w:p w14:paraId="2C6F006A" w14:textId="5546F4DE" w:rsidR="00E1708E" w:rsidRPr="00E1708E" w:rsidRDefault="00E1708E" w:rsidP="00E1708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 xml:space="preserve">Descargas en Excel, PNG y PDF. </w:t>
                            </w:r>
                          </w:p>
                          <w:p w14:paraId="1E2CC364" w14:textId="120ECA9C" w:rsidR="00E1708E" w:rsidRPr="008D67A6" w:rsidRDefault="00E1708E" w:rsidP="00E1708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yellow"/>
                                <w:lang w:val="es-ES"/>
                                <w:rPrChange w:id="14" w:author="Karen Farias" w:date="2021-04-27T11:39:00Z">
                                  <w:rPr>
                                    <w:lang w:val="es-ES"/>
                                  </w:rPr>
                                </w:rPrChange>
                              </w:rPr>
                            </w:pPr>
                            <w:proofErr w:type="spellStart"/>
                            <w:proofErr w:type="gramStart"/>
                            <w:r w:rsidRPr="008D67A6">
                              <w:rPr>
                                <w:highlight w:val="yellow"/>
                                <w:lang w:val="es-ES"/>
                                <w:rPrChange w:id="15" w:author="Karen Farias" w:date="2021-04-27T11:39:00Z">
                                  <w:rPr>
                                    <w:lang w:val="es-ES"/>
                                  </w:rPr>
                                </w:rPrChange>
                              </w:rPr>
                              <w:t>Brief</w:t>
                            </w:r>
                            <w:proofErr w:type="spellEnd"/>
                            <w:r w:rsidRPr="008D67A6">
                              <w:rPr>
                                <w:highlight w:val="yellow"/>
                                <w:lang w:val="es-ES"/>
                                <w:rPrChange w:id="16" w:author="Karen Farias" w:date="2021-04-27T11:39:00Z">
                                  <w:rPr>
                                    <w:lang w:val="es-ES"/>
                                  </w:rPr>
                                </w:rPrChange>
                              </w:rPr>
                              <w:t xml:space="preserve">  </w:t>
                            </w:r>
                            <w:ins w:id="17" w:author="Karen Farias" w:date="2021-04-27T11:40:00Z">
                              <w:r w:rsidR="008D67A6">
                                <w:rPr>
                                  <w:highlight w:val="yellow"/>
                                  <w:lang w:val="es-ES"/>
                                </w:rPr>
                                <w:t>(</w:t>
                              </w:r>
                              <w:proofErr w:type="gramEnd"/>
                              <w:r w:rsidR="008D67A6">
                                <w:rPr>
                                  <w:highlight w:val="yellow"/>
                                  <w:lang w:val="es-ES"/>
                                </w:rPr>
                                <w:t xml:space="preserve">este sería </w:t>
                              </w:r>
                              <w:proofErr w:type="spellStart"/>
                              <w:r w:rsidR="008D67A6">
                                <w:rPr>
                                  <w:highlight w:val="yellow"/>
                                  <w:lang w:val="es-ES"/>
                                </w:rPr>
                                <w:t>Brief</w:t>
                              </w:r>
                              <w:proofErr w:type="spellEnd"/>
                              <w:r w:rsidR="008D67A6">
                                <w:rPr>
                                  <w:highlight w:val="yellow"/>
                                  <w:lang w:val="es-ES"/>
                                </w:rPr>
                                <w:t xml:space="preserve"> DI??)</w:t>
                              </w:r>
                            </w:ins>
                          </w:p>
                          <w:p w14:paraId="2826834F" w14:textId="56A0FFE8" w:rsidR="00E1708E" w:rsidRPr="00E1708E" w:rsidRDefault="00E1708E" w:rsidP="00E1708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ES"/>
                              </w:rPr>
                            </w:pPr>
                            <w:r w:rsidRPr="00E1708E">
                              <w:rPr>
                                <w:lang w:val="es-ES"/>
                              </w:rPr>
                              <w:t xml:space="preserve">Uso por 1 año </w:t>
                            </w:r>
                          </w:p>
                          <w:p w14:paraId="79863A86" w14:textId="2D801F51" w:rsidR="00E1708E" w:rsidRDefault="00E1708E" w:rsidP="00E170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73E2AFD" w14:textId="1703E71B" w:rsidR="00E1708E" w:rsidRDefault="00E1708E" w:rsidP="00E170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BC5BD52" w14:textId="1BD275FE" w:rsidR="00E1708E" w:rsidRDefault="00AB1B89" w:rsidP="00E170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Gratuita </w:t>
                            </w:r>
                          </w:p>
                          <w:p w14:paraId="74056437" w14:textId="531B7BD1" w:rsidR="00AB1B89" w:rsidRDefault="00AB1B89" w:rsidP="00E170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$0 USD / Inscribirse</w:t>
                            </w:r>
                          </w:p>
                          <w:p w14:paraId="6069DBE3" w14:textId="0A35AA2E" w:rsidR="00AB1B89" w:rsidRPr="00E1708E" w:rsidRDefault="00AB1B89" w:rsidP="00E170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Acceso individual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C6FB3" id="Cuadro de texto 1" o:spid="_x0000_s1029" type="#_x0000_t202" style="position:absolute;margin-left:-54.4pt;margin-top:12.55pt;width:260.2pt;height:2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" fillcolor="white [3201]" strokeweight=".5pt">
                <v:textbox>
                  <w:txbxContent>
                    <w:p w14:paraId="718C5F8F" w14:textId="3FF0FEA5" w:rsidR="00E1708E" w:rsidRDefault="00E1708E" w:rsidP="00E170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Cuenta básica</w:t>
                      </w:r>
                    </w:p>
                    <w:p w14:paraId="35D2A873" w14:textId="6D951E83" w:rsidR="00E1708E" w:rsidRDefault="00E1708E" w:rsidP="00E1708E">
                      <w:pPr>
                        <w:rPr>
                          <w:lang w:val="es-ES"/>
                        </w:rPr>
                      </w:pPr>
                    </w:p>
                    <w:p w14:paraId="0CC08686" w14:textId="1095A5C2" w:rsidR="00E1708E" w:rsidRDefault="00E1708E" w:rsidP="00E1708E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En esta cuenta </w:t>
                      </w:r>
                      <w:r w:rsidR="00FA0EEA">
                        <w:rPr>
                          <w:lang w:val="es-ES"/>
                        </w:rPr>
                        <w:t>nos podrás conocer, ver algunos de los materiales disponibles y observar su potencial</w:t>
                      </w:r>
                      <w:r>
                        <w:rPr>
                          <w:lang w:val="es-ES"/>
                        </w:rPr>
                        <w:t xml:space="preserve">. Incluye: </w:t>
                      </w:r>
                    </w:p>
                    <w:p w14:paraId="2BE9242E" w14:textId="2A1DBE79" w:rsidR="00E1708E" w:rsidRDefault="00E1708E" w:rsidP="00E1708E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220DF8E" w14:textId="59F67D58" w:rsidR="00E1708E" w:rsidRPr="00E1708E" w:rsidRDefault="00E1708E" w:rsidP="00E1708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>Gráficos</w:t>
                      </w:r>
                      <w:r>
                        <w:rPr>
                          <w:lang w:val="es-ES"/>
                        </w:rPr>
                        <w:t xml:space="preserve">, Mapas interactivos </w:t>
                      </w:r>
                      <w:r w:rsidR="00AB1B89">
                        <w:rPr>
                          <w:lang w:val="es-ES"/>
                        </w:rPr>
                        <w:t xml:space="preserve">y diagramas </w:t>
                      </w:r>
                    </w:p>
                    <w:p w14:paraId="2C6F006A" w14:textId="5546F4DE" w:rsidR="00E1708E" w:rsidRPr="00E1708E" w:rsidRDefault="00E1708E" w:rsidP="00E1708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 xml:space="preserve">Descargas en Excel, PNG y PDF. </w:t>
                      </w:r>
                    </w:p>
                    <w:p w14:paraId="1E2CC364" w14:textId="120ECA9C" w:rsidR="00E1708E" w:rsidRPr="008D67A6" w:rsidRDefault="00E1708E" w:rsidP="00E1708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highlight w:val="yellow"/>
                          <w:lang w:val="es-ES"/>
                          <w:rPrChange w:id="18" w:author="Karen Farias" w:date="2021-04-27T11:39:00Z">
                            <w:rPr>
                              <w:lang w:val="es-ES"/>
                            </w:rPr>
                          </w:rPrChange>
                        </w:rPr>
                      </w:pPr>
                      <w:proofErr w:type="spellStart"/>
                      <w:proofErr w:type="gramStart"/>
                      <w:r w:rsidRPr="008D67A6">
                        <w:rPr>
                          <w:highlight w:val="yellow"/>
                          <w:lang w:val="es-ES"/>
                          <w:rPrChange w:id="19" w:author="Karen Farias" w:date="2021-04-27T11:39:00Z">
                            <w:rPr>
                              <w:lang w:val="es-ES"/>
                            </w:rPr>
                          </w:rPrChange>
                        </w:rPr>
                        <w:t>Brief</w:t>
                      </w:r>
                      <w:proofErr w:type="spellEnd"/>
                      <w:r w:rsidRPr="008D67A6">
                        <w:rPr>
                          <w:highlight w:val="yellow"/>
                          <w:lang w:val="es-ES"/>
                          <w:rPrChange w:id="20" w:author="Karen Farias" w:date="2021-04-27T11:39:00Z">
                            <w:rPr>
                              <w:lang w:val="es-ES"/>
                            </w:rPr>
                          </w:rPrChange>
                        </w:rPr>
                        <w:t xml:space="preserve">  </w:t>
                      </w:r>
                      <w:ins w:id="21" w:author="Karen Farias" w:date="2021-04-27T11:40:00Z">
                        <w:r w:rsidR="008D67A6">
                          <w:rPr>
                            <w:highlight w:val="yellow"/>
                            <w:lang w:val="es-ES"/>
                          </w:rPr>
                          <w:t>(</w:t>
                        </w:r>
                        <w:proofErr w:type="gramEnd"/>
                        <w:r w:rsidR="008D67A6">
                          <w:rPr>
                            <w:highlight w:val="yellow"/>
                            <w:lang w:val="es-ES"/>
                          </w:rPr>
                          <w:t xml:space="preserve">este sería </w:t>
                        </w:r>
                        <w:proofErr w:type="spellStart"/>
                        <w:r w:rsidR="008D67A6">
                          <w:rPr>
                            <w:highlight w:val="yellow"/>
                            <w:lang w:val="es-ES"/>
                          </w:rPr>
                          <w:t>Brief</w:t>
                        </w:r>
                        <w:proofErr w:type="spellEnd"/>
                        <w:r w:rsidR="008D67A6">
                          <w:rPr>
                            <w:highlight w:val="yellow"/>
                            <w:lang w:val="es-ES"/>
                          </w:rPr>
                          <w:t xml:space="preserve"> DI??)</w:t>
                        </w:r>
                      </w:ins>
                    </w:p>
                    <w:p w14:paraId="2826834F" w14:textId="56A0FFE8" w:rsidR="00E1708E" w:rsidRPr="00E1708E" w:rsidRDefault="00E1708E" w:rsidP="00E1708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ES"/>
                        </w:rPr>
                      </w:pPr>
                      <w:r w:rsidRPr="00E1708E">
                        <w:rPr>
                          <w:lang w:val="es-ES"/>
                        </w:rPr>
                        <w:t xml:space="preserve">Uso por 1 año </w:t>
                      </w:r>
                    </w:p>
                    <w:p w14:paraId="79863A86" w14:textId="2D801F51" w:rsidR="00E1708E" w:rsidRDefault="00E1708E" w:rsidP="00E1708E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73E2AFD" w14:textId="1703E71B" w:rsidR="00E1708E" w:rsidRDefault="00E1708E" w:rsidP="00E1708E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BC5BD52" w14:textId="1BD275FE" w:rsidR="00E1708E" w:rsidRDefault="00AB1B89" w:rsidP="00E170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Gratuita </w:t>
                      </w:r>
                    </w:p>
                    <w:p w14:paraId="74056437" w14:textId="531B7BD1" w:rsidR="00AB1B89" w:rsidRDefault="00AB1B89" w:rsidP="00E170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$0 USD / Inscribirse</w:t>
                      </w:r>
                    </w:p>
                    <w:p w14:paraId="6069DBE3" w14:textId="0A35AA2E" w:rsidR="00AB1B89" w:rsidRPr="00E1708E" w:rsidRDefault="00AB1B89" w:rsidP="00E170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Acceso individual </w:t>
                      </w:r>
                    </w:p>
                  </w:txbxContent>
                </v:textbox>
              </v:shape>
            </w:pict>
          </mc:Fallback>
        </mc:AlternateContent>
      </w:r>
    </w:p>
    <w:p w14:paraId="11477D68" w14:textId="41612DE0" w:rsidR="007C1742" w:rsidRPr="007C1742" w:rsidRDefault="007C1742" w:rsidP="007C1742">
      <w:pPr>
        <w:rPr>
          <w:lang w:val="es-ES"/>
        </w:rPr>
      </w:pPr>
    </w:p>
    <w:p w14:paraId="4829BCB9" w14:textId="0439D097" w:rsidR="007C1742" w:rsidRPr="007C1742" w:rsidRDefault="007C1742" w:rsidP="007C1742">
      <w:pPr>
        <w:rPr>
          <w:lang w:val="es-ES"/>
        </w:rPr>
      </w:pPr>
    </w:p>
    <w:p w14:paraId="3903D9FE" w14:textId="63CEB465" w:rsidR="007C1742" w:rsidRPr="007C1742" w:rsidRDefault="007C1742" w:rsidP="007C1742">
      <w:pPr>
        <w:rPr>
          <w:lang w:val="es-ES"/>
        </w:rPr>
      </w:pPr>
    </w:p>
    <w:p w14:paraId="0BEB7FB4" w14:textId="648EDD47" w:rsidR="007C1742" w:rsidRPr="007C1742" w:rsidRDefault="007C1742" w:rsidP="007C1742">
      <w:pPr>
        <w:rPr>
          <w:lang w:val="es-ES"/>
        </w:rPr>
      </w:pPr>
    </w:p>
    <w:p w14:paraId="57CBD22B" w14:textId="414AB29C" w:rsidR="007C1742" w:rsidRPr="007C1742" w:rsidRDefault="007C1742" w:rsidP="007C1742">
      <w:pPr>
        <w:rPr>
          <w:lang w:val="es-ES"/>
        </w:rPr>
      </w:pPr>
    </w:p>
    <w:p w14:paraId="69B2CF3B" w14:textId="0BC4EBFE" w:rsidR="007C1742" w:rsidRPr="007C1742" w:rsidRDefault="007C1742" w:rsidP="007C1742">
      <w:pPr>
        <w:rPr>
          <w:lang w:val="es-ES"/>
        </w:rPr>
      </w:pPr>
    </w:p>
    <w:p w14:paraId="1C9E35C9" w14:textId="7C821092" w:rsidR="007C1742" w:rsidRPr="007C1742" w:rsidRDefault="007C1742" w:rsidP="007C1742">
      <w:pPr>
        <w:rPr>
          <w:lang w:val="es-ES"/>
        </w:rPr>
      </w:pPr>
    </w:p>
    <w:p w14:paraId="24C2A5DB" w14:textId="5A617CED" w:rsidR="007C1742" w:rsidRPr="007C1742" w:rsidRDefault="007C1742" w:rsidP="007C1742">
      <w:pPr>
        <w:rPr>
          <w:lang w:val="es-ES"/>
        </w:rPr>
      </w:pPr>
    </w:p>
    <w:p w14:paraId="69027D0B" w14:textId="1F83ECE2" w:rsidR="007C1742" w:rsidRPr="007C1742" w:rsidRDefault="007C1742" w:rsidP="007C1742">
      <w:pPr>
        <w:rPr>
          <w:lang w:val="es-ES"/>
        </w:rPr>
      </w:pPr>
    </w:p>
    <w:p w14:paraId="2323646F" w14:textId="1FD0B0FF" w:rsidR="007C1742" w:rsidRPr="007C1742" w:rsidRDefault="007C1742" w:rsidP="007C1742">
      <w:pPr>
        <w:rPr>
          <w:lang w:val="es-ES"/>
        </w:rPr>
      </w:pPr>
    </w:p>
    <w:p w14:paraId="2422E2BB" w14:textId="6960ED55" w:rsidR="007C1742" w:rsidRPr="007C1742" w:rsidRDefault="007C1742" w:rsidP="007C1742">
      <w:pPr>
        <w:rPr>
          <w:lang w:val="es-ES"/>
        </w:rPr>
      </w:pPr>
    </w:p>
    <w:p w14:paraId="467DC812" w14:textId="62712D7C" w:rsidR="007C1742" w:rsidRPr="007C1742" w:rsidRDefault="007C1742" w:rsidP="007C1742">
      <w:pPr>
        <w:rPr>
          <w:lang w:val="es-ES"/>
        </w:rPr>
      </w:pPr>
    </w:p>
    <w:p w14:paraId="2AEACACF" w14:textId="0C733C19" w:rsidR="007C1742" w:rsidRPr="007C1742" w:rsidRDefault="007C1742" w:rsidP="007C1742">
      <w:pPr>
        <w:rPr>
          <w:lang w:val="es-ES"/>
        </w:rPr>
      </w:pPr>
    </w:p>
    <w:p w14:paraId="3BD536D7" w14:textId="7DA5B2F0" w:rsidR="007C1742" w:rsidRPr="007C1742" w:rsidRDefault="007C1742" w:rsidP="007C1742">
      <w:pPr>
        <w:rPr>
          <w:lang w:val="es-ES"/>
        </w:rPr>
      </w:pPr>
    </w:p>
    <w:p w14:paraId="58CEA369" w14:textId="0A5FE7A9" w:rsidR="007C1742" w:rsidRPr="007C1742" w:rsidRDefault="007C1742" w:rsidP="007C1742">
      <w:pPr>
        <w:rPr>
          <w:lang w:val="es-ES"/>
        </w:rPr>
      </w:pPr>
    </w:p>
    <w:p w14:paraId="1C47032E" w14:textId="6B51CBCF" w:rsidR="007C1742" w:rsidRPr="007C1742" w:rsidRDefault="007C1742" w:rsidP="007C1742">
      <w:pPr>
        <w:rPr>
          <w:lang w:val="es-ES"/>
        </w:rPr>
      </w:pPr>
    </w:p>
    <w:p w14:paraId="3C04A4B5" w14:textId="192F8BCC" w:rsidR="007C1742" w:rsidRPr="007C1742" w:rsidRDefault="007C1742" w:rsidP="007C1742">
      <w:pPr>
        <w:rPr>
          <w:lang w:val="es-ES"/>
        </w:rPr>
      </w:pPr>
    </w:p>
    <w:p w14:paraId="5012D4FE" w14:textId="7D8203D7" w:rsidR="007C1742" w:rsidRPr="007C1742" w:rsidRDefault="007C1742" w:rsidP="007C1742">
      <w:pPr>
        <w:rPr>
          <w:lang w:val="es-ES"/>
        </w:rPr>
      </w:pPr>
    </w:p>
    <w:p w14:paraId="7FDA3AB3" w14:textId="720ADEEF" w:rsidR="007C1742" w:rsidRPr="007C1742" w:rsidRDefault="007C1742" w:rsidP="007C1742">
      <w:pPr>
        <w:rPr>
          <w:lang w:val="es-ES"/>
        </w:rPr>
      </w:pPr>
    </w:p>
    <w:p w14:paraId="2617650C" w14:textId="6A8C3853" w:rsidR="007C1742" w:rsidRPr="007C1742" w:rsidRDefault="007C1742" w:rsidP="007C1742">
      <w:pPr>
        <w:rPr>
          <w:lang w:val="es-ES"/>
        </w:rPr>
      </w:pPr>
    </w:p>
    <w:p w14:paraId="2059C67C" w14:textId="2F203FF7" w:rsidR="007C1742" w:rsidRPr="007C1742" w:rsidRDefault="007C1742" w:rsidP="007C1742">
      <w:pPr>
        <w:rPr>
          <w:lang w:val="es-ES"/>
        </w:rPr>
      </w:pPr>
    </w:p>
    <w:p w14:paraId="0342B40F" w14:textId="3102684F" w:rsidR="007C1742" w:rsidRPr="007C1742" w:rsidRDefault="007C1742" w:rsidP="007C1742">
      <w:pPr>
        <w:rPr>
          <w:lang w:val="es-ES"/>
        </w:rPr>
      </w:pPr>
    </w:p>
    <w:p w14:paraId="446875C5" w14:textId="767AD397" w:rsidR="007C1742" w:rsidRPr="007C1742" w:rsidRDefault="007C1742" w:rsidP="007C1742">
      <w:pPr>
        <w:rPr>
          <w:lang w:val="es-ES"/>
        </w:rPr>
      </w:pPr>
    </w:p>
    <w:p w14:paraId="61143D91" w14:textId="608ACB4D" w:rsidR="007C1742" w:rsidRPr="007C1742" w:rsidRDefault="007C1742" w:rsidP="007C1742">
      <w:pPr>
        <w:rPr>
          <w:lang w:val="es-ES"/>
        </w:rPr>
      </w:pPr>
    </w:p>
    <w:p w14:paraId="47A62AD4" w14:textId="4CC5E965" w:rsidR="007C1742" w:rsidRPr="007C1742" w:rsidRDefault="007C1742" w:rsidP="007C1742">
      <w:pPr>
        <w:rPr>
          <w:lang w:val="es-ES"/>
        </w:rPr>
      </w:pPr>
    </w:p>
    <w:p w14:paraId="5F97B47C" w14:textId="59F3EF5B" w:rsidR="007C1742" w:rsidRPr="007C1742" w:rsidRDefault="007C1742" w:rsidP="007C1742">
      <w:pPr>
        <w:rPr>
          <w:lang w:val="es-ES"/>
        </w:rPr>
      </w:pPr>
    </w:p>
    <w:p w14:paraId="7E326EFD" w14:textId="6FD8E68E" w:rsidR="007C1742" w:rsidRPr="007C1742" w:rsidRDefault="007C1742" w:rsidP="007C1742">
      <w:pPr>
        <w:rPr>
          <w:lang w:val="es-ES"/>
        </w:rPr>
      </w:pPr>
    </w:p>
    <w:p w14:paraId="6F11BF28" w14:textId="16DF5F30" w:rsidR="007C1742" w:rsidRPr="007C1742" w:rsidRDefault="007C1742" w:rsidP="007C1742">
      <w:pPr>
        <w:rPr>
          <w:lang w:val="es-ES"/>
        </w:rPr>
      </w:pPr>
    </w:p>
    <w:p w14:paraId="12537F72" w14:textId="284CE513" w:rsidR="007C1742" w:rsidRPr="007C1742" w:rsidRDefault="007C1742" w:rsidP="007C1742">
      <w:pPr>
        <w:rPr>
          <w:lang w:val="es-ES"/>
        </w:rPr>
      </w:pPr>
    </w:p>
    <w:p w14:paraId="28FCC745" w14:textId="047572D8" w:rsidR="007C1742" w:rsidRPr="007C1742" w:rsidRDefault="007C1742" w:rsidP="007C1742">
      <w:pPr>
        <w:rPr>
          <w:lang w:val="es-ES"/>
        </w:rPr>
      </w:pPr>
    </w:p>
    <w:p w14:paraId="28C3749A" w14:textId="6D5D1142" w:rsidR="007C1742" w:rsidRPr="007C1742" w:rsidRDefault="007C1742" w:rsidP="007C1742">
      <w:pPr>
        <w:rPr>
          <w:lang w:val="es-ES"/>
        </w:rPr>
      </w:pPr>
    </w:p>
    <w:p w14:paraId="266BFE99" w14:textId="18130389" w:rsidR="007C1742" w:rsidRPr="007C1742" w:rsidRDefault="007C1742" w:rsidP="007C1742">
      <w:pPr>
        <w:rPr>
          <w:lang w:val="es-ES"/>
        </w:rPr>
      </w:pPr>
    </w:p>
    <w:p w14:paraId="2C7B4AFB" w14:textId="10F8391B" w:rsidR="007C1742" w:rsidRPr="007C1742" w:rsidRDefault="007C1742" w:rsidP="007C1742">
      <w:pPr>
        <w:rPr>
          <w:lang w:val="es-ES"/>
        </w:rPr>
      </w:pPr>
    </w:p>
    <w:p w14:paraId="1DB383F2" w14:textId="0AD9AB2A" w:rsidR="007C1742" w:rsidRPr="007C1742" w:rsidRDefault="007C1742" w:rsidP="007C1742">
      <w:pPr>
        <w:rPr>
          <w:lang w:val="es-ES"/>
        </w:rPr>
      </w:pPr>
    </w:p>
    <w:p w14:paraId="5B883256" w14:textId="13000368" w:rsidR="007C1742" w:rsidRPr="007C1742" w:rsidRDefault="007C1742" w:rsidP="007C1742">
      <w:pPr>
        <w:rPr>
          <w:lang w:val="es-ES"/>
        </w:rPr>
      </w:pPr>
    </w:p>
    <w:p w14:paraId="028F716B" w14:textId="53FED808" w:rsidR="007C1742" w:rsidRPr="007C1742" w:rsidRDefault="007C1742" w:rsidP="007C1742">
      <w:pPr>
        <w:rPr>
          <w:lang w:val="es-ES"/>
        </w:rPr>
      </w:pPr>
    </w:p>
    <w:p w14:paraId="72B293A8" w14:textId="47D78253" w:rsidR="007C1742" w:rsidRPr="007C1742" w:rsidRDefault="007C1742" w:rsidP="007C1742">
      <w:pPr>
        <w:rPr>
          <w:lang w:val="es-ES"/>
        </w:rPr>
      </w:pPr>
    </w:p>
    <w:p w14:paraId="31AF9261" w14:textId="378F601E" w:rsidR="007C1742" w:rsidRPr="007C1742" w:rsidRDefault="007C1742" w:rsidP="007C1742">
      <w:pPr>
        <w:rPr>
          <w:lang w:val="es-ES"/>
        </w:rPr>
      </w:pPr>
    </w:p>
    <w:p w14:paraId="12672050" w14:textId="194F667F" w:rsidR="007C1742" w:rsidRPr="007C1742" w:rsidRDefault="007C1742" w:rsidP="007C1742">
      <w:pPr>
        <w:rPr>
          <w:lang w:val="es-ES"/>
        </w:rPr>
      </w:pPr>
    </w:p>
    <w:p w14:paraId="161BC9EA" w14:textId="431DDD31" w:rsidR="007C1742" w:rsidRPr="007C1742" w:rsidRDefault="007C1742" w:rsidP="007C1742">
      <w:pPr>
        <w:rPr>
          <w:lang w:val="es-ES"/>
        </w:rPr>
      </w:pPr>
    </w:p>
    <w:p w14:paraId="6BBB69B4" w14:textId="0FD3147B" w:rsidR="007C1742" w:rsidRPr="007C1742" w:rsidRDefault="007C1742" w:rsidP="007C1742">
      <w:pPr>
        <w:rPr>
          <w:lang w:val="es-ES"/>
        </w:rPr>
      </w:pPr>
    </w:p>
    <w:p w14:paraId="2FC5705A" w14:textId="4473F2FA" w:rsidR="007C1742" w:rsidRDefault="007C1742" w:rsidP="007C1742">
      <w:pPr>
        <w:rPr>
          <w:lang w:val="es-ES"/>
        </w:rPr>
      </w:pPr>
    </w:p>
    <w:p w14:paraId="2F3D4932" w14:textId="43A99F5B" w:rsidR="007C1742" w:rsidRDefault="007C1742" w:rsidP="007C1742">
      <w:pPr>
        <w:tabs>
          <w:tab w:val="left" w:pos="3720"/>
        </w:tabs>
        <w:rPr>
          <w:lang w:val="es-ES"/>
        </w:rPr>
      </w:pPr>
      <w:r>
        <w:rPr>
          <w:lang w:val="es-ES"/>
        </w:rPr>
        <w:tab/>
      </w:r>
    </w:p>
    <w:p w14:paraId="5D53303C" w14:textId="5B6E6741" w:rsidR="007C1742" w:rsidRDefault="007C1742" w:rsidP="007C1742">
      <w:pPr>
        <w:tabs>
          <w:tab w:val="left" w:pos="3720"/>
        </w:tabs>
        <w:rPr>
          <w:lang w:val="es-ES"/>
        </w:rPr>
      </w:pPr>
    </w:p>
    <w:p w14:paraId="357C1350" w14:textId="73FDB0B6" w:rsidR="007C1742" w:rsidRDefault="007C1742" w:rsidP="007C1742">
      <w:pPr>
        <w:tabs>
          <w:tab w:val="left" w:pos="3720"/>
        </w:tabs>
        <w:rPr>
          <w:lang w:val="es-ES"/>
        </w:rPr>
      </w:pPr>
    </w:p>
    <w:p w14:paraId="66712F59" w14:textId="614A07D2" w:rsidR="007C1742" w:rsidRDefault="007C1742" w:rsidP="007C1742">
      <w:pPr>
        <w:tabs>
          <w:tab w:val="left" w:pos="3720"/>
        </w:tabs>
        <w:rPr>
          <w:lang w:val="es-ES"/>
        </w:rPr>
      </w:pPr>
      <w:r>
        <w:rPr>
          <w:lang w:val="es-ES"/>
        </w:rPr>
        <w:t xml:space="preserve">Barra superior: </w:t>
      </w:r>
    </w:p>
    <w:p w14:paraId="701AF58D" w14:textId="554B2280" w:rsidR="007C1742" w:rsidRDefault="007C1742" w:rsidP="007C1742">
      <w:pPr>
        <w:tabs>
          <w:tab w:val="left" w:pos="3720"/>
        </w:tabs>
        <w:rPr>
          <w:lang w:val="es-ES"/>
        </w:rPr>
      </w:pPr>
    </w:p>
    <w:p w14:paraId="3E776124" w14:textId="7244AE2E" w:rsidR="007C1742" w:rsidRDefault="007C1742" w:rsidP="007C1742">
      <w:pPr>
        <w:tabs>
          <w:tab w:val="left" w:pos="3720"/>
        </w:tabs>
        <w:rPr>
          <w:lang w:val="es-ES"/>
        </w:rPr>
      </w:pPr>
      <w:r>
        <w:rPr>
          <w:lang w:val="es-ES"/>
        </w:rPr>
        <w:t xml:space="preserve">Gráficos Mapas </w:t>
      </w:r>
      <w:proofErr w:type="spellStart"/>
      <w:r>
        <w:rPr>
          <w:lang w:val="es-ES"/>
        </w:rPr>
        <w:t>Brief</w:t>
      </w:r>
      <w:proofErr w:type="spellEnd"/>
      <w:r>
        <w:rPr>
          <w:lang w:val="es-ES"/>
        </w:rPr>
        <w:t xml:space="preserve"> Informes Reportes  </w:t>
      </w:r>
    </w:p>
    <w:p w14:paraId="4FDB0C3A" w14:textId="2170EE1B" w:rsidR="007C1742" w:rsidRDefault="007C1742" w:rsidP="007C1742">
      <w:pPr>
        <w:tabs>
          <w:tab w:val="left" w:pos="3720"/>
        </w:tabs>
        <w:rPr>
          <w:lang w:val="es-ES"/>
        </w:rPr>
      </w:pPr>
    </w:p>
    <w:p w14:paraId="046B3DE8" w14:textId="77777777" w:rsidR="007C1742" w:rsidRPr="007C1742" w:rsidRDefault="007C1742" w:rsidP="007C1742">
      <w:pPr>
        <w:tabs>
          <w:tab w:val="left" w:pos="3720"/>
        </w:tabs>
        <w:rPr>
          <w:lang w:val="es-ES"/>
        </w:rPr>
      </w:pPr>
    </w:p>
    <w:sectPr w:rsidR="007C1742" w:rsidRPr="007C1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C6612"/>
    <w:multiLevelType w:val="hybridMultilevel"/>
    <w:tmpl w:val="13EA3A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en Farias">
    <w15:presenceInfo w15:providerId="Windows Live" w15:userId="4daf551691c89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B"/>
    <w:rsid w:val="003B7E34"/>
    <w:rsid w:val="0061468B"/>
    <w:rsid w:val="006841BD"/>
    <w:rsid w:val="007C1742"/>
    <w:rsid w:val="008D67A6"/>
    <w:rsid w:val="00AB1B89"/>
    <w:rsid w:val="00AE0930"/>
    <w:rsid w:val="00DA1696"/>
    <w:rsid w:val="00E1708E"/>
    <w:rsid w:val="00E36CCF"/>
    <w:rsid w:val="00FA0EEA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D523"/>
  <w15:chartTrackingRefBased/>
  <w15:docId w15:val="{5E260BA7-ACC0-8C48-AC6D-02687537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Karen Farias</cp:lastModifiedBy>
  <cp:revision>6</cp:revision>
  <dcterms:created xsi:type="dcterms:W3CDTF">2021-04-27T14:04:00Z</dcterms:created>
  <dcterms:modified xsi:type="dcterms:W3CDTF">2021-04-27T15:40:00Z</dcterms:modified>
</cp:coreProperties>
</file>