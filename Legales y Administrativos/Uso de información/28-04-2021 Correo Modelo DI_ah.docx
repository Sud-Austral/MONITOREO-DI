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0F304" w14:textId="77777777" w:rsidR="00D96F2F" w:rsidRP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6F2F">
        <w:rPr>
          <w:rFonts w:ascii="Times New Roman" w:hAnsi="Times New Roman" w:cs="Times New Roman"/>
          <w:b/>
          <w:bCs/>
        </w:rPr>
        <w:t xml:space="preserve">Señores </w:t>
      </w:r>
    </w:p>
    <w:p w14:paraId="75333400" w14:textId="7F09467F" w:rsidR="00D96F2F" w:rsidRP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96F2F">
        <w:rPr>
          <w:rFonts w:ascii="Times New Roman" w:hAnsi="Times New Roman" w:cs="Times New Roman"/>
          <w:b/>
          <w:bCs/>
        </w:rPr>
        <w:t>[</w:t>
      </w:r>
      <w:r w:rsidRPr="00D96F2F">
        <w:rPr>
          <w:rFonts w:ascii="Times New Roman" w:hAnsi="Times New Roman" w:cs="Times New Roman"/>
          <w:b/>
          <w:bCs/>
          <w:highlight w:val="yellow"/>
        </w:rPr>
        <w:t>●</w:t>
      </w:r>
      <w:r w:rsidRPr="00D96F2F">
        <w:rPr>
          <w:rFonts w:ascii="Times New Roman" w:hAnsi="Times New Roman" w:cs="Times New Roman"/>
          <w:b/>
          <w:bCs/>
        </w:rPr>
        <w:t>]</w:t>
      </w:r>
    </w:p>
    <w:p w14:paraId="21E27D89" w14:textId="6943A91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  <w:r w:rsidRPr="00D96F2F">
        <w:rPr>
          <w:rFonts w:ascii="Times New Roman" w:hAnsi="Times New Roman" w:cs="Times New Roman"/>
          <w:b/>
          <w:bCs/>
          <w:u w:val="single"/>
        </w:rPr>
        <w:t>Presente.</w:t>
      </w:r>
    </w:p>
    <w:p w14:paraId="63BAC905" w14:textId="77777777" w:rsidR="00D96F2F" w:rsidRPr="00D96F2F" w:rsidRDefault="00D96F2F" w:rsidP="00D96F2F">
      <w:pPr>
        <w:spacing w:after="0" w:line="240" w:lineRule="auto"/>
        <w:jc w:val="both"/>
        <w:rPr>
          <w:rFonts w:ascii="Times New Roman" w:hAnsi="Times New Roman" w:cs="Times New Roman"/>
          <w:b/>
          <w:bCs/>
          <w:u w:val="single"/>
        </w:rPr>
      </w:pPr>
    </w:p>
    <w:p w14:paraId="44707750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E01DA99" w14:textId="34FEB0F3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9B537D">
        <w:rPr>
          <w:rFonts w:ascii="Times New Roman" w:hAnsi="Times New Roman" w:cs="Times New Roman"/>
        </w:rPr>
        <w:t>Junto con saludar,</w:t>
      </w:r>
      <w:r w:rsidR="00D96F2F">
        <w:rPr>
          <w:rFonts w:ascii="Times New Roman" w:hAnsi="Times New Roman" w:cs="Times New Roman"/>
        </w:rPr>
        <w:t xml:space="preserve"> y en representación de Data Intelligence </w:t>
      </w:r>
      <w:proofErr w:type="spellStart"/>
      <w:r w:rsidR="00D96F2F">
        <w:rPr>
          <w:rFonts w:ascii="Times New Roman" w:hAnsi="Times New Roman" w:cs="Times New Roman"/>
        </w:rPr>
        <w:t>SpA</w:t>
      </w:r>
      <w:proofErr w:type="spellEnd"/>
      <w:r w:rsidR="00D96F2F">
        <w:rPr>
          <w:rFonts w:ascii="Times New Roman" w:hAnsi="Times New Roman" w:cs="Times New Roman"/>
        </w:rPr>
        <w:t xml:space="preserve">, </w:t>
      </w:r>
      <w:r w:rsidRPr="009B537D">
        <w:rPr>
          <w:rFonts w:ascii="Times New Roman" w:hAnsi="Times New Roman" w:cs="Times New Roman"/>
        </w:rPr>
        <w:t>escribo para solicitar su a</w:t>
      </w:r>
      <w:r>
        <w:rPr>
          <w:rFonts w:ascii="Times New Roman" w:hAnsi="Times New Roman" w:cs="Times New Roman"/>
        </w:rPr>
        <w:t>u</w:t>
      </w:r>
      <w:r w:rsidRPr="009B537D">
        <w:rPr>
          <w:rFonts w:ascii="Times New Roman" w:hAnsi="Times New Roman" w:cs="Times New Roman"/>
        </w:rPr>
        <w:t>torización para usar la información elaborada por ustedes en el documento [</w:t>
      </w:r>
      <w:r w:rsidRPr="00D96F2F">
        <w:rPr>
          <w:rFonts w:ascii="Times New Roman" w:hAnsi="Times New Roman" w:cs="Times New Roman"/>
          <w:highlight w:val="yellow"/>
        </w:rPr>
        <w:t>●</w:t>
      </w:r>
      <w:r w:rsidRPr="009B537D">
        <w:rPr>
          <w:rFonts w:ascii="Times New Roman" w:hAnsi="Times New Roman" w:cs="Times New Roman"/>
        </w:rPr>
        <w:t>]</w:t>
      </w:r>
      <w:r w:rsidR="00D96F2F">
        <w:rPr>
          <w:rFonts w:ascii="Times New Roman" w:hAnsi="Times New Roman" w:cs="Times New Roman"/>
        </w:rPr>
        <w:t xml:space="preserve">, que versa sobre </w:t>
      </w:r>
      <w:r w:rsidR="00D96F2F" w:rsidRPr="00D96F2F">
        <w:rPr>
          <w:rFonts w:ascii="Times New Roman" w:hAnsi="Times New Roman" w:cs="Times New Roman"/>
        </w:rPr>
        <w:t>[</w:t>
      </w:r>
      <w:r w:rsidR="00D96F2F" w:rsidRPr="00D96F2F">
        <w:rPr>
          <w:rFonts w:ascii="Times New Roman" w:hAnsi="Times New Roman" w:cs="Times New Roman"/>
          <w:highlight w:val="yellow"/>
        </w:rPr>
        <w:t>●</w:t>
      </w:r>
      <w:r w:rsidR="00D96F2F" w:rsidRPr="00D96F2F">
        <w:rPr>
          <w:rFonts w:ascii="Times New Roman" w:hAnsi="Times New Roman" w:cs="Times New Roman"/>
        </w:rPr>
        <w:t>].</w:t>
      </w:r>
    </w:p>
    <w:p w14:paraId="2AEDEA8B" w14:textId="77777777" w:rsidR="009B537D" w:rsidRP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EB7C6A3" w14:textId="29D7298E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 tratarse de información elaborada por una entidad privada, para fines específicos, y que, en su calidad de </w:t>
      </w:r>
      <w:r w:rsidR="00D96F2F">
        <w:rPr>
          <w:rFonts w:ascii="Times New Roman" w:hAnsi="Times New Roman" w:cs="Times New Roman"/>
        </w:rPr>
        <w:t xml:space="preserve">propietarios de </w:t>
      </w:r>
      <w:proofErr w:type="gramStart"/>
      <w:r w:rsidR="00D96F2F">
        <w:rPr>
          <w:rFonts w:ascii="Times New Roman" w:hAnsi="Times New Roman" w:cs="Times New Roman"/>
        </w:rPr>
        <w:t>la misma</w:t>
      </w:r>
      <w:proofErr w:type="gramEnd"/>
      <w:r w:rsidR="00D96F2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tienen la facultad</w:t>
      </w:r>
      <w:r w:rsidR="00D96F2F">
        <w:rPr>
          <w:rFonts w:ascii="Times New Roman" w:hAnsi="Times New Roman" w:cs="Times New Roman"/>
        </w:rPr>
        <w:t xml:space="preserve"> exclusiva</w:t>
      </w:r>
      <w:r>
        <w:rPr>
          <w:rFonts w:ascii="Times New Roman" w:hAnsi="Times New Roman" w:cs="Times New Roman"/>
        </w:rPr>
        <w:t xml:space="preserve"> para permitir su uso o explotación por terceros, es que escribimos solicitando su autorización para usarla y exhibirla de la siguiente forma:</w:t>
      </w:r>
    </w:p>
    <w:p w14:paraId="79EB69E6" w14:textId="574A8933" w:rsidR="009B537D" w:rsidRDefault="009B537D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5A3D9FC" w14:textId="3014DEFD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Nuestro objetivo es</w:t>
      </w:r>
      <w:r w:rsidR="009B537D" w:rsidRPr="009B537D">
        <w:rPr>
          <w:rFonts w:ascii="Times New Roman" w:hAnsi="Times New Roman" w:cs="Times New Roman"/>
        </w:rPr>
        <w:t xml:space="preserve"> incorporarlo en </w:t>
      </w:r>
      <w:del w:id="0" w:author="Astrid Holmgren" w:date="2021-05-10T15:35:00Z">
        <w:r w:rsidR="009B537D" w:rsidRPr="009B537D" w:rsidDel="00BD7186">
          <w:rPr>
            <w:rFonts w:ascii="Times New Roman" w:hAnsi="Times New Roman" w:cs="Times New Roman"/>
          </w:rPr>
          <w:delText xml:space="preserve">documentos </w:delText>
        </w:r>
      </w:del>
      <w:ins w:id="1" w:author="Astrid Holmgren" w:date="2021-05-10T15:35:00Z">
        <w:r w:rsidR="00BD7186">
          <w:rPr>
            <w:rFonts w:ascii="Times New Roman" w:hAnsi="Times New Roman" w:cs="Times New Roman"/>
          </w:rPr>
          <w:t xml:space="preserve">plataformas de información </w:t>
        </w:r>
      </w:ins>
      <w:r w:rsidR="009B537D" w:rsidRPr="009B537D">
        <w:rPr>
          <w:rFonts w:ascii="Times New Roman" w:hAnsi="Times New Roman" w:cs="Times New Roman"/>
        </w:rPr>
        <w:t>de elaboración propia, con contenido temático específico, los cuales se ofrecen al público general exclusivamente para su uso y visualización a través de nuestr</w:t>
      </w:r>
      <w:del w:id="2" w:author="Astrid Holmgren" w:date="2021-05-10T15:35:00Z">
        <w:r w:rsidR="009B537D" w:rsidRPr="009B537D" w:rsidDel="00BD7186">
          <w:rPr>
            <w:rFonts w:ascii="Times New Roman" w:hAnsi="Times New Roman" w:cs="Times New Roman"/>
          </w:rPr>
          <w:delText>a</w:delText>
        </w:r>
      </w:del>
      <w:ins w:id="3" w:author="Astrid Holmgren" w:date="2021-05-10T15:35:00Z">
        <w:r w:rsidR="00BD7186">
          <w:rPr>
            <w:rFonts w:ascii="Times New Roman" w:hAnsi="Times New Roman" w:cs="Times New Roman"/>
          </w:rPr>
          <w:t>o</w:t>
        </w:r>
      </w:ins>
      <w:r w:rsidR="009B537D" w:rsidRPr="009B537D">
        <w:rPr>
          <w:rFonts w:ascii="Times New Roman" w:hAnsi="Times New Roman" w:cs="Times New Roman"/>
        </w:rPr>
        <w:t xml:space="preserve"> </w:t>
      </w:r>
      <w:del w:id="4" w:author="Astrid Holmgren" w:date="2021-05-10T15:35:00Z">
        <w:r w:rsidR="009B537D" w:rsidRPr="009B537D" w:rsidDel="00BD7186">
          <w:rPr>
            <w:rFonts w:ascii="Times New Roman" w:hAnsi="Times New Roman" w:cs="Times New Roman"/>
          </w:rPr>
          <w:delText xml:space="preserve">plataforma en el </w:delText>
        </w:r>
      </w:del>
      <w:r w:rsidR="009B537D" w:rsidRPr="009B537D">
        <w:rPr>
          <w:rFonts w:ascii="Times New Roman" w:hAnsi="Times New Roman" w:cs="Times New Roman"/>
        </w:rPr>
        <w:t xml:space="preserve">sitio web </w:t>
      </w:r>
      <w:hyperlink r:id="rId4" w:history="1">
        <w:r w:rsidRPr="00AB6895">
          <w:rPr>
            <w:rStyle w:val="Hipervnculo"/>
            <w:rFonts w:ascii="Times New Roman" w:hAnsi="Times New Roman" w:cs="Times New Roman"/>
          </w:rPr>
          <w:t>www.dataintelligence-group.com/</w:t>
        </w:r>
      </w:hyperlink>
      <w:r>
        <w:rPr>
          <w:rFonts w:ascii="Times New Roman" w:hAnsi="Times New Roman" w:cs="Times New Roman"/>
        </w:rPr>
        <w:t xml:space="preserve">, previa compra de una licencia de uso para cada producto específico. </w:t>
      </w:r>
    </w:p>
    <w:p w14:paraId="4469050D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4350AB66" w14:textId="63183461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información elaborada por ustedes, previa autorización expresa y por escrito, no será modificada, si no </w:t>
      </w:r>
      <w:proofErr w:type="gramStart"/>
      <w:r>
        <w:rPr>
          <w:rFonts w:ascii="Times New Roman" w:hAnsi="Times New Roman" w:cs="Times New Roman"/>
        </w:rPr>
        <w:t>que</w:t>
      </w:r>
      <w:proofErr w:type="gramEnd"/>
      <w:r>
        <w:rPr>
          <w:rFonts w:ascii="Times New Roman" w:hAnsi="Times New Roman" w:cs="Times New Roman"/>
        </w:rPr>
        <w:t xml:space="preserve"> complementada por información elaborada por nuestra Compañía, señalando siempre la fuente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autoría</w:t>
      </w:r>
      <w:r w:rsidR="00E75F2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 especificaciones de la información ofrecida al público</w:t>
      </w:r>
      <w:r w:rsidR="00E75F24">
        <w:rPr>
          <w:rFonts w:ascii="Times New Roman" w:hAnsi="Times New Roman" w:cs="Times New Roman"/>
        </w:rPr>
        <w:t>.</w:t>
      </w:r>
    </w:p>
    <w:p w14:paraId="4CE04BD8" w14:textId="53CA8398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B274E2A" w14:textId="2697625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caso de negativa nos comprometemos a no utilizar la información contenida en el documento singularizado en este correo.</w:t>
      </w:r>
    </w:p>
    <w:p w14:paraId="15CC6392" w14:textId="5D148299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6B79A475" w14:textId="5052CEDE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responder a nuestro requerimiento u obtener </w:t>
      </w:r>
      <w:proofErr w:type="gramStart"/>
      <w:r>
        <w:rPr>
          <w:rFonts w:ascii="Times New Roman" w:hAnsi="Times New Roman" w:cs="Times New Roman"/>
        </w:rPr>
        <w:t>mayor información</w:t>
      </w:r>
      <w:proofErr w:type="gramEnd"/>
      <w:r>
        <w:rPr>
          <w:rFonts w:ascii="Times New Roman" w:hAnsi="Times New Roman" w:cs="Times New Roman"/>
        </w:rPr>
        <w:t xml:space="preserve">, por favor responder por este medio, dirigiéndose a </w:t>
      </w:r>
      <w:r w:rsidRPr="00D96F2F">
        <w:rPr>
          <w:rFonts w:ascii="Times New Roman" w:hAnsi="Times New Roman" w:cs="Times New Roman"/>
        </w:rPr>
        <w:t>[</w:t>
      </w:r>
      <w:r w:rsidRPr="00D96F2F">
        <w:rPr>
          <w:rFonts w:ascii="Times New Roman" w:hAnsi="Times New Roman" w:cs="Times New Roman"/>
          <w:highlight w:val="yellow"/>
        </w:rPr>
        <w:t>●</w:t>
      </w:r>
      <w:r w:rsidRPr="00D96F2F"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>.</w:t>
      </w:r>
    </w:p>
    <w:p w14:paraId="082DB2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82302F6" w14:textId="1A8DE28B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Saluda cordialmente a usted</w:t>
      </w:r>
      <w:r w:rsidR="00D7501B">
        <w:rPr>
          <w:rFonts w:ascii="Times New Roman" w:hAnsi="Times New Roman" w:cs="Times New Roman"/>
        </w:rPr>
        <w:t>es,</w:t>
      </w:r>
    </w:p>
    <w:p w14:paraId="10B05BB7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1FA942D1" w14:textId="77777777" w:rsidR="00D96F2F" w:rsidRDefault="00D96F2F" w:rsidP="009B537D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09779F91" w14:textId="77777777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>[</w:t>
      </w:r>
      <w:r w:rsidRPr="00D7501B">
        <w:rPr>
          <w:rFonts w:ascii="Times New Roman" w:hAnsi="Times New Roman" w:cs="Times New Roman"/>
          <w:b/>
          <w:bCs/>
          <w:highlight w:val="yellow"/>
        </w:rPr>
        <w:t>●</w:t>
      </w:r>
      <w:r w:rsidRPr="00D7501B">
        <w:rPr>
          <w:rFonts w:ascii="Times New Roman" w:hAnsi="Times New Roman" w:cs="Times New Roman"/>
          <w:b/>
          <w:bCs/>
        </w:rPr>
        <w:t>]</w:t>
      </w:r>
    </w:p>
    <w:p w14:paraId="76E30803" w14:textId="35094D8B" w:rsidR="00D96F2F" w:rsidRPr="00D7501B" w:rsidRDefault="00D96F2F" w:rsidP="009B537D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D7501B">
        <w:rPr>
          <w:rFonts w:ascii="Times New Roman" w:hAnsi="Times New Roman" w:cs="Times New Roman"/>
          <w:b/>
          <w:bCs/>
        </w:rPr>
        <w:t xml:space="preserve">p.p. Data Intelligence (DI International </w:t>
      </w:r>
      <w:proofErr w:type="spellStart"/>
      <w:r w:rsidRPr="00D7501B">
        <w:rPr>
          <w:rFonts w:ascii="Times New Roman" w:hAnsi="Times New Roman" w:cs="Times New Roman"/>
          <w:b/>
          <w:bCs/>
        </w:rPr>
        <w:t>SpA</w:t>
      </w:r>
      <w:proofErr w:type="spellEnd"/>
      <w:r w:rsidRPr="00D7501B">
        <w:rPr>
          <w:rFonts w:ascii="Times New Roman" w:hAnsi="Times New Roman" w:cs="Times New Roman"/>
          <w:b/>
          <w:bCs/>
        </w:rPr>
        <w:t xml:space="preserve">) </w:t>
      </w:r>
    </w:p>
    <w:sectPr w:rsidR="00D96F2F" w:rsidRPr="00D7501B" w:rsidSect="00D96F2F">
      <w:pgSz w:w="12240" w:h="15840" w:code="1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strid Holmgren">
    <w15:presenceInfo w15:providerId="Windows Live" w15:userId="4f38d95d548aa5e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37D"/>
    <w:rsid w:val="00446E59"/>
    <w:rsid w:val="009B537D"/>
    <w:rsid w:val="00BD7186"/>
    <w:rsid w:val="00D7501B"/>
    <w:rsid w:val="00D96F2F"/>
    <w:rsid w:val="00E7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47A7"/>
  <w15:chartTrackingRefBased/>
  <w15:docId w15:val="{44BBB537-DE61-4B33-B4E7-C5012E82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537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B53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hyperlink" Target="http://www.dataintelligence-grou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Yusun Hau</dc:creator>
  <cp:keywords/>
  <dc:description/>
  <cp:lastModifiedBy>Astrid Holmgren</cp:lastModifiedBy>
  <cp:revision>2</cp:revision>
  <dcterms:created xsi:type="dcterms:W3CDTF">2021-05-10T19:36:00Z</dcterms:created>
  <dcterms:modified xsi:type="dcterms:W3CDTF">2021-05-10T19:36:00Z</dcterms:modified>
</cp:coreProperties>
</file>